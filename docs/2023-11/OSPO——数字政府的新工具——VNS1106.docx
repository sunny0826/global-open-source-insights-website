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宋体" w:cs="Times New Roman"/>
          <w:sz w:val="24"/>
          <w:szCs w:val="24"/>
          <w:lang w:val="en-US" w:eastAsia="zh-CN"/>
        </w:rPr>
      </w:pPr>
    </w:p>
    <w:p>
      <w:pPr>
        <w:rPr>
          <w:rFonts w:hint="default" w:ascii="Times New Roman" w:hAnsi="Times New Roman" w:eastAsia="宋体" w:cs="Times New Roman"/>
          <w:sz w:val="24"/>
          <w:szCs w:val="24"/>
          <w:lang w:val="en-US" w:eastAsia="zh-CN"/>
        </w:rPr>
      </w:pPr>
    </w:p>
    <w:p>
      <w:pPr>
        <w:rPr>
          <w:rFonts w:hint="default" w:ascii="Times New Roman" w:hAnsi="Times New Roman" w:eastAsia="宋体" w:cs="Times New Roman"/>
          <w:sz w:val="24"/>
          <w:szCs w:val="24"/>
          <w:lang w:val="en-US" w:eastAsia="zh-CN"/>
        </w:rPr>
      </w:pPr>
    </w:p>
    <w:p>
      <w:pPr>
        <w:tabs>
          <w:tab w:val="left" w:pos="4814"/>
        </w:tabs>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p>
    <w:p>
      <w:pPr>
        <w:rPr>
          <w:rFonts w:hint="default" w:ascii="Times New Roman" w:hAnsi="Times New Roman" w:eastAsia="宋体" w:cs="Times New Roman"/>
          <w:sz w:val="24"/>
          <w:szCs w:val="24"/>
          <w:lang w:val="en-US" w:eastAsia="zh-CN"/>
        </w:rPr>
      </w:pPr>
    </w:p>
    <w:p>
      <w:pPr>
        <w:rPr>
          <w:rFonts w:hint="default" w:ascii="Times New Roman" w:hAnsi="Times New Roman" w:eastAsia="宋体" w:cs="Times New Roman"/>
          <w:sz w:val="24"/>
          <w:szCs w:val="24"/>
          <w:lang w:val="en-US" w:eastAsia="zh-CN"/>
        </w:rPr>
      </w:pPr>
    </w:p>
    <w:p>
      <w:pPr>
        <w:rPr>
          <w:rFonts w:hint="default" w:ascii="Times New Roman" w:hAnsi="Times New Roman" w:eastAsia="宋体" w:cs="Times New Roman"/>
          <w:sz w:val="24"/>
          <w:szCs w:val="24"/>
          <w:lang w:val="en-US" w:eastAsia="zh-CN"/>
        </w:rPr>
      </w:pPr>
    </w:p>
    <w:p>
      <w:pPr>
        <w:rPr>
          <w:rFonts w:hint="default" w:ascii="Times New Roman" w:hAnsi="Times New Roman" w:eastAsia="宋体" w:cs="Times New Roman"/>
          <w:sz w:val="24"/>
          <w:szCs w:val="24"/>
          <w:lang w:val="en-US" w:eastAsia="zh-CN"/>
        </w:rPr>
      </w:pPr>
    </w:p>
    <w:p>
      <w:pPr>
        <w:rPr>
          <w:rFonts w:hint="default" w:ascii="Times New Roman" w:hAnsi="Times New Roman" w:eastAsia="宋体" w:cs="Times New Roman"/>
          <w:sz w:val="24"/>
          <w:szCs w:val="24"/>
          <w:lang w:val="en-US" w:eastAsia="zh-CN"/>
        </w:rPr>
      </w:pPr>
    </w:p>
    <w:p>
      <w:pPr>
        <w:rPr>
          <w:rFonts w:hint="default" w:ascii="Times New Roman" w:hAnsi="Times New Roman" w:eastAsia="宋体" w:cs="Times New Roman"/>
          <w:sz w:val="24"/>
          <w:szCs w:val="24"/>
          <w:lang w:val="en-US" w:eastAsia="zh-CN"/>
        </w:rPr>
      </w:pPr>
    </w:p>
    <w:p>
      <w:pPr>
        <w:rPr>
          <w:rFonts w:hint="default" w:ascii="Times New Roman" w:hAnsi="Times New Roman" w:eastAsia="宋体" w:cs="Times New Roman"/>
          <w:sz w:val="24"/>
          <w:szCs w:val="24"/>
          <w:lang w:val="en-US" w:eastAsia="zh-CN"/>
        </w:rPr>
      </w:pPr>
    </w:p>
    <w:p>
      <w:pPr>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80" w:lineRule="auto"/>
        <w:ind w:left="0" w:leftChars="0" w:right="0" w:rightChars="0" w:firstLine="0" w:firstLineChars="0"/>
        <w:jc w:val="center"/>
        <w:textAlignment w:val="auto"/>
        <w:outlineLvl w:val="9"/>
        <w:rPr>
          <w:rFonts w:hint="default" w:ascii="Times New Roman" w:hAnsi="Times New Roman" w:eastAsia="宋体" w:cs="Times New Roman"/>
          <w:b/>
          <w:bCs/>
          <w:sz w:val="52"/>
          <w:szCs w:val="52"/>
          <w:lang w:val="en-US" w:eastAsia="zh-CN"/>
        </w:rPr>
      </w:pPr>
      <w:r>
        <w:rPr>
          <w:rFonts w:hint="default" w:ascii="Times New Roman" w:hAnsi="Times New Roman" w:eastAsia="宋体" w:cs="Times New Roman"/>
          <w:b/>
          <w:bCs/>
          <w:sz w:val="52"/>
          <w:szCs w:val="52"/>
          <w:lang w:val="en-US" w:eastAsia="zh-CN"/>
        </w:rPr>
        <w:t>OSPO——</w:t>
      </w:r>
      <w:del w:id="0" w:author="Vanessa" w:date="2023-10-24T19:03:17Z">
        <w:r>
          <w:rPr>
            <w:rFonts w:hint="default" w:ascii="Times New Roman" w:hAnsi="Times New Roman" w:eastAsia="宋体" w:cs="Times New Roman"/>
            <w:b/>
            <w:bCs/>
            <w:sz w:val="52"/>
            <w:szCs w:val="52"/>
            <w:lang w:val="en-US" w:eastAsia="zh-CN"/>
          </w:rPr>
          <w:delText>数字政府</w:delText>
        </w:r>
      </w:del>
      <w:ins w:id="1" w:author="Vanessa" w:date="2023-10-24T19:03:17Z">
        <w:r>
          <w:rPr>
            <w:rFonts w:hint="eastAsia" w:cs="Times New Roman"/>
            <w:b/>
            <w:bCs/>
            <w:sz w:val="52"/>
            <w:szCs w:val="52"/>
            <w:lang w:val="en-US" w:eastAsia="zh-CN"/>
          </w:rPr>
          <w:t>数字化政府</w:t>
        </w:r>
      </w:ins>
      <w:r>
        <w:rPr>
          <w:rFonts w:hint="default" w:ascii="Times New Roman" w:hAnsi="Times New Roman" w:eastAsia="宋体" w:cs="Times New Roman"/>
          <w:b/>
          <w:bCs/>
          <w:sz w:val="52"/>
          <w:szCs w:val="52"/>
          <w:lang w:val="en-US" w:eastAsia="zh-CN"/>
        </w:rPr>
        <w:t>的新工具</w:t>
      </w:r>
    </w:p>
    <w:p>
      <w:pPr>
        <w:keepNext w:val="0"/>
        <w:keepLines w:val="0"/>
        <w:pageBreakBefore w:val="0"/>
        <w:widowControl w:val="0"/>
        <w:kinsoku/>
        <w:wordWrap/>
        <w:overflowPunct/>
        <w:topLinePunct w:val="0"/>
        <w:autoSpaceDE/>
        <w:autoSpaceDN/>
        <w:bidi w:val="0"/>
        <w:adjustRightInd/>
        <w:snapToGrid/>
        <w:spacing w:after="157" w:afterLines="50" w:line="480" w:lineRule="auto"/>
        <w:ind w:left="0" w:leftChars="0" w:right="0" w:rightChars="0" w:firstLine="0" w:firstLineChars="0"/>
        <w:jc w:val="center"/>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bCs/>
          <w:color w:val="auto"/>
          <w:sz w:val="21"/>
          <w:szCs w:val="21"/>
          <w:u w:val="none"/>
          <w:lang w:val="en-US" w:eastAsia="zh-CN"/>
        </w:rPr>
        <w:t>The OSPO——A New Tool for Digital Government</w:t>
      </w:r>
    </w:p>
    <w:p>
      <w:pPr>
        <w:jc w:val="left"/>
        <w:rPr>
          <w:rFonts w:hint="default" w:ascii="Times New Roman" w:hAnsi="Times New Roman" w:eastAsia="宋体" w:cs="Times New Roman"/>
          <w:sz w:val="24"/>
          <w:szCs w:val="24"/>
          <w:lang w:val="en-US" w:eastAsia="zh-CN"/>
        </w:rPr>
      </w:pPr>
    </w:p>
    <w:p>
      <w:pPr>
        <w:jc w:val="left"/>
        <w:rPr>
          <w:rFonts w:hint="default" w:ascii="Times New Roman" w:hAnsi="Times New Roman" w:eastAsia="宋体" w:cs="Times New Roman"/>
          <w:sz w:val="24"/>
          <w:szCs w:val="24"/>
          <w:lang w:val="en-US" w:eastAsia="zh-CN"/>
        </w:rPr>
      </w:pPr>
    </w:p>
    <w:p>
      <w:pPr>
        <w:jc w:val="left"/>
        <w:rPr>
          <w:rFonts w:hint="default" w:ascii="Times New Roman" w:hAnsi="Times New Roman" w:eastAsia="宋体" w:cs="Times New Roman"/>
          <w:sz w:val="24"/>
          <w:szCs w:val="24"/>
          <w:lang w:val="en-US" w:eastAsia="zh-CN"/>
        </w:rPr>
      </w:pPr>
    </w:p>
    <w:p>
      <w:pPr>
        <w:jc w:val="left"/>
        <w:rPr>
          <w:rFonts w:hint="default" w:ascii="Times New Roman" w:hAnsi="Times New Roman" w:eastAsia="宋体" w:cs="Times New Roman"/>
          <w:sz w:val="24"/>
          <w:szCs w:val="24"/>
          <w:lang w:val="en-US" w:eastAsia="zh-CN"/>
        </w:rPr>
      </w:pPr>
    </w:p>
    <w:p>
      <w:pPr>
        <w:jc w:val="left"/>
        <w:rPr>
          <w:rFonts w:hint="default" w:ascii="Times New Roman" w:hAnsi="Times New Roman" w:eastAsia="宋体" w:cs="Times New Roman"/>
          <w:sz w:val="24"/>
          <w:szCs w:val="24"/>
          <w:lang w:val="en-US" w:eastAsia="zh-CN"/>
        </w:rPr>
      </w:pPr>
    </w:p>
    <w:p>
      <w:pPr>
        <w:jc w:val="left"/>
        <w:rPr>
          <w:rFonts w:hint="default" w:ascii="Times New Roman" w:hAnsi="Times New Roman" w:eastAsia="宋体" w:cs="Times New Roman"/>
          <w:sz w:val="24"/>
          <w:szCs w:val="24"/>
          <w:lang w:val="en-US" w:eastAsia="zh-CN"/>
        </w:rPr>
      </w:pPr>
    </w:p>
    <w:p>
      <w:pPr>
        <w:jc w:val="left"/>
        <w:rPr>
          <w:rFonts w:hint="default" w:ascii="Times New Roman" w:hAnsi="Times New Roman" w:eastAsia="宋体" w:cs="Times New Roman"/>
          <w:sz w:val="24"/>
          <w:szCs w:val="24"/>
          <w:lang w:val="en-US" w:eastAsia="zh-CN"/>
        </w:rPr>
      </w:pPr>
    </w:p>
    <w:p>
      <w:pPr>
        <w:jc w:val="left"/>
        <w:rPr>
          <w:rFonts w:hint="default" w:ascii="Times New Roman" w:hAnsi="Times New Roman" w:eastAsia="宋体" w:cs="Times New Roman"/>
          <w:sz w:val="24"/>
          <w:szCs w:val="24"/>
          <w:lang w:val="en-US" w:eastAsia="zh-CN"/>
        </w:rPr>
      </w:pPr>
    </w:p>
    <w:p>
      <w:pPr>
        <w:jc w:val="left"/>
        <w:rPr>
          <w:rFonts w:hint="default" w:ascii="Times New Roman" w:hAnsi="Times New Roman" w:eastAsia="宋体" w:cs="Times New Roman"/>
          <w:sz w:val="24"/>
          <w:szCs w:val="24"/>
          <w:lang w:val="en-US" w:eastAsia="zh-CN"/>
        </w:rPr>
      </w:pPr>
    </w:p>
    <w:p>
      <w:pPr>
        <w:wordWrap/>
        <w:ind w:left="1680" w:leftChars="0" w:firstLine="420" w:firstLineChars="0"/>
        <w:jc w:val="left"/>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 xml:space="preserve">译者：                           </w:t>
      </w:r>
    </w:p>
    <w:p>
      <w:pPr>
        <w:wordWrap/>
        <w:ind w:left="168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赵海玲 开放原子开源基金会</w:t>
      </w:r>
      <w:r>
        <w:rPr>
          <w:rFonts w:hint="eastAsia" w:ascii="Times New Roman" w:hAnsi="Times New Roman" w:cs="Times New Roman"/>
          <w:sz w:val="24"/>
          <w:szCs w:val="24"/>
          <w:lang w:val="en-US" w:eastAsia="zh-CN"/>
        </w:rPr>
        <w:t>行业研究员</w:t>
      </w:r>
      <w:r>
        <w:rPr>
          <w:rFonts w:hint="default" w:ascii="Times New Roman" w:hAnsi="Times New Roman" w:eastAsia="宋体" w:cs="Times New Roman"/>
          <w:sz w:val="24"/>
          <w:szCs w:val="24"/>
          <w:lang w:val="en-US" w:eastAsia="zh-CN"/>
        </w:rPr>
        <w:t xml:space="preserve"> </w:t>
      </w:r>
    </w:p>
    <w:p>
      <w:pPr>
        <w:wordWrap/>
        <w:ind w:left="168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梁婷婷 </w:t>
      </w:r>
      <w:ins w:id="2" w:author="Vanessa" w:date="2023-10-24T20:34:47Z">
        <w:r>
          <w:rPr>
            <w:rFonts w:hint="eastAsia" w:cs="Times New Roman"/>
            <w:i/>
            <w:iCs/>
            <w:sz w:val="24"/>
            <w:szCs w:val="24"/>
            <w:lang w:val="en-US" w:eastAsia="zh-CN"/>
          </w:rPr>
          <w:t>曾任</w:t>
        </w:r>
      </w:ins>
      <w:r>
        <w:rPr>
          <w:rFonts w:hint="default" w:ascii="Times New Roman" w:hAnsi="Times New Roman" w:eastAsia="宋体" w:cs="Times New Roman"/>
          <w:sz w:val="24"/>
          <w:szCs w:val="24"/>
          <w:lang w:val="en-US" w:eastAsia="zh-CN"/>
        </w:rPr>
        <w:t>开放原子开源基金会</w:t>
      </w:r>
      <w:del w:id="3" w:author="Vanessa" w:date="2023-10-24T20:34:29Z">
        <w:r>
          <w:rPr>
            <w:rFonts w:hint="default" w:ascii="Times New Roman" w:hAnsi="Times New Roman" w:eastAsia="宋体" w:cs="Times New Roman"/>
            <w:sz w:val="24"/>
            <w:szCs w:val="24"/>
            <w:lang w:val="en-US" w:eastAsia="zh-CN"/>
          </w:rPr>
          <w:delText>行业研究员</w:delText>
        </w:r>
      </w:del>
      <w:ins w:id="4" w:author="Vanessa" w:date="2023-10-24T20:16:33Z">
        <w:r>
          <w:rPr>
            <w:rFonts w:hint="eastAsia" w:cs="Times New Roman"/>
            <w:sz w:val="24"/>
            <w:szCs w:val="24"/>
            <w:lang w:val="en-US" w:eastAsia="zh-CN"/>
          </w:rPr>
          <w:t>实习生</w:t>
        </w:r>
      </w:ins>
      <w:r>
        <w:rPr>
          <w:rFonts w:hint="default" w:ascii="Times New Roman" w:hAnsi="Times New Roman" w:eastAsia="宋体" w:cs="Times New Roman"/>
          <w:sz w:val="24"/>
          <w:szCs w:val="24"/>
          <w:lang w:val="en-US" w:eastAsia="zh-CN"/>
        </w:rPr>
        <w:t xml:space="preserve"> </w:t>
      </w:r>
    </w:p>
    <w:p>
      <w:pPr>
        <w:wordWrap/>
        <w:ind w:left="1680" w:leftChars="0"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王铭典 </w:t>
      </w:r>
      <w:ins w:id="5" w:author="Vanessa" w:date="2023-10-24T20:34:50Z">
        <w:r>
          <w:rPr>
            <w:rFonts w:hint="eastAsia" w:cs="Times New Roman"/>
            <w:i/>
            <w:iCs/>
            <w:sz w:val="24"/>
            <w:szCs w:val="24"/>
            <w:lang w:val="en-US" w:eastAsia="zh-CN"/>
          </w:rPr>
          <w:t>曾任</w:t>
        </w:r>
      </w:ins>
      <w:r>
        <w:rPr>
          <w:rFonts w:hint="eastAsia" w:ascii="Times New Roman" w:hAnsi="Times New Roman" w:cs="Times New Roman"/>
          <w:sz w:val="24"/>
          <w:szCs w:val="24"/>
          <w:lang w:val="en-US" w:eastAsia="zh-CN"/>
        </w:rPr>
        <w:t>开放原子开源基金会</w:t>
      </w:r>
      <w:del w:id="6" w:author="Vanessa" w:date="2023-10-24T20:34:31Z">
        <w:r>
          <w:rPr>
            <w:rFonts w:hint="eastAsia" w:ascii="Times New Roman" w:hAnsi="Times New Roman" w:cs="Times New Roman"/>
            <w:sz w:val="24"/>
            <w:szCs w:val="24"/>
            <w:lang w:val="en-US" w:eastAsia="zh-CN"/>
          </w:rPr>
          <w:delText>行业研究员</w:delText>
        </w:r>
      </w:del>
      <w:ins w:id="7" w:author="Vanessa" w:date="2023-10-24T20:16:36Z">
        <w:r>
          <w:rPr>
            <w:rFonts w:hint="eastAsia" w:cs="Times New Roman"/>
            <w:sz w:val="24"/>
            <w:szCs w:val="24"/>
            <w:lang w:val="en-US" w:eastAsia="zh-CN"/>
          </w:rPr>
          <w:t>实习生</w:t>
        </w:r>
      </w:ins>
    </w:p>
    <w:p>
      <w:pPr>
        <w:wordWrap/>
        <w:ind w:left="1680" w:leftChars="0" w:firstLine="420" w:firstLineChars="0"/>
        <w:jc w:val="left"/>
        <w:rPr>
          <w:rFonts w:hint="eastAsia" w:cs="Times New Roman"/>
          <w:b/>
          <w:bCs/>
          <w:sz w:val="24"/>
          <w:szCs w:val="24"/>
          <w:lang w:val="en-US" w:eastAsia="zh-CN"/>
        </w:rPr>
      </w:pPr>
      <w:r>
        <w:rPr>
          <w:rFonts w:hint="eastAsia" w:cs="Times New Roman"/>
          <w:b/>
          <w:bCs/>
          <w:sz w:val="24"/>
          <w:szCs w:val="24"/>
          <w:lang w:val="en-US" w:eastAsia="zh-CN"/>
        </w:rPr>
        <w:t>审校：</w:t>
      </w:r>
    </w:p>
    <w:p>
      <w:pPr>
        <w:wordWrap/>
        <w:ind w:left="1680" w:leftChars="0" w:firstLine="420" w:firstLineChars="0"/>
        <w:jc w:val="left"/>
        <w:rPr>
          <w:rFonts w:hint="default" w:cs="Times New Roman"/>
          <w:b w:val="0"/>
          <w:bCs w:val="0"/>
          <w:sz w:val="24"/>
          <w:szCs w:val="24"/>
          <w:lang w:val="en-US" w:eastAsia="zh-CN"/>
        </w:rPr>
      </w:pPr>
      <w:r>
        <w:rPr>
          <w:rFonts w:hint="eastAsia" w:cs="Times New Roman"/>
          <w:b w:val="0"/>
          <w:bCs w:val="0"/>
          <w:sz w:val="24"/>
          <w:szCs w:val="24"/>
          <w:lang w:val="en-US" w:eastAsia="zh-CN"/>
        </w:rPr>
        <w:t>李建盛 开放原子开源基金会</w:t>
      </w:r>
      <w:ins w:id="8" w:author="Vanessa" w:date="2023-11-02T13:34:45Z">
        <w:r>
          <w:rPr>
            <w:rFonts w:hint="eastAsia" w:cs="Times New Roman"/>
            <w:b w:val="0"/>
            <w:bCs w:val="0"/>
            <w:sz w:val="24"/>
            <w:szCs w:val="24"/>
            <w:lang w:val="en-US" w:eastAsia="zh-CN"/>
          </w:rPr>
          <w:t>资深顾问</w:t>
        </w:r>
      </w:ins>
    </w:p>
    <w:p>
      <w:pPr>
        <w:wordWrap/>
        <w:ind w:left="1680" w:leftChars="0" w:firstLine="420" w:firstLineChars="0"/>
        <w:jc w:val="left"/>
        <w:rPr>
          <w:del w:id="9" w:author="Vanessa" w:date="2023-10-24T22:04:43Z"/>
          <w:rFonts w:hint="eastAsia" w:cs="Times New Roman"/>
          <w:b w:val="0"/>
          <w:bCs w:val="0"/>
          <w:sz w:val="24"/>
          <w:szCs w:val="24"/>
          <w:lang w:val="en-US" w:eastAsia="zh-CN"/>
        </w:rPr>
      </w:pPr>
      <w:r>
        <w:rPr>
          <w:rFonts w:hint="eastAsia" w:cs="Times New Roman"/>
          <w:sz w:val="24"/>
          <w:szCs w:val="24"/>
          <w:lang w:val="en-US" w:eastAsia="zh-CN"/>
        </w:rPr>
        <w:t xml:space="preserve">金思含 </w:t>
      </w:r>
      <w:r>
        <w:rPr>
          <w:rFonts w:hint="eastAsia" w:cs="Times New Roman"/>
          <w:b w:val="0"/>
          <w:bCs w:val="0"/>
          <w:sz w:val="24"/>
          <w:szCs w:val="24"/>
          <w:lang w:val="en-US" w:eastAsia="zh-CN"/>
        </w:rPr>
        <w:t>开放原子开源基金会</w:t>
      </w:r>
      <w:ins w:id="10" w:author="Vanessa" w:date="2023-10-24T22:04:43Z">
        <w:r>
          <w:rPr>
            <w:rFonts w:hint="eastAsia" w:cs="Times New Roman"/>
            <w:b w:val="0"/>
            <w:bCs w:val="0"/>
            <w:sz w:val="24"/>
            <w:szCs w:val="24"/>
            <w:lang w:val="en-US" w:eastAsia="zh-CN"/>
          </w:rPr>
          <w:t>助理开源项目运营官</w:t>
        </w:r>
      </w:ins>
    </w:p>
    <w:p>
      <w:pPr>
        <w:wordWrap/>
        <w:ind w:left="1680" w:leftChars="0" w:firstLine="420" w:firstLineChars="0"/>
        <w:jc w:val="left"/>
        <w:rPr>
          <w:ins w:id="11" w:author="Vanessa" w:date="2023-10-24T22:04:44Z"/>
          <w:rFonts w:hint="eastAsia" w:cs="Times New Roman"/>
          <w:sz w:val="24"/>
          <w:szCs w:val="24"/>
          <w:lang w:val="en-US" w:eastAsia="zh-CN"/>
        </w:rPr>
      </w:pPr>
    </w:p>
    <w:p>
      <w:pPr>
        <w:wordWrap/>
        <w:ind w:left="1680" w:leftChars="0" w:firstLine="420" w:firstLineChars="0"/>
        <w:jc w:val="left"/>
        <w:rPr>
          <w:rFonts w:hint="default" w:cs="Times New Roman"/>
          <w:sz w:val="24"/>
          <w:szCs w:val="24"/>
          <w:lang w:val="en-US" w:eastAsia="zh-CN"/>
        </w:rPr>
      </w:pPr>
      <w:r>
        <w:rPr>
          <w:rFonts w:hint="eastAsia" w:cs="Times New Roman"/>
          <w:sz w:val="24"/>
          <w:szCs w:val="24"/>
          <w:lang w:val="en-US" w:eastAsia="zh-CN"/>
        </w:rPr>
        <w:t xml:space="preserve">郭雪雯 </w:t>
      </w:r>
      <w:r>
        <w:rPr>
          <w:rFonts w:hint="eastAsia" w:cs="Times New Roman"/>
          <w:b w:val="0"/>
          <w:bCs w:val="0"/>
          <w:sz w:val="24"/>
          <w:szCs w:val="24"/>
          <w:lang w:val="en-US" w:eastAsia="zh-CN"/>
        </w:rPr>
        <w:t>开放原子开源基金会法律顾问</w:t>
      </w: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rPr>
      </w:pPr>
    </w:p>
    <w:p>
      <w:pPr>
        <w:keepNext w:val="0"/>
        <w:keepLines w:val="0"/>
        <w:pageBreakBefore w:val="0"/>
        <w:widowControl w:val="0"/>
        <w:kinsoku/>
        <w:wordWrap/>
        <w:overflowPunct/>
        <w:topLinePunct w:val="0"/>
        <w:autoSpaceDE/>
        <w:autoSpaceDN/>
        <w:bidi w:val="0"/>
        <w:adjustRightInd/>
        <w:snapToGrid/>
        <w:spacing w:after="157" w:afterLines="50" w:line="480" w:lineRule="auto"/>
        <w:ind w:left="0" w:leftChars="0" w:right="0" w:rightChars="0" w:firstLine="0" w:firstLineChars="0"/>
        <w:jc w:val="center"/>
        <w:textAlignment w:val="auto"/>
        <w:outlineLvl w:val="9"/>
        <w:rPr>
          <w:rFonts w:hint="default" w:ascii="Times New Roman" w:hAnsi="Times New Roman" w:eastAsia="宋体" w:cs="Times New Roman"/>
          <w:sz w:val="24"/>
          <w:szCs w:val="24"/>
        </w:rPr>
        <w:sectPr>
          <w:headerReference r:id="rId5" w:type="default"/>
          <w:pgSz w:w="11906" w:h="16838"/>
          <w:pgMar w:top="1440" w:right="1800" w:bottom="1440" w:left="1800" w:header="851" w:footer="992" w:gutter="0"/>
          <w:cols w:space="425" w:num="1"/>
          <w:docGrid w:type="lines" w:linePitch="312" w:charSpace="0"/>
        </w:sectPr>
      </w:pPr>
      <w:r>
        <w:rPr>
          <w:rFonts w:hint="default" w:ascii="Times New Roman" w:hAnsi="Times New Roman" w:eastAsia="宋体" w:cs="Times New Roman"/>
          <w:b w:val="0"/>
          <w:bCs w:val="0"/>
          <w:sz w:val="24"/>
          <w:szCs w:val="24"/>
          <w:lang w:val="en-US" w:eastAsia="zh-CN"/>
        </w:rPr>
        <w:t>2023年</w:t>
      </w:r>
      <w:r>
        <w:rPr>
          <w:rFonts w:hint="eastAsia" w:cs="Times New Roman"/>
          <w:b w:val="0"/>
          <w:bCs w:val="0"/>
          <w:sz w:val="24"/>
          <w:szCs w:val="24"/>
          <w:lang w:val="en-US" w:eastAsia="zh-CN"/>
        </w:rPr>
        <w:t>1</w:t>
      </w:r>
      <w:ins w:id="12" w:author="Vanessa" w:date="2023-11-02T13:34:57Z">
        <w:r>
          <w:rPr>
            <w:rFonts w:hint="eastAsia" w:cs="Times New Roman"/>
            <w:b w:val="0"/>
            <w:bCs w:val="0"/>
            <w:sz w:val="24"/>
            <w:szCs w:val="24"/>
            <w:lang w:val="en-US" w:eastAsia="zh-CN"/>
          </w:rPr>
          <w:t>1</w:t>
        </w:r>
      </w:ins>
      <w:del w:id="13" w:author="Vanessa" w:date="2023-11-02T13:34:57Z">
        <w:r>
          <w:rPr>
            <w:rFonts w:hint="eastAsia" w:cs="Times New Roman"/>
            <w:b w:val="0"/>
            <w:bCs w:val="0"/>
            <w:sz w:val="24"/>
            <w:szCs w:val="24"/>
            <w:lang w:val="en-US" w:eastAsia="zh-CN"/>
          </w:rPr>
          <w:delText>0</w:delText>
        </w:r>
      </w:del>
      <w:r>
        <w:rPr>
          <w:rFonts w:hint="default" w:ascii="Times New Roman" w:hAnsi="Times New Roman" w:eastAsia="宋体" w:cs="Times New Roman"/>
          <w:b w:val="0"/>
          <w:bCs w:val="0"/>
          <w:sz w:val="24"/>
          <w:szCs w:val="24"/>
          <w:lang w:val="en-US" w:eastAsia="zh-CN"/>
        </w:rPr>
        <w:t>月</w:t>
      </w:r>
    </w:p>
    <w:p>
      <w:pPr>
        <w:ind w:leftChars="0"/>
        <w:jc w:val="both"/>
        <w:rPr>
          <w:del w:id="14" w:author="Vanessa" w:date="2023-10-24T14:56:23Z"/>
          <w:rFonts w:hint="default" w:ascii="Times New Roman" w:hAnsi="Times New Roman" w:eastAsia="宋体" w:cs="Times New Roman"/>
          <w:b/>
          <w:bCs/>
          <w:sz w:val="18"/>
          <w:szCs w:val="18"/>
          <w:lang w:val="en-US" w:eastAsia="zh-CN"/>
        </w:rPr>
      </w:pPr>
    </w:p>
    <w:p>
      <w:pPr>
        <w:ind w:leftChars="0"/>
        <w:jc w:val="both"/>
        <w:rPr>
          <w:del w:id="15" w:author="Vanessa" w:date="2023-10-24T14:56:22Z"/>
          <w:rFonts w:hint="default" w:ascii="Times New Roman" w:hAnsi="Times New Roman" w:eastAsia="宋体" w:cs="Times New Roman"/>
          <w:b/>
          <w:bCs/>
          <w:sz w:val="18"/>
          <w:szCs w:val="18"/>
          <w:lang w:val="en-US" w:eastAsia="zh-CN"/>
        </w:rPr>
      </w:pPr>
    </w:p>
    <w:p>
      <w:pPr>
        <w:ind w:leftChars="0"/>
        <w:jc w:val="both"/>
        <w:rPr>
          <w:del w:id="16" w:author="Vanessa" w:date="2023-10-24T14:56:22Z"/>
          <w:rFonts w:hint="default" w:ascii="Times New Roman" w:hAnsi="Times New Roman" w:eastAsia="宋体" w:cs="Times New Roman"/>
          <w:sz w:val="18"/>
          <w:szCs w:val="18"/>
          <w:highlight w:val="yellow"/>
          <w:lang w:val="en-US" w:eastAsia="zh-CN"/>
        </w:rPr>
      </w:pPr>
      <w:del w:id="17" w:author="Vanessa" w:date="2023-10-24T14:56:22Z">
        <w:r>
          <w:rPr>
            <w:rFonts w:hint="default" w:ascii="Times New Roman" w:hAnsi="Times New Roman" w:eastAsia="宋体" w:cs="Times New Roman"/>
            <w:b/>
            <w:bCs/>
            <w:sz w:val="18"/>
            <w:szCs w:val="18"/>
            <w:lang w:val="en-US" w:eastAsia="zh-CN"/>
          </w:rPr>
          <w:delText>免责声明：</w:delText>
        </w:r>
      </w:del>
      <w:del w:id="18" w:author="Vanessa" w:date="2023-10-24T14:56:22Z">
        <w:r>
          <w:rPr>
            <w:rFonts w:hint="default" w:ascii="Times New Roman" w:hAnsi="Times New Roman" w:eastAsia="宋体" w:cs="Times New Roman"/>
            <w:sz w:val="18"/>
            <w:szCs w:val="18"/>
            <w:lang w:val="en-US" w:eastAsia="zh-CN"/>
          </w:rPr>
          <w:delText>本</w:delText>
        </w:r>
      </w:del>
      <w:del w:id="19" w:author="Vanessa" w:date="2023-10-24T14:56:22Z">
        <w:r>
          <w:rPr>
            <w:rFonts w:hint="eastAsia" w:cs="Times New Roman"/>
            <w:sz w:val="18"/>
            <w:szCs w:val="18"/>
            <w:lang w:val="en-US" w:eastAsia="zh-CN"/>
          </w:rPr>
          <w:delText>判决</w:delText>
        </w:r>
      </w:del>
      <w:del w:id="20" w:author="Vanessa" w:date="2023-10-24T14:56:22Z">
        <w:r>
          <w:rPr>
            <w:rFonts w:hint="default" w:ascii="Times New Roman" w:hAnsi="Times New Roman" w:eastAsia="宋体" w:cs="Times New Roman"/>
            <w:sz w:val="18"/>
            <w:szCs w:val="18"/>
            <w:lang w:val="en-US" w:eastAsia="zh-CN"/>
          </w:rPr>
          <w:delText>由开放原子开源基金会组织翻译，并按照CC-BY-NC-SA 4.0协议授权您使用、复制、传播。如您对本译文有任何建议或意见，欢迎您联系我们：</w:delText>
        </w:r>
      </w:del>
      <w:del w:id="21" w:author="Vanessa" w:date="2023-10-24T14:56:22Z">
        <w:r>
          <w:rPr>
            <w:rFonts w:hint="default" w:ascii="Times New Roman" w:hAnsi="Times New Roman" w:eastAsia="宋体" w:cs="Times New Roman"/>
            <w:sz w:val="18"/>
            <w:szCs w:val="18"/>
            <w:highlight w:val="yellow"/>
            <w:lang w:val="en-US" w:eastAsia="zh-CN"/>
          </w:rPr>
          <w:delText>legal@openatom.org</w:delText>
        </w:r>
      </w:del>
      <w:del w:id="22" w:author="Vanessa" w:date="2023-10-24T14:56:22Z">
        <w:r>
          <w:rPr>
            <w:rFonts w:hint="default" w:ascii="Times New Roman" w:hAnsi="Times New Roman" w:eastAsia="宋体" w:cs="Times New Roman"/>
            <w:sz w:val="18"/>
            <w:szCs w:val="18"/>
            <w:lang w:val="en-US" w:eastAsia="zh-CN"/>
          </w:rPr>
          <w:delText>。但也请您注意，本译文并非官方译本，仅供您参考。开放原子开源基金会不提供与本译文相关的任何明示或默示担保，包括对准确性、可靠性、适销性、特定用途适用性和不侵权的任何默示担保。判决英文原文请见：</w:delText>
        </w:r>
      </w:del>
    </w:p>
    <w:p>
      <w:pPr>
        <w:ind w:leftChars="0"/>
        <w:jc w:val="both"/>
        <w:rPr>
          <w:del w:id="23" w:author="Vanessa" w:date="2023-10-24T14:56:22Z"/>
          <w:rFonts w:hint="default" w:ascii="Times New Roman" w:hAnsi="Times New Roman" w:eastAsia="宋体" w:cs="Times New Roman"/>
          <w:sz w:val="18"/>
          <w:szCs w:val="18"/>
          <w:lang w:val="en-US" w:eastAsia="zh-CN"/>
        </w:rPr>
      </w:pPr>
    </w:p>
    <w:p>
      <w:pPr>
        <w:ind w:leftChars="0"/>
        <w:jc w:val="both"/>
        <w:rPr>
          <w:del w:id="24" w:author="Vanessa" w:date="2023-10-24T14:56:22Z"/>
          <w:rFonts w:hint="default" w:ascii="Times New Roman" w:hAnsi="Times New Roman" w:eastAsia="宋体" w:cs="Times New Roman"/>
          <w:sz w:val="18"/>
          <w:szCs w:val="18"/>
          <w:lang w:val="en-US" w:eastAsia="zh-CN"/>
        </w:rPr>
      </w:pPr>
      <w:del w:id="25" w:author="Vanessa" w:date="2023-10-24T14:56:22Z">
        <w:r>
          <w:rPr>
            <w:rFonts w:hint="default" w:ascii="Times New Roman" w:hAnsi="Times New Roman" w:eastAsia="宋体" w:cs="Times New Roman"/>
            <w:b/>
            <w:bCs/>
            <w:sz w:val="18"/>
            <w:szCs w:val="18"/>
            <w:lang w:val="en-US" w:eastAsia="zh-CN"/>
          </w:rPr>
          <w:delText>项目介绍：</w:delText>
        </w:r>
      </w:del>
      <w:del w:id="26" w:author="Vanessa" w:date="2023-10-24T14:56:22Z">
        <w:r>
          <w:rPr>
            <w:rFonts w:hint="default" w:ascii="Times New Roman" w:hAnsi="Times New Roman" w:eastAsia="宋体" w:cs="Times New Roman"/>
            <w:b w:val="0"/>
            <w:bCs w:val="0"/>
            <w:sz w:val="18"/>
            <w:szCs w:val="18"/>
            <w:lang w:val="en-US" w:eastAsia="zh-CN"/>
          </w:rPr>
          <w:delText>“源译识”翻译项目是由开</w:delText>
        </w:r>
      </w:del>
      <w:del w:id="27" w:author="Vanessa" w:date="2023-10-24T14:56:22Z">
        <w:r>
          <w:rPr>
            <w:rFonts w:hint="default" w:ascii="Times New Roman" w:hAnsi="Times New Roman" w:eastAsia="宋体" w:cs="Times New Roman"/>
            <w:sz w:val="18"/>
            <w:szCs w:val="18"/>
            <w:lang w:val="en-US" w:eastAsia="zh-CN"/>
          </w:rPr>
          <w:delText>放原子开源基金会发起的开源公益翻译项目，旨在通过共译寻求开源的共识。目前本项目主要涉及开源许可证翻译、开源案例翻译、开源书籍翻译及开源资讯翻译等。详情请见：</w:delText>
        </w:r>
      </w:del>
      <w:del w:id="28" w:author="Vanessa" w:date="2023-10-24T14:56:22Z">
        <w:r>
          <w:rPr>
            <w:rFonts w:hint="default" w:ascii="Times New Roman" w:hAnsi="Times New Roman" w:eastAsia="宋体" w:cs="Times New Roman"/>
            <w:sz w:val="18"/>
            <w:szCs w:val="18"/>
            <w:lang w:val="en-US" w:eastAsia="zh-CN"/>
          </w:rPr>
          <w:fldChar w:fldCharType="begin"/>
        </w:r>
      </w:del>
      <w:del w:id="29" w:author="Vanessa" w:date="2023-10-24T14:56:22Z">
        <w:r>
          <w:rPr>
            <w:rFonts w:hint="default" w:ascii="Times New Roman" w:hAnsi="Times New Roman" w:eastAsia="宋体" w:cs="Times New Roman"/>
            <w:sz w:val="18"/>
            <w:szCs w:val="18"/>
            <w:lang w:val="en-US" w:eastAsia="zh-CN"/>
          </w:rPr>
          <w:delInstrText xml:space="preserve"> HYPERLINK "https://atomgit.com/OpenAtomFoundation/translation" </w:delInstrText>
        </w:r>
      </w:del>
      <w:del w:id="30" w:author="Vanessa" w:date="2023-10-24T14:56:22Z">
        <w:r>
          <w:rPr>
            <w:rFonts w:hint="default" w:ascii="Times New Roman" w:hAnsi="Times New Roman" w:eastAsia="宋体" w:cs="Times New Roman"/>
            <w:sz w:val="18"/>
            <w:szCs w:val="18"/>
            <w:lang w:val="en-US" w:eastAsia="zh-CN"/>
          </w:rPr>
          <w:fldChar w:fldCharType="separate"/>
        </w:r>
      </w:del>
      <w:del w:id="31" w:author="Vanessa" w:date="2023-10-24T14:56:22Z">
        <w:r>
          <w:rPr>
            <w:rStyle w:val="13"/>
            <w:rFonts w:hint="default" w:ascii="Times New Roman" w:hAnsi="Times New Roman" w:eastAsia="宋体" w:cs="Times New Roman"/>
            <w:sz w:val="18"/>
            <w:szCs w:val="18"/>
            <w:lang w:val="en-US" w:eastAsia="zh-CN"/>
          </w:rPr>
          <w:delText>https://atomgit.com/OpenAtomFoundation/translation</w:delText>
        </w:r>
      </w:del>
      <w:del w:id="32" w:author="Vanessa" w:date="2023-10-24T14:56:22Z">
        <w:r>
          <w:rPr>
            <w:rFonts w:hint="default" w:ascii="Times New Roman" w:hAnsi="Times New Roman" w:eastAsia="宋体" w:cs="Times New Roman"/>
            <w:sz w:val="18"/>
            <w:szCs w:val="18"/>
            <w:lang w:val="en-US" w:eastAsia="zh-CN"/>
          </w:rPr>
          <w:fldChar w:fldCharType="end"/>
        </w:r>
      </w:del>
      <w:del w:id="33" w:author="Vanessa" w:date="2023-10-24T14:56:22Z">
        <w:r>
          <w:rPr>
            <w:rFonts w:hint="eastAsia" w:cs="Times New Roman"/>
            <w:sz w:val="18"/>
            <w:szCs w:val="18"/>
            <w:lang w:val="en-US" w:eastAsia="zh-CN"/>
          </w:rPr>
          <w:delText xml:space="preserve"> </w:delText>
        </w:r>
      </w:del>
      <w:del w:id="34" w:author="Vanessa" w:date="2023-10-24T14:56:22Z">
        <w:r>
          <w:rPr>
            <w:rFonts w:hint="default" w:ascii="Times New Roman" w:hAnsi="Times New Roman" w:eastAsia="宋体" w:cs="Times New Roman"/>
            <w:sz w:val="18"/>
            <w:szCs w:val="18"/>
            <w:lang w:val="en-US" w:eastAsia="zh-CN"/>
          </w:rPr>
          <w:delText>.</w:delText>
        </w:r>
      </w:del>
    </w:p>
    <w:p>
      <w:pPr>
        <w:rPr>
          <w:del w:id="35" w:author="Vanessa" w:date="2023-10-24T14:56:25Z"/>
          <w:rFonts w:hint="default" w:ascii="Times New Roman" w:hAnsi="Times New Roman" w:eastAsia="宋体" w:cs="Times New Roman"/>
          <w:sz w:val="18"/>
          <w:szCs w:val="18"/>
          <w:lang w:val="en-US" w:eastAsia="zh-CN"/>
        </w:rPr>
      </w:pPr>
      <w:del w:id="36" w:author="Vanessa" w:date="2023-10-24T14:56:25Z">
        <w:r>
          <w:rPr>
            <w:rFonts w:hint="default" w:ascii="Times New Roman" w:hAnsi="Times New Roman" w:eastAsia="宋体" w:cs="Times New Roman"/>
            <w:sz w:val="18"/>
            <w:szCs w:val="18"/>
            <w:lang w:val="en-US" w:eastAsia="zh-CN"/>
          </w:rPr>
          <w:br w:type="page"/>
        </w:r>
      </w:del>
    </w:p>
    <w:p>
      <w:pPr>
        <w:widowControl/>
        <w:numPr>
          <w:ilvl w:val="-1"/>
          <w:numId w:val="0"/>
        </w:numPr>
        <w:autoSpaceDE/>
        <w:autoSpaceDN/>
        <w:ind w:leftChars="0"/>
        <w:jc w:val="left"/>
        <w:rPr>
          <w:rFonts w:hint="default" w:ascii="Times New Roman" w:hAnsi="Times New Roman" w:cs="Times New Roman"/>
          <w:b/>
          <w:bCs/>
          <w:sz w:val="18"/>
          <w:szCs w:val="18"/>
          <w:lang w:val="en-US" w:eastAsia="zh-CN"/>
        </w:rPr>
      </w:pPr>
      <w:r>
        <w:rPr>
          <w:rFonts w:hint="default" w:ascii="Times New Roman" w:hAnsi="Times New Roman" w:cs="Times New Roman"/>
          <w:b/>
          <w:bCs/>
          <w:sz w:val="18"/>
          <w:szCs w:val="18"/>
          <w:lang w:val="en-US" w:eastAsia="zh-CN"/>
        </w:rPr>
        <w:t>OpenForum Europe</w:t>
      </w:r>
    </w:p>
    <w:p>
      <w:pPr>
        <w:widowControl w:val="0"/>
        <w:numPr>
          <w:ilvl w:val="3"/>
          <w:numId w:val="0"/>
        </w:numPr>
        <w:autoSpaceDE w:val="0"/>
        <w:autoSpaceDN w:val="0"/>
        <w:ind w:leftChars="0"/>
        <w:jc w:val="both"/>
        <w:rPr>
          <w:rFonts w:hint="default" w:ascii="Times New Roman" w:hAnsi="Times New Roman" w:cs="Times New Roman"/>
          <w:b/>
          <w:bCs/>
          <w:sz w:val="18"/>
          <w:szCs w:val="18"/>
          <w:lang w:val="en-US" w:eastAsia="zh-CN"/>
        </w:rPr>
      </w:pPr>
      <w:r>
        <w:rPr>
          <w:rFonts w:hint="default" w:ascii="Times New Roman" w:hAnsi="Times New Roman" w:cs="Times New Roman"/>
          <w:b/>
          <w:bCs/>
          <w:sz w:val="18"/>
          <w:szCs w:val="18"/>
          <w:lang w:val="en-US" w:eastAsia="zh-CN"/>
        </w:rPr>
        <w:t>欧洲开放论坛</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color w:val="0000FF"/>
          <w:sz w:val="18"/>
          <w:szCs w:val="18"/>
          <w:u w:val="single"/>
          <w:lang w:val="en-US" w:eastAsia="zh-CN"/>
        </w:rPr>
        <w:fldChar w:fldCharType="begin"/>
      </w:r>
      <w:r>
        <w:rPr>
          <w:rFonts w:hint="default" w:ascii="Times New Roman" w:hAnsi="Times New Roman" w:cs="Times New Roman"/>
          <w:b w:val="0"/>
          <w:bCs w:val="0"/>
          <w:color w:val="0000FF"/>
          <w:sz w:val="18"/>
          <w:szCs w:val="18"/>
          <w:u w:val="single"/>
          <w:lang w:val="en-US" w:eastAsia="zh-CN"/>
        </w:rPr>
        <w:instrText xml:space="preserve"> HYPERLINK "https://openforumeurope.org/" </w:instrText>
      </w:r>
      <w:r>
        <w:rPr>
          <w:rFonts w:hint="default" w:ascii="Times New Roman" w:hAnsi="Times New Roman" w:cs="Times New Roman"/>
          <w:b w:val="0"/>
          <w:bCs w:val="0"/>
          <w:color w:val="0000FF"/>
          <w:sz w:val="18"/>
          <w:szCs w:val="18"/>
          <w:u w:val="single"/>
          <w:lang w:val="en-US" w:eastAsia="zh-CN"/>
        </w:rPr>
        <w:fldChar w:fldCharType="separate"/>
      </w:r>
      <w:r>
        <w:rPr>
          <w:rStyle w:val="13"/>
          <w:rFonts w:hint="default" w:ascii="Times New Roman" w:hAnsi="Times New Roman" w:cs="Times New Roman"/>
          <w:b w:val="0"/>
          <w:bCs w:val="0"/>
          <w:color w:val="0000FF"/>
          <w:sz w:val="18"/>
          <w:szCs w:val="18"/>
          <w:u w:val="none"/>
          <w:lang w:val="en-US" w:eastAsia="zh-CN"/>
        </w:rPr>
        <w:t>OpenForum Europe (OFE)</w:t>
      </w:r>
      <w:r>
        <w:rPr>
          <w:rFonts w:hint="default" w:ascii="Times New Roman" w:hAnsi="Times New Roman" w:cs="Times New Roman"/>
          <w:b w:val="0"/>
          <w:bCs w:val="0"/>
          <w:color w:val="0000FF"/>
          <w:sz w:val="18"/>
          <w:szCs w:val="18"/>
          <w:u w:val="single"/>
          <w:lang w:val="en-US" w:eastAsia="zh-CN"/>
        </w:rPr>
        <w:fldChar w:fldCharType="end"/>
      </w:r>
      <w:r>
        <w:rPr>
          <w:rFonts w:hint="default" w:ascii="Times New Roman" w:hAnsi="Times New Roman" w:cs="Times New Roman"/>
          <w:b w:val="0"/>
          <w:bCs w:val="0"/>
          <w:sz w:val="18"/>
          <w:szCs w:val="18"/>
          <w:lang w:val="en-US" w:eastAsia="zh-CN"/>
        </w:rPr>
        <w:t xml:space="preserve"> is a not-for-profit, Brussels-based independent think tank which explains the merits of openness in computing to policy makers and communities across Europe.</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color w:val="0000FF"/>
          <w:sz w:val="18"/>
          <w:szCs w:val="18"/>
          <w:u w:val="single"/>
          <w:lang w:val="en-US" w:eastAsia="zh-CN"/>
        </w:rPr>
        <w:fldChar w:fldCharType="begin"/>
      </w:r>
      <w:r>
        <w:rPr>
          <w:rFonts w:hint="default" w:ascii="Times New Roman" w:hAnsi="Times New Roman" w:cs="Times New Roman"/>
          <w:b w:val="0"/>
          <w:bCs w:val="0"/>
          <w:color w:val="0000FF"/>
          <w:sz w:val="18"/>
          <w:szCs w:val="18"/>
          <w:u w:val="single"/>
          <w:lang w:val="en-US" w:eastAsia="zh-CN"/>
        </w:rPr>
        <w:instrText xml:space="preserve"> HYPERLINK "https://openforumeurope.org/" </w:instrText>
      </w:r>
      <w:r>
        <w:rPr>
          <w:rFonts w:hint="default" w:ascii="Times New Roman" w:hAnsi="Times New Roman" w:cs="Times New Roman"/>
          <w:b w:val="0"/>
          <w:bCs w:val="0"/>
          <w:color w:val="0000FF"/>
          <w:sz w:val="18"/>
          <w:szCs w:val="18"/>
          <w:u w:val="single"/>
          <w:lang w:val="en-US" w:eastAsia="zh-CN"/>
        </w:rPr>
        <w:fldChar w:fldCharType="separate"/>
      </w:r>
      <w:r>
        <w:rPr>
          <w:rFonts w:hint="default" w:ascii="Times New Roman" w:hAnsi="Times New Roman" w:cs="Times New Roman"/>
          <w:b w:val="0"/>
          <w:bCs w:val="0"/>
          <w:color w:val="0000FF"/>
          <w:sz w:val="18"/>
          <w:szCs w:val="18"/>
          <w:u w:val="single"/>
          <w:lang w:val="en-US" w:eastAsia="zh-CN"/>
        </w:rPr>
        <w:t>欧洲开放论坛（OFE）</w:t>
      </w:r>
      <w:r>
        <w:rPr>
          <w:rFonts w:hint="default" w:ascii="Times New Roman" w:hAnsi="Times New Roman" w:cs="Times New Roman"/>
          <w:b w:val="0"/>
          <w:bCs w:val="0"/>
          <w:color w:val="0000FF"/>
          <w:sz w:val="18"/>
          <w:szCs w:val="18"/>
          <w:u w:val="single"/>
          <w:lang w:val="en-US" w:eastAsia="zh-CN"/>
        </w:rPr>
        <w:fldChar w:fldCharType="end"/>
      </w:r>
      <w:r>
        <w:rPr>
          <w:rFonts w:hint="default" w:ascii="Times New Roman" w:hAnsi="Times New Roman" w:cs="Times New Roman"/>
          <w:b w:val="0"/>
          <w:bCs w:val="0"/>
          <w:sz w:val="18"/>
          <w:szCs w:val="18"/>
          <w:lang w:val="en-US" w:eastAsia="zh-CN"/>
        </w:rPr>
        <w:t>是</w:t>
      </w:r>
      <w:del w:id="37" w:author="Vanessa" w:date="2023-10-24T17:59:27Z">
        <w:r>
          <w:rPr>
            <w:rFonts w:hint="default" w:ascii="Times New Roman" w:hAnsi="Times New Roman" w:cs="Times New Roman"/>
            <w:b w:val="0"/>
            <w:bCs w:val="0"/>
            <w:sz w:val="18"/>
            <w:szCs w:val="18"/>
            <w:lang w:val="en-US" w:eastAsia="zh-CN"/>
          </w:rPr>
          <w:delText>一个</w:delText>
        </w:r>
      </w:del>
      <w:r>
        <w:rPr>
          <w:rFonts w:hint="default" w:ascii="Times New Roman" w:hAnsi="Times New Roman" w:cs="Times New Roman"/>
          <w:b w:val="0"/>
          <w:bCs w:val="0"/>
          <w:sz w:val="18"/>
          <w:szCs w:val="18"/>
          <w:lang w:val="en-US" w:eastAsia="zh-CN"/>
        </w:rPr>
        <w:t>总部位于布鲁塞尔的非营利性独立</w:t>
      </w:r>
      <w:r>
        <w:rPr>
          <w:rFonts w:hint="eastAsia" w:cs="Times New Roman"/>
          <w:b w:val="0"/>
          <w:bCs w:val="0"/>
          <w:sz w:val="18"/>
          <w:szCs w:val="18"/>
          <w:lang w:val="en-US" w:eastAsia="zh-CN"/>
        </w:rPr>
        <w:t>智</w:t>
      </w:r>
      <w:ins w:id="38" w:author="Vanessa" w:date="2023-10-24T15:03:45Z">
        <w:r>
          <w:rPr>
            <w:rFonts w:hint="eastAsia" w:cs="Times New Roman"/>
            <w:b w:val="0"/>
            <w:bCs w:val="0"/>
            <w:sz w:val="18"/>
            <w:szCs w:val="18"/>
            <w:lang w:val="en-US" w:eastAsia="zh-CN"/>
          </w:rPr>
          <w:t>库</w:t>
        </w:r>
      </w:ins>
      <w:del w:id="39" w:author="Vanessa" w:date="2023-10-24T15:03:44Z">
        <w:r>
          <w:rPr>
            <w:rFonts w:hint="eastAsia" w:cs="Times New Roman"/>
            <w:b w:val="0"/>
            <w:bCs w:val="0"/>
            <w:sz w:val="18"/>
            <w:szCs w:val="18"/>
            <w:lang w:val="en-US" w:eastAsia="zh-CN"/>
          </w:rPr>
          <w:delText>囊</w:delText>
        </w:r>
      </w:del>
      <w:del w:id="40" w:author="Vanessa" w:date="2023-10-24T15:03:43Z">
        <w:r>
          <w:rPr>
            <w:rFonts w:hint="eastAsia" w:cs="Times New Roman"/>
            <w:b w:val="0"/>
            <w:bCs w:val="0"/>
            <w:sz w:val="18"/>
            <w:szCs w:val="18"/>
            <w:lang w:val="en-US" w:eastAsia="zh-CN"/>
          </w:rPr>
          <w:delText>团</w:delText>
        </w:r>
      </w:del>
      <w:r>
        <w:rPr>
          <w:rFonts w:hint="default" w:ascii="Times New Roman" w:hAnsi="Times New Roman" w:cs="Times New Roman"/>
          <w:b w:val="0"/>
          <w:bCs w:val="0"/>
          <w:sz w:val="18"/>
          <w:szCs w:val="18"/>
          <w:lang w:val="en-US" w:eastAsia="zh-CN"/>
        </w:rPr>
        <w:t>，它向欧洲各地的政策制定者和</w:t>
      </w:r>
      <w:del w:id="41" w:author="Vanessa" w:date="2023-11-06T09:56:10Z">
        <w:r>
          <w:rPr>
            <w:rFonts w:hint="default" w:ascii="Times New Roman" w:hAnsi="Times New Roman" w:cs="Times New Roman"/>
            <w:b w:val="0"/>
            <w:bCs w:val="0"/>
            <w:sz w:val="18"/>
            <w:szCs w:val="18"/>
            <w:lang w:val="en-US" w:eastAsia="zh-CN"/>
          </w:rPr>
          <w:delText>社区</w:delText>
        </w:r>
      </w:del>
      <w:ins w:id="42" w:author="Vanessa" w:date="2023-11-06T09:56:10Z">
        <w:r>
          <w:rPr>
            <w:rFonts w:hint="eastAsia" w:cs="Times New Roman"/>
            <w:b w:val="0"/>
            <w:bCs w:val="0"/>
            <w:sz w:val="18"/>
            <w:szCs w:val="18"/>
            <w:lang w:val="en-US" w:eastAsia="zh-CN"/>
          </w:rPr>
          <w:t>共同体</w:t>
        </w:r>
      </w:ins>
      <w:r>
        <w:rPr>
          <w:rFonts w:hint="default" w:ascii="Times New Roman" w:hAnsi="Times New Roman" w:cs="Times New Roman"/>
          <w:b w:val="0"/>
          <w:bCs w:val="0"/>
          <w:sz w:val="18"/>
          <w:szCs w:val="18"/>
          <w:lang w:val="en-US" w:eastAsia="zh-CN"/>
        </w:rPr>
        <w:t>解释</w:t>
      </w:r>
      <w:del w:id="43" w:author="Vanessa" w:date="2023-10-24T15:04:28Z">
        <w:r>
          <w:rPr>
            <w:rFonts w:hint="default" w:ascii="Times New Roman" w:hAnsi="Times New Roman" w:cs="Times New Roman"/>
            <w:b w:val="0"/>
            <w:bCs w:val="0"/>
            <w:sz w:val="18"/>
            <w:szCs w:val="18"/>
            <w:lang w:val="en-US" w:eastAsia="zh-CN"/>
          </w:rPr>
          <w:delText>开放</w:delText>
        </w:r>
      </w:del>
      <w:r>
        <w:rPr>
          <w:rFonts w:hint="default" w:ascii="Times New Roman" w:hAnsi="Times New Roman" w:cs="Times New Roman"/>
          <w:b w:val="0"/>
          <w:bCs w:val="0"/>
          <w:sz w:val="18"/>
          <w:szCs w:val="18"/>
          <w:lang w:val="en-US" w:eastAsia="zh-CN"/>
        </w:rPr>
        <w:t>计算</w:t>
      </w:r>
      <w:ins w:id="44" w:author="Vanessa" w:date="2023-10-24T15:04:31Z">
        <w:r>
          <w:rPr>
            <w:rFonts w:hint="eastAsia" w:cs="Times New Roman"/>
            <w:b w:val="0"/>
            <w:bCs w:val="0"/>
            <w:sz w:val="18"/>
            <w:szCs w:val="18"/>
            <w:lang w:val="en-US" w:eastAsia="zh-CN"/>
          </w:rPr>
          <w:t>开放性</w:t>
        </w:r>
      </w:ins>
      <w:r>
        <w:rPr>
          <w:rFonts w:hint="default" w:ascii="Times New Roman" w:hAnsi="Times New Roman" w:cs="Times New Roman"/>
          <w:b w:val="0"/>
          <w:bCs w:val="0"/>
          <w:sz w:val="18"/>
          <w:szCs w:val="18"/>
          <w:lang w:val="en-US" w:eastAsia="zh-CN"/>
        </w:rPr>
        <w:t>的优点。</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Originally launched in 2002 to accelerate and broaden the use of Open Source Software (OSS) among businesses, consumers and governments, OFE’s focus has since evolved. OFE currently maintains a Policy Research and Development team based in Brussels, which is supported both by our network of supporters and by specific specialist advisors. The main policy topics that we cover are: Open Source, Open standards, Digital Government, public procurement, Intellectual Property, cloud computing and Internet policy.</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OFE最初</w:t>
      </w:r>
      <w:ins w:id="45" w:author="Vanessa" w:date="2023-10-24T15:05:13Z">
        <w:r>
          <w:rPr>
            <w:rFonts w:hint="eastAsia" w:cs="Times New Roman"/>
            <w:b w:val="0"/>
            <w:bCs w:val="0"/>
            <w:sz w:val="18"/>
            <w:szCs w:val="18"/>
            <w:lang w:val="en-US" w:eastAsia="zh-CN"/>
          </w:rPr>
          <w:t>发起</w:t>
        </w:r>
      </w:ins>
      <w:ins w:id="46" w:author="Vanessa" w:date="2023-10-24T15:05:14Z">
        <w:r>
          <w:rPr>
            <w:rFonts w:hint="eastAsia" w:cs="Times New Roman"/>
            <w:b w:val="0"/>
            <w:bCs w:val="0"/>
            <w:sz w:val="18"/>
            <w:szCs w:val="18"/>
            <w:lang w:val="en-US" w:eastAsia="zh-CN"/>
          </w:rPr>
          <w:t>于</w:t>
        </w:r>
      </w:ins>
      <w:del w:id="47" w:author="Vanessa" w:date="2023-10-24T15:05:12Z">
        <w:r>
          <w:rPr>
            <w:rFonts w:hint="default" w:ascii="Times New Roman" w:hAnsi="Times New Roman" w:cs="Times New Roman"/>
            <w:b w:val="0"/>
            <w:bCs w:val="0"/>
            <w:sz w:val="18"/>
            <w:szCs w:val="18"/>
            <w:lang w:val="en-US" w:eastAsia="zh-CN"/>
          </w:rPr>
          <w:delText>于</w:delText>
        </w:r>
      </w:del>
      <w:r>
        <w:rPr>
          <w:rFonts w:hint="default" w:ascii="Times New Roman" w:hAnsi="Times New Roman" w:cs="Times New Roman"/>
          <w:b w:val="0"/>
          <w:bCs w:val="0"/>
          <w:sz w:val="18"/>
          <w:szCs w:val="18"/>
          <w:lang w:val="en-US" w:eastAsia="zh-CN"/>
        </w:rPr>
        <w:t>2002年</w:t>
      </w:r>
      <w:del w:id="48" w:author="Vanessa" w:date="2023-10-24T15:04:50Z">
        <w:r>
          <w:rPr>
            <w:rFonts w:hint="default" w:ascii="Times New Roman" w:hAnsi="Times New Roman" w:cs="Times New Roman"/>
            <w:b w:val="0"/>
            <w:bCs w:val="0"/>
            <w:sz w:val="18"/>
            <w:szCs w:val="18"/>
            <w:lang w:val="en-US" w:eastAsia="zh-CN"/>
          </w:rPr>
          <w:delText>推</w:delText>
        </w:r>
      </w:del>
      <w:del w:id="49" w:author="Vanessa" w:date="2023-10-24T15:04:47Z">
        <w:r>
          <w:rPr>
            <w:rFonts w:hint="default" w:ascii="Times New Roman" w:hAnsi="Times New Roman" w:cs="Times New Roman"/>
            <w:b w:val="0"/>
            <w:bCs w:val="0"/>
            <w:sz w:val="18"/>
            <w:szCs w:val="18"/>
            <w:lang w:val="en-US" w:eastAsia="zh-CN"/>
          </w:rPr>
          <w:delText>出</w:delText>
        </w:r>
      </w:del>
      <w:r>
        <w:rPr>
          <w:rFonts w:hint="default" w:ascii="Times New Roman" w:hAnsi="Times New Roman" w:cs="Times New Roman"/>
          <w:b w:val="0"/>
          <w:bCs w:val="0"/>
          <w:sz w:val="18"/>
          <w:szCs w:val="18"/>
          <w:lang w:val="en-US" w:eastAsia="zh-CN"/>
        </w:rPr>
        <w:t>，旨在加速和扩大企业、消费者和政府对开源软件（OSS）的使用，此后其关注领域不断拓展。OFE目前在布鲁塞尔设有一支政策研发团队</w:t>
      </w:r>
      <w:ins w:id="50" w:author="Vanessa" w:date="2023-10-24T18:00:09Z">
        <w:r>
          <w:rPr>
            <w:rFonts w:hint="eastAsia" w:cs="Times New Roman"/>
            <w:b w:val="0"/>
            <w:bCs w:val="0"/>
            <w:sz w:val="18"/>
            <w:szCs w:val="18"/>
            <w:lang w:val="en-US" w:eastAsia="zh-CN"/>
          </w:rPr>
          <w:t>（</w:t>
        </w:r>
      </w:ins>
      <w:ins w:id="51" w:author="Vanessa" w:date="2023-10-24T18:00:12Z">
        <w:r>
          <w:rPr>
            <w:rFonts w:hint="eastAsia" w:cs="Times New Roman"/>
            <w:b w:val="0"/>
            <w:bCs w:val="0"/>
            <w:sz w:val="18"/>
            <w:szCs w:val="18"/>
            <w:lang w:val="en-US" w:eastAsia="zh-CN"/>
          </w:rPr>
          <w:t>Policy</w:t>
        </w:r>
      </w:ins>
      <w:ins w:id="52" w:author="Vanessa" w:date="2023-10-24T18:00:13Z">
        <w:r>
          <w:rPr>
            <w:rFonts w:hint="eastAsia" w:cs="Times New Roman"/>
            <w:b w:val="0"/>
            <w:bCs w:val="0"/>
            <w:sz w:val="18"/>
            <w:szCs w:val="18"/>
            <w:lang w:val="en-US" w:eastAsia="zh-CN"/>
          </w:rPr>
          <w:t xml:space="preserve"> Res</w:t>
        </w:r>
      </w:ins>
      <w:ins w:id="53" w:author="Vanessa" w:date="2023-10-24T18:00:14Z">
        <w:r>
          <w:rPr>
            <w:rFonts w:hint="eastAsia" w:cs="Times New Roman"/>
            <w:b w:val="0"/>
            <w:bCs w:val="0"/>
            <w:sz w:val="18"/>
            <w:szCs w:val="18"/>
            <w:lang w:val="en-US" w:eastAsia="zh-CN"/>
          </w:rPr>
          <w:t>earch</w:t>
        </w:r>
      </w:ins>
      <w:ins w:id="54" w:author="Vanessa" w:date="2023-10-24T18:00:15Z">
        <w:r>
          <w:rPr>
            <w:rFonts w:hint="eastAsia" w:cs="Times New Roman"/>
            <w:b w:val="0"/>
            <w:bCs w:val="0"/>
            <w:sz w:val="18"/>
            <w:szCs w:val="18"/>
            <w:lang w:val="en-US" w:eastAsia="zh-CN"/>
          </w:rPr>
          <w:t xml:space="preserve"> and </w:t>
        </w:r>
      </w:ins>
      <w:ins w:id="55" w:author="Vanessa" w:date="2023-10-24T18:00:18Z">
        <w:r>
          <w:rPr>
            <w:rFonts w:hint="eastAsia" w:cs="Times New Roman"/>
            <w:b w:val="0"/>
            <w:bCs w:val="0"/>
            <w:sz w:val="18"/>
            <w:szCs w:val="18"/>
            <w:lang w:val="en-US" w:eastAsia="zh-CN"/>
          </w:rPr>
          <w:t>Dev</w:t>
        </w:r>
      </w:ins>
      <w:ins w:id="56" w:author="Vanessa" w:date="2023-10-24T18:00:19Z">
        <w:r>
          <w:rPr>
            <w:rFonts w:hint="eastAsia" w:cs="Times New Roman"/>
            <w:b w:val="0"/>
            <w:bCs w:val="0"/>
            <w:sz w:val="18"/>
            <w:szCs w:val="18"/>
            <w:lang w:val="en-US" w:eastAsia="zh-CN"/>
          </w:rPr>
          <w:t>elop</w:t>
        </w:r>
      </w:ins>
      <w:ins w:id="57" w:author="Vanessa" w:date="2023-10-24T18:00:22Z">
        <w:r>
          <w:rPr>
            <w:rFonts w:hint="eastAsia" w:cs="Times New Roman"/>
            <w:b w:val="0"/>
            <w:bCs w:val="0"/>
            <w:sz w:val="18"/>
            <w:szCs w:val="18"/>
            <w:lang w:val="en-US" w:eastAsia="zh-CN"/>
          </w:rPr>
          <w:t>ment</w:t>
        </w:r>
      </w:ins>
      <w:ins w:id="58" w:author="Vanessa" w:date="2023-10-24T18:00:24Z">
        <w:r>
          <w:rPr>
            <w:rFonts w:hint="eastAsia" w:cs="Times New Roman"/>
            <w:b w:val="0"/>
            <w:bCs w:val="0"/>
            <w:sz w:val="18"/>
            <w:szCs w:val="18"/>
            <w:lang w:val="en-US" w:eastAsia="zh-CN"/>
          </w:rPr>
          <w:t xml:space="preserve"> te</w:t>
        </w:r>
      </w:ins>
      <w:ins w:id="59" w:author="Vanessa" w:date="2023-10-24T18:00:26Z">
        <w:r>
          <w:rPr>
            <w:rFonts w:hint="eastAsia" w:cs="Times New Roman"/>
            <w:b w:val="0"/>
            <w:bCs w:val="0"/>
            <w:sz w:val="18"/>
            <w:szCs w:val="18"/>
            <w:lang w:val="en-US" w:eastAsia="zh-CN"/>
          </w:rPr>
          <w:t>am</w:t>
        </w:r>
      </w:ins>
      <w:ins w:id="60" w:author="Vanessa" w:date="2023-10-24T18:00:09Z">
        <w:r>
          <w:rPr>
            <w:rFonts w:hint="eastAsia" w:cs="Times New Roman"/>
            <w:b w:val="0"/>
            <w:bCs w:val="0"/>
            <w:sz w:val="18"/>
            <w:szCs w:val="18"/>
            <w:lang w:val="en-US" w:eastAsia="zh-CN"/>
          </w:rPr>
          <w:t>）</w:t>
        </w:r>
      </w:ins>
      <w:r>
        <w:rPr>
          <w:rFonts w:hint="default" w:ascii="Times New Roman" w:hAnsi="Times New Roman" w:cs="Times New Roman"/>
          <w:b w:val="0"/>
          <w:bCs w:val="0"/>
          <w:sz w:val="18"/>
          <w:szCs w:val="18"/>
          <w:lang w:val="en-US" w:eastAsia="zh-CN"/>
        </w:rPr>
        <w:t>，该团队由</w:t>
      </w:r>
      <w:ins w:id="61" w:author="Vanessa" w:date="2023-10-24T17:58:28Z">
        <w:r>
          <w:rPr>
            <w:rFonts w:hint="eastAsia" w:cs="Times New Roman"/>
            <w:b w:val="0"/>
            <w:bCs w:val="0"/>
            <w:sz w:val="18"/>
            <w:szCs w:val="18"/>
            <w:lang w:val="en-US" w:eastAsia="zh-CN"/>
          </w:rPr>
          <w:t>我们</w:t>
        </w:r>
      </w:ins>
      <w:del w:id="62" w:author="Vanessa" w:date="2023-10-24T17:58:28Z">
        <w:r>
          <w:rPr>
            <w:rFonts w:hint="eastAsia" w:cs="Times New Roman"/>
            <w:b w:val="0"/>
            <w:bCs w:val="0"/>
            <w:sz w:val="18"/>
            <w:szCs w:val="18"/>
            <w:lang w:val="en-US" w:eastAsia="zh-CN"/>
          </w:rPr>
          <w:delText>他</w:delText>
        </w:r>
      </w:del>
      <w:del w:id="63" w:author="Vanessa" w:date="2023-10-24T17:58:28Z">
        <w:r>
          <w:rPr>
            <w:rFonts w:hint="default" w:ascii="Times New Roman" w:hAnsi="Times New Roman" w:cs="Times New Roman"/>
            <w:b w:val="0"/>
            <w:bCs w:val="0"/>
            <w:sz w:val="18"/>
            <w:szCs w:val="18"/>
            <w:lang w:val="en-US" w:eastAsia="zh-CN"/>
          </w:rPr>
          <w:delText>们</w:delText>
        </w:r>
      </w:del>
      <w:r>
        <w:rPr>
          <w:rFonts w:hint="default" w:ascii="Times New Roman" w:hAnsi="Times New Roman" w:cs="Times New Roman"/>
          <w:b w:val="0"/>
          <w:bCs w:val="0"/>
          <w:sz w:val="18"/>
          <w:szCs w:val="18"/>
          <w:lang w:val="en-US" w:eastAsia="zh-CN"/>
        </w:rPr>
        <w:t>的支持者</w:t>
      </w:r>
      <w:ins w:id="64" w:author="Vanessa" w:date="2023-11-06T13:17:44Z">
        <w:r>
          <w:rPr>
            <w:rFonts w:hint="eastAsia" w:cs="Times New Roman"/>
            <w:b w:val="0"/>
            <w:bCs w:val="0"/>
            <w:sz w:val="18"/>
            <w:szCs w:val="18"/>
            <w:lang w:val="en-US" w:eastAsia="zh-CN"/>
          </w:rPr>
          <w:t>联络网</w:t>
        </w:r>
      </w:ins>
      <w:del w:id="65" w:author="Vanessa" w:date="2023-10-24T17:58:05Z">
        <w:r>
          <w:rPr>
            <w:rFonts w:hint="default" w:ascii="Times New Roman" w:hAnsi="Times New Roman" w:cs="Times New Roman"/>
            <w:b w:val="0"/>
            <w:bCs w:val="0"/>
            <w:sz w:val="18"/>
            <w:szCs w:val="18"/>
            <w:lang w:val="en-US" w:eastAsia="zh-CN"/>
          </w:rPr>
          <w:delText>网络</w:delText>
        </w:r>
      </w:del>
      <w:r>
        <w:rPr>
          <w:rFonts w:hint="default" w:ascii="Times New Roman" w:hAnsi="Times New Roman" w:cs="Times New Roman"/>
          <w:b w:val="0"/>
          <w:bCs w:val="0"/>
          <w:sz w:val="18"/>
          <w:szCs w:val="18"/>
          <w:lang w:val="en-US" w:eastAsia="zh-CN"/>
        </w:rPr>
        <w:t>和特定的专家顾问提供支持。</w:t>
      </w:r>
      <w:ins w:id="66" w:author="Vanessa" w:date="2023-10-24T17:58:20Z">
        <w:r>
          <w:rPr>
            <w:rFonts w:hint="eastAsia" w:cs="Times New Roman"/>
            <w:b w:val="0"/>
            <w:bCs w:val="0"/>
            <w:sz w:val="18"/>
            <w:szCs w:val="18"/>
            <w:lang w:val="en-US" w:eastAsia="zh-CN"/>
          </w:rPr>
          <w:t>我们</w:t>
        </w:r>
      </w:ins>
      <w:del w:id="67" w:author="Vanessa" w:date="2023-10-24T17:58:53Z">
        <w:r>
          <w:rPr>
            <w:rFonts w:hint="default" w:cs="Times New Roman"/>
            <w:b w:val="0"/>
            <w:bCs w:val="0"/>
            <w:sz w:val="18"/>
            <w:szCs w:val="18"/>
            <w:lang w:val="en-US" w:eastAsia="zh-CN"/>
          </w:rPr>
          <w:delText>他</w:delText>
        </w:r>
      </w:del>
      <w:del w:id="68" w:author="Vanessa" w:date="2023-10-24T17:58:53Z">
        <w:r>
          <w:rPr>
            <w:rFonts w:hint="default" w:ascii="Times New Roman" w:hAnsi="Times New Roman" w:cs="Times New Roman"/>
            <w:b w:val="0"/>
            <w:bCs w:val="0"/>
            <w:sz w:val="18"/>
            <w:szCs w:val="18"/>
            <w:lang w:val="en-US" w:eastAsia="zh-CN"/>
          </w:rPr>
          <w:delText>们涵盖的</w:delText>
        </w:r>
      </w:del>
      <w:ins w:id="69" w:author="Vanessa" w:date="2023-10-24T17:59:03Z">
        <w:r>
          <w:rPr>
            <w:rFonts w:hint="eastAsia" w:cs="Times New Roman"/>
            <w:b w:val="0"/>
            <w:bCs w:val="0"/>
            <w:sz w:val="18"/>
            <w:szCs w:val="18"/>
            <w:lang w:val="en-US" w:eastAsia="zh-CN"/>
          </w:rPr>
          <w:t>的</w:t>
        </w:r>
      </w:ins>
      <w:r>
        <w:rPr>
          <w:rFonts w:hint="default" w:ascii="Times New Roman" w:hAnsi="Times New Roman" w:cs="Times New Roman"/>
          <w:b w:val="0"/>
          <w:bCs w:val="0"/>
          <w:sz w:val="18"/>
          <w:szCs w:val="18"/>
          <w:lang w:val="en-US" w:eastAsia="zh-CN"/>
        </w:rPr>
        <w:t>主要政策主题</w:t>
      </w:r>
      <w:ins w:id="70" w:author="Vanessa" w:date="2023-10-24T17:59:09Z">
        <w:r>
          <w:rPr>
            <w:rFonts w:hint="eastAsia" w:cs="Times New Roman"/>
            <w:b w:val="0"/>
            <w:bCs w:val="0"/>
            <w:sz w:val="18"/>
            <w:szCs w:val="18"/>
            <w:lang w:val="en-US" w:eastAsia="zh-CN"/>
          </w:rPr>
          <w:t>覆盖</w:t>
        </w:r>
      </w:ins>
      <w:del w:id="71" w:author="Vanessa" w:date="2023-10-24T17:59:05Z">
        <w:r>
          <w:rPr>
            <w:rFonts w:hint="default" w:ascii="Times New Roman" w:hAnsi="Times New Roman" w:cs="Times New Roman"/>
            <w:b w:val="0"/>
            <w:bCs w:val="0"/>
            <w:sz w:val="18"/>
            <w:szCs w:val="18"/>
            <w:lang w:val="en-US" w:eastAsia="zh-CN"/>
          </w:rPr>
          <w:delText>有</w:delText>
        </w:r>
      </w:del>
      <w:r>
        <w:rPr>
          <w:rFonts w:hint="default" w:ascii="Times New Roman" w:hAnsi="Times New Roman" w:cs="Times New Roman"/>
          <w:b w:val="0"/>
          <w:bCs w:val="0"/>
          <w:sz w:val="18"/>
          <w:szCs w:val="18"/>
          <w:lang w:val="en-US" w:eastAsia="zh-CN"/>
        </w:rPr>
        <w:t>：开源、开放标准、</w:t>
      </w:r>
      <w:del w:id="72" w:author="Vanessa" w:date="2023-10-24T19:03:17Z">
        <w:r>
          <w:rPr>
            <w:rFonts w:hint="default" w:ascii="Times New Roman" w:hAnsi="Times New Roman" w:cs="Times New Roman"/>
            <w:b w:val="0"/>
            <w:bCs w:val="0"/>
            <w:sz w:val="18"/>
            <w:szCs w:val="18"/>
            <w:lang w:val="en-US" w:eastAsia="zh-CN"/>
          </w:rPr>
          <w:delText>数字政府</w:delText>
        </w:r>
      </w:del>
      <w:ins w:id="73" w:author="Vanessa" w:date="2023-10-24T19:03:17Z">
        <w:r>
          <w:rPr>
            <w:rFonts w:hint="eastAsia" w:cs="Times New Roman"/>
            <w:b w:val="0"/>
            <w:bCs w:val="0"/>
            <w:sz w:val="18"/>
            <w:szCs w:val="18"/>
            <w:lang w:val="en-US" w:eastAsia="zh-CN"/>
          </w:rPr>
          <w:t>数字化政府</w:t>
        </w:r>
      </w:ins>
      <w:r>
        <w:rPr>
          <w:rFonts w:hint="default" w:ascii="Times New Roman" w:hAnsi="Times New Roman" w:cs="Times New Roman"/>
          <w:b w:val="0"/>
          <w:bCs w:val="0"/>
          <w:sz w:val="18"/>
          <w:szCs w:val="18"/>
          <w:lang w:val="en-US" w:eastAsia="zh-CN"/>
        </w:rPr>
        <w:t>、公共采购、知识产权、云计算和互联网政策。</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OFE also hosts an independent global network of OpenForum Academy Fellows, each contributing significant innovative thought leadership on core topics, in order to provide new input and insight into the key issues which impact the openness of the ICT market. OFE works closely with the European Commission, the European Parliament, national and local governments, both directly and via its national partners.</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OFE还拥有</w:t>
      </w:r>
      <w:ins w:id="74" w:author="Vanessa" w:date="2023-10-24T18:06:01Z">
        <w:r>
          <w:rPr>
            <w:rFonts w:hint="eastAsia" w:cs="Times New Roman"/>
            <w:b w:val="0"/>
            <w:bCs w:val="0"/>
            <w:sz w:val="18"/>
            <w:szCs w:val="18"/>
            <w:lang w:val="en-US" w:eastAsia="zh-CN"/>
          </w:rPr>
          <w:t>由</w:t>
        </w:r>
      </w:ins>
      <w:del w:id="75" w:author="Vanessa" w:date="2023-10-24T18:01:16Z">
        <w:r>
          <w:rPr>
            <w:rFonts w:hint="default" w:ascii="Times New Roman" w:hAnsi="Times New Roman" w:cs="Times New Roman"/>
            <w:b w:val="0"/>
            <w:bCs w:val="0"/>
            <w:sz w:val="18"/>
            <w:szCs w:val="18"/>
            <w:lang w:val="en-US" w:eastAsia="zh-CN"/>
          </w:rPr>
          <w:delText>一</w:delText>
        </w:r>
      </w:del>
      <w:del w:id="76" w:author="Vanessa" w:date="2023-10-24T18:01:15Z">
        <w:r>
          <w:rPr>
            <w:rFonts w:hint="default" w:ascii="Times New Roman" w:hAnsi="Times New Roman" w:cs="Times New Roman"/>
            <w:b w:val="0"/>
            <w:bCs w:val="0"/>
            <w:sz w:val="18"/>
            <w:szCs w:val="18"/>
            <w:lang w:val="en-US" w:eastAsia="zh-CN"/>
          </w:rPr>
          <w:delText>个</w:delText>
        </w:r>
      </w:del>
      <w:del w:id="77" w:author="Vanessa" w:date="2023-10-24T18:01:18Z">
        <w:r>
          <w:rPr>
            <w:rFonts w:hint="default" w:ascii="Times New Roman" w:hAnsi="Times New Roman" w:cs="Times New Roman"/>
            <w:b w:val="0"/>
            <w:bCs w:val="0"/>
            <w:sz w:val="18"/>
            <w:szCs w:val="18"/>
            <w:lang w:val="en-US" w:eastAsia="zh-CN"/>
          </w:rPr>
          <w:delText>独立的</w:delText>
        </w:r>
      </w:del>
      <w:r>
        <w:rPr>
          <w:rFonts w:hint="default" w:ascii="Times New Roman" w:hAnsi="Times New Roman" w:cs="Times New Roman"/>
          <w:b w:val="0"/>
          <w:bCs w:val="0"/>
          <w:sz w:val="18"/>
          <w:szCs w:val="18"/>
          <w:lang w:val="en-US" w:eastAsia="zh-CN"/>
        </w:rPr>
        <w:t>开放论坛学院</w:t>
      </w:r>
      <w:del w:id="78" w:author="Vanessa" w:date="2023-10-24T18:00:52Z">
        <w:r>
          <w:rPr>
            <w:rFonts w:hint="default" w:ascii="Times New Roman" w:hAnsi="Times New Roman" w:cs="Times New Roman"/>
            <w:b w:val="0"/>
            <w:bCs w:val="0"/>
            <w:sz w:val="18"/>
            <w:szCs w:val="18"/>
            <w:lang w:val="en-US" w:eastAsia="zh-CN"/>
          </w:rPr>
          <w:delText>（OpenForum Academy）</w:delText>
        </w:r>
      </w:del>
      <w:r>
        <w:rPr>
          <w:rFonts w:hint="default" w:ascii="Times New Roman" w:hAnsi="Times New Roman" w:cs="Times New Roman"/>
          <w:b w:val="0"/>
          <w:bCs w:val="0"/>
          <w:sz w:val="18"/>
          <w:szCs w:val="18"/>
          <w:lang w:val="en-US" w:eastAsia="zh-CN"/>
        </w:rPr>
        <w:t>研究员</w:t>
      </w:r>
      <w:ins w:id="79" w:author="Vanessa" w:date="2023-10-24T18:00:52Z">
        <w:r>
          <w:rPr>
            <w:rFonts w:hint="default" w:ascii="Times New Roman" w:hAnsi="Times New Roman" w:cs="Times New Roman"/>
            <w:b w:val="0"/>
            <w:bCs w:val="0"/>
            <w:sz w:val="18"/>
            <w:szCs w:val="18"/>
            <w:lang w:val="en-US" w:eastAsia="zh-CN"/>
          </w:rPr>
          <w:t>（OpenForum Academy</w:t>
        </w:r>
      </w:ins>
      <w:ins w:id="80" w:author="Vanessa" w:date="2023-10-24T18:00:52Z">
        <w:r>
          <w:rPr>
            <w:rFonts w:hint="eastAsia" w:cs="Times New Roman"/>
            <w:b w:val="0"/>
            <w:bCs w:val="0"/>
            <w:sz w:val="18"/>
            <w:szCs w:val="18"/>
            <w:lang w:val="en-US" w:eastAsia="zh-CN"/>
          </w:rPr>
          <w:t xml:space="preserve"> Fellows</w:t>
        </w:r>
      </w:ins>
      <w:ins w:id="81" w:author="Vanessa" w:date="2023-10-24T18:00:52Z">
        <w:r>
          <w:rPr>
            <w:rFonts w:hint="default" w:ascii="Times New Roman" w:hAnsi="Times New Roman" w:cs="Times New Roman"/>
            <w:b w:val="0"/>
            <w:bCs w:val="0"/>
            <w:sz w:val="18"/>
            <w:szCs w:val="18"/>
            <w:lang w:val="en-US" w:eastAsia="zh-CN"/>
          </w:rPr>
          <w:t>）</w:t>
        </w:r>
      </w:ins>
      <w:ins w:id="82" w:author="Vanessa" w:date="2023-10-24T18:06:07Z">
        <w:r>
          <w:rPr>
            <w:rFonts w:hint="eastAsia" w:cs="Times New Roman"/>
            <w:b w:val="0"/>
            <w:bCs w:val="0"/>
            <w:sz w:val="18"/>
            <w:szCs w:val="18"/>
            <w:lang w:val="en-US" w:eastAsia="zh-CN"/>
          </w:rPr>
          <w:t>组成</w:t>
        </w:r>
      </w:ins>
      <w:ins w:id="83" w:author="Vanessa" w:date="2023-10-24T18:01:24Z">
        <w:r>
          <w:rPr>
            <w:rFonts w:hint="eastAsia" w:cs="Times New Roman"/>
            <w:b w:val="0"/>
            <w:bCs w:val="0"/>
            <w:sz w:val="18"/>
            <w:szCs w:val="18"/>
            <w:lang w:val="en-US" w:eastAsia="zh-CN"/>
          </w:rPr>
          <w:t>的</w:t>
        </w:r>
      </w:ins>
      <w:ins w:id="84" w:author="Vanessa" w:date="2023-10-24T18:01:27Z">
        <w:r>
          <w:rPr>
            <w:rFonts w:hint="eastAsia" w:cs="Times New Roman"/>
            <w:b w:val="0"/>
            <w:bCs w:val="0"/>
            <w:sz w:val="18"/>
            <w:szCs w:val="18"/>
            <w:lang w:val="en-US" w:eastAsia="zh-CN"/>
          </w:rPr>
          <w:t>独立</w:t>
        </w:r>
      </w:ins>
      <w:r>
        <w:rPr>
          <w:rFonts w:hint="default" w:ascii="Times New Roman" w:hAnsi="Times New Roman" w:cs="Times New Roman"/>
          <w:b w:val="0"/>
          <w:bCs w:val="0"/>
          <w:sz w:val="18"/>
          <w:szCs w:val="18"/>
          <w:lang w:val="en-US" w:eastAsia="zh-CN"/>
        </w:rPr>
        <w:t>全球</w:t>
      </w:r>
      <w:ins w:id="85" w:author="Vanessa" w:date="2023-11-06T13:17:44Z">
        <w:r>
          <w:rPr>
            <w:rFonts w:hint="eastAsia" w:cs="Times New Roman"/>
            <w:b w:val="0"/>
            <w:bCs w:val="0"/>
            <w:sz w:val="18"/>
            <w:szCs w:val="18"/>
            <w:lang w:val="en-US" w:eastAsia="zh-CN"/>
          </w:rPr>
          <w:t>联络网</w:t>
        </w:r>
      </w:ins>
      <w:del w:id="86" w:author="Vanessa" w:date="2023-10-24T18:01:28Z">
        <w:r>
          <w:rPr>
            <w:rFonts w:hint="default" w:ascii="Times New Roman" w:hAnsi="Times New Roman" w:cs="Times New Roman"/>
            <w:b w:val="0"/>
            <w:bCs w:val="0"/>
            <w:sz w:val="18"/>
            <w:szCs w:val="18"/>
            <w:lang w:val="en-US" w:eastAsia="zh-CN"/>
          </w:rPr>
          <w:delText>网络</w:delText>
        </w:r>
      </w:del>
      <w:r>
        <w:rPr>
          <w:rFonts w:hint="default" w:ascii="Times New Roman" w:hAnsi="Times New Roman" w:cs="Times New Roman"/>
          <w:b w:val="0"/>
          <w:bCs w:val="0"/>
          <w:sz w:val="18"/>
          <w:szCs w:val="18"/>
          <w:lang w:val="en-US" w:eastAsia="zh-CN"/>
        </w:rPr>
        <w:t>，每</w:t>
      </w:r>
      <w:ins w:id="87" w:author="Vanessa" w:date="2023-10-24T18:03:25Z">
        <w:r>
          <w:rPr>
            <w:rFonts w:hint="eastAsia" w:cs="Times New Roman"/>
            <w:b w:val="0"/>
            <w:bCs w:val="0"/>
            <w:sz w:val="18"/>
            <w:szCs w:val="18"/>
            <w:lang w:val="en-US" w:eastAsia="zh-CN"/>
          </w:rPr>
          <w:t>位</w:t>
        </w:r>
      </w:ins>
      <w:ins w:id="88" w:author="Vanessa" w:date="2023-10-24T18:03:27Z">
        <w:r>
          <w:rPr>
            <w:rFonts w:hint="eastAsia" w:cs="Times New Roman"/>
            <w:b w:val="0"/>
            <w:bCs w:val="0"/>
            <w:sz w:val="18"/>
            <w:szCs w:val="18"/>
            <w:lang w:val="en-US" w:eastAsia="zh-CN"/>
          </w:rPr>
          <w:t>研究</w:t>
        </w:r>
      </w:ins>
      <w:ins w:id="89" w:author="Vanessa" w:date="2023-10-24T18:03:32Z">
        <w:r>
          <w:rPr>
            <w:rFonts w:hint="eastAsia" w:cs="Times New Roman"/>
            <w:b w:val="0"/>
            <w:bCs w:val="0"/>
            <w:sz w:val="18"/>
            <w:szCs w:val="18"/>
            <w:lang w:val="en-US" w:eastAsia="zh-CN"/>
          </w:rPr>
          <w:t>员</w:t>
        </w:r>
      </w:ins>
      <w:del w:id="90" w:author="Vanessa" w:date="2023-10-24T18:03:21Z">
        <w:r>
          <w:rPr>
            <w:rFonts w:hint="default" w:ascii="Times New Roman" w:hAnsi="Times New Roman" w:cs="Times New Roman"/>
            <w:b w:val="0"/>
            <w:bCs w:val="0"/>
            <w:sz w:val="18"/>
            <w:szCs w:val="18"/>
            <w:lang w:val="en-US" w:eastAsia="zh-CN"/>
          </w:rPr>
          <w:delText>个人</w:delText>
        </w:r>
      </w:del>
      <w:r>
        <w:rPr>
          <w:rFonts w:hint="default" w:ascii="Times New Roman" w:hAnsi="Times New Roman" w:cs="Times New Roman"/>
          <w:b w:val="0"/>
          <w:bCs w:val="0"/>
          <w:sz w:val="18"/>
          <w:szCs w:val="18"/>
          <w:lang w:val="en-US" w:eastAsia="zh-CN"/>
        </w:rPr>
        <w:t>都在核心主题上贡献了重要的创新思维领导力，以便为影响</w:t>
      </w:r>
      <w:del w:id="91" w:author="Vanessa" w:date="2023-10-24T18:05:28Z">
        <w:r>
          <w:rPr>
            <w:rFonts w:hint="default" w:ascii="Times New Roman" w:hAnsi="Times New Roman" w:cs="Times New Roman"/>
            <w:b w:val="0"/>
            <w:bCs w:val="0"/>
            <w:sz w:val="18"/>
            <w:szCs w:val="18"/>
            <w:lang w:val="en-US" w:eastAsia="zh-CN"/>
          </w:rPr>
          <w:delText>信息通信技术（</w:delText>
        </w:r>
      </w:del>
      <w:r>
        <w:rPr>
          <w:rFonts w:hint="default" w:ascii="Times New Roman" w:hAnsi="Times New Roman" w:cs="Times New Roman"/>
          <w:b w:val="0"/>
          <w:bCs w:val="0"/>
          <w:sz w:val="18"/>
          <w:szCs w:val="18"/>
          <w:lang w:val="en-US" w:eastAsia="zh-CN"/>
        </w:rPr>
        <w:t>ICT</w:t>
      </w:r>
      <w:del w:id="92" w:author="Vanessa" w:date="2023-10-24T18:05:30Z">
        <w:r>
          <w:rPr>
            <w:rFonts w:hint="default" w:ascii="Times New Roman" w:hAnsi="Times New Roman" w:cs="Times New Roman"/>
            <w:b w:val="0"/>
            <w:bCs w:val="0"/>
            <w:sz w:val="18"/>
            <w:szCs w:val="18"/>
            <w:lang w:val="en-US" w:eastAsia="zh-CN"/>
          </w:rPr>
          <w:delText>）</w:delText>
        </w:r>
      </w:del>
      <w:r>
        <w:rPr>
          <w:rFonts w:hint="default" w:ascii="Times New Roman" w:hAnsi="Times New Roman" w:cs="Times New Roman"/>
          <w:b w:val="0"/>
          <w:bCs w:val="0"/>
          <w:sz w:val="18"/>
          <w:szCs w:val="18"/>
          <w:lang w:val="en-US" w:eastAsia="zh-CN"/>
        </w:rPr>
        <w:t>市场开放性的关键问题提供新的</w:t>
      </w:r>
      <w:ins w:id="93" w:author="Vanessa" w:date="2023-10-24T18:06:30Z">
        <w:r>
          <w:rPr>
            <w:rFonts w:hint="eastAsia" w:cs="Times New Roman"/>
            <w:b w:val="0"/>
            <w:bCs w:val="0"/>
            <w:sz w:val="18"/>
            <w:szCs w:val="18"/>
            <w:lang w:val="en-US" w:eastAsia="zh-CN"/>
          </w:rPr>
          <w:t>意见</w:t>
        </w:r>
      </w:ins>
      <w:del w:id="94" w:author="Vanessa" w:date="2023-10-24T18:06:27Z">
        <w:r>
          <w:rPr>
            <w:rFonts w:hint="default" w:ascii="Times New Roman" w:hAnsi="Times New Roman" w:cs="Times New Roman"/>
            <w:b w:val="0"/>
            <w:bCs w:val="0"/>
            <w:sz w:val="18"/>
            <w:szCs w:val="18"/>
            <w:lang w:val="en-US" w:eastAsia="zh-CN"/>
          </w:rPr>
          <w:delText>投入</w:delText>
        </w:r>
      </w:del>
      <w:r>
        <w:rPr>
          <w:rFonts w:hint="default" w:ascii="Times New Roman" w:hAnsi="Times New Roman" w:cs="Times New Roman"/>
          <w:b w:val="0"/>
          <w:bCs w:val="0"/>
          <w:sz w:val="18"/>
          <w:szCs w:val="18"/>
          <w:lang w:val="en-US" w:eastAsia="zh-CN"/>
        </w:rPr>
        <w:t>和见解。OFE直接或通过其国家合作伙伴与欧盟委员会、欧洲议会、国家和地方政府密切合作。</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p>
    <w:p>
      <w:pPr>
        <w:widowControl w:val="0"/>
        <w:numPr>
          <w:ilvl w:val="3"/>
          <w:numId w:val="0"/>
        </w:numPr>
        <w:autoSpaceDE w:val="0"/>
        <w:autoSpaceDN w:val="0"/>
        <w:ind w:leftChars="0"/>
        <w:jc w:val="both"/>
        <w:rPr>
          <w:rFonts w:hint="default" w:ascii="Times New Roman" w:hAnsi="Times New Roman" w:cs="Times New Roman"/>
          <w:b/>
          <w:bCs/>
          <w:sz w:val="18"/>
          <w:szCs w:val="18"/>
          <w:lang w:val="en-US" w:eastAsia="zh-CN"/>
        </w:rPr>
      </w:pPr>
      <w:r>
        <w:rPr>
          <w:rFonts w:hint="default" w:ascii="Times New Roman" w:hAnsi="Times New Roman" w:cs="Times New Roman"/>
          <w:b/>
          <w:bCs/>
          <w:sz w:val="18"/>
          <w:szCs w:val="18"/>
          <w:lang w:val="en-US" w:eastAsia="zh-CN"/>
        </w:rPr>
        <w:t>The OSPO Alliance</w:t>
      </w:r>
    </w:p>
    <w:p>
      <w:pPr>
        <w:widowControl w:val="0"/>
        <w:numPr>
          <w:ilvl w:val="3"/>
          <w:numId w:val="0"/>
        </w:numPr>
        <w:autoSpaceDE w:val="0"/>
        <w:autoSpaceDN w:val="0"/>
        <w:ind w:leftChars="0"/>
        <w:jc w:val="both"/>
        <w:rPr>
          <w:rFonts w:hint="default" w:ascii="Times New Roman" w:hAnsi="Times New Roman" w:cs="Times New Roman"/>
          <w:b/>
          <w:bCs/>
          <w:sz w:val="18"/>
          <w:szCs w:val="18"/>
          <w:lang w:val="en-US" w:eastAsia="zh-CN"/>
        </w:rPr>
      </w:pPr>
      <w:r>
        <w:rPr>
          <w:rFonts w:hint="default" w:ascii="Times New Roman" w:hAnsi="Times New Roman" w:cs="Times New Roman"/>
          <w:b/>
          <w:bCs/>
          <w:sz w:val="18"/>
          <w:szCs w:val="18"/>
          <w:lang w:val="en-US" w:eastAsia="zh-CN"/>
        </w:rPr>
        <w:t>OSPO联盟</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fldChar w:fldCharType="begin"/>
      </w:r>
      <w:r>
        <w:rPr>
          <w:rFonts w:hint="default" w:ascii="Times New Roman" w:hAnsi="Times New Roman" w:cs="Times New Roman"/>
          <w:b w:val="0"/>
          <w:bCs w:val="0"/>
          <w:sz w:val="18"/>
          <w:szCs w:val="18"/>
          <w:lang w:val="en-US" w:eastAsia="zh-CN"/>
        </w:rPr>
        <w:instrText xml:space="preserve"> HYPERLINK "https://ospo.zone/" </w:instrText>
      </w:r>
      <w:r>
        <w:rPr>
          <w:rFonts w:hint="default" w:ascii="Times New Roman" w:hAnsi="Times New Roman" w:cs="Times New Roman"/>
          <w:b w:val="0"/>
          <w:bCs w:val="0"/>
          <w:sz w:val="18"/>
          <w:szCs w:val="18"/>
          <w:lang w:val="en-US" w:eastAsia="zh-CN"/>
        </w:rPr>
        <w:fldChar w:fldCharType="separate"/>
      </w:r>
      <w:r>
        <w:rPr>
          <w:rFonts w:hint="default" w:ascii="Times New Roman" w:hAnsi="Times New Roman" w:cs="Times New Roman"/>
          <w:b w:val="0"/>
          <w:bCs w:val="0"/>
          <w:sz w:val="18"/>
          <w:szCs w:val="18"/>
          <w:lang w:val="en-US" w:eastAsia="zh-CN"/>
        </w:rPr>
        <w:t>The OSPO Alliance</w:t>
      </w:r>
      <w:r>
        <w:rPr>
          <w:rFonts w:hint="default" w:ascii="Times New Roman" w:hAnsi="Times New Roman" w:cs="Times New Roman"/>
          <w:b w:val="0"/>
          <w:bCs w:val="0"/>
          <w:sz w:val="18"/>
          <w:szCs w:val="18"/>
          <w:lang w:val="en-US" w:eastAsia="zh-CN"/>
        </w:rPr>
        <w:fldChar w:fldCharType="end"/>
      </w:r>
      <w:r>
        <w:rPr>
          <w:rFonts w:hint="default" w:ascii="Times New Roman" w:hAnsi="Times New Roman" w:cs="Times New Roman"/>
          <w:b w:val="0"/>
          <w:bCs w:val="0"/>
          <w:sz w:val="18"/>
          <w:szCs w:val="18"/>
          <w:lang w:val="en-US" w:eastAsia="zh-CN"/>
        </w:rPr>
        <w:t xml:space="preserve"> was launched in June 2021 by European non profit organisations — OW2, Eclipse Foundation, OpenForum Europe, and Foundation for Public Code — and concerned individuals to promote an approach to excellence in Open Source software management. Together we created the </w:t>
      </w:r>
      <w:r>
        <w:rPr>
          <w:rFonts w:hint="default" w:ascii="Times New Roman" w:hAnsi="Times New Roman" w:cs="Times New Roman"/>
          <w:b w:val="0"/>
          <w:bCs w:val="0"/>
          <w:color w:val="0000FF"/>
          <w:sz w:val="18"/>
          <w:szCs w:val="18"/>
          <w:lang w:val="en-US" w:eastAsia="zh-CN"/>
        </w:rPr>
        <w:fldChar w:fldCharType="begin"/>
      </w:r>
      <w:r>
        <w:rPr>
          <w:rFonts w:hint="default" w:ascii="Times New Roman" w:hAnsi="Times New Roman" w:cs="Times New Roman"/>
          <w:b w:val="0"/>
          <w:bCs w:val="0"/>
          <w:color w:val="0000FF"/>
          <w:sz w:val="18"/>
          <w:szCs w:val="18"/>
          <w:lang w:val="en-US" w:eastAsia="zh-CN"/>
        </w:rPr>
        <w:instrText xml:space="preserve"> HYPERLINK "https://ospo.zone/" </w:instrText>
      </w:r>
      <w:r>
        <w:rPr>
          <w:rFonts w:hint="default" w:ascii="Times New Roman" w:hAnsi="Times New Roman" w:cs="Times New Roman"/>
          <w:b w:val="0"/>
          <w:bCs w:val="0"/>
          <w:color w:val="0000FF"/>
          <w:sz w:val="18"/>
          <w:szCs w:val="18"/>
          <w:lang w:val="en-US" w:eastAsia="zh-CN"/>
        </w:rPr>
        <w:fldChar w:fldCharType="separate"/>
      </w:r>
      <w:r>
        <w:rPr>
          <w:rStyle w:val="13"/>
          <w:rFonts w:hint="default" w:ascii="Times New Roman" w:hAnsi="Times New Roman" w:cs="Times New Roman"/>
          <w:b w:val="0"/>
          <w:bCs w:val="0"/>
          <w:color w:val="0000FF"/>
          <w:sz w:val="18"/>
          <w:szCs w:val="18"/>
          <w:lang w:val="en-US" w:eastAsia="zh-CN"/>
        </w:rPr>
        <w:t>OSPO.Zone</w:t>
      </w:r>
      <w:r>
        <w:rPr>
          <w:rFonts w:hint="default" w:ascii="Times New Roman" w:hAnsi="Times New Roman" w:cs="Times New Roman"/>
          <w:b w:val="0"/>
          <w:bCs w:val="0"/>
          <w:color w:val="0000FF"/>
          <w:sz w:val="18"/>
          <w:szCs w:val="18"/>
          <w:lang w:val="en-US" w:eastAsia="zh-CN"/>
        </w:rPr>
        <w:fldChar w:fldCharType="end"/>
      </w:r>
      <w:r>
        <w:rPr>
          <w:rFonts w:hint="default" w:ascii="Times New Roman" w:hAnsi="Times New Roman" w:cs="Times New Roman"/>
          <w:b w:val="0"/>
          <w:bCs w:val="0"/>
          <w:sz w:val="18"/>
          <w:szCs w:val="18"/>
          <w:lang w:val="en-US" w:eastAsia="zh-CN"/>
        </w:rPr>
        <w:t xml:space="preserve"> — an open experience-sharing platform to facilitate discovery of tools and best practices and help define the state of the art in this domain.</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fldChar w:fldCharType="begin"/>
      </w:r>
      <w:r>
        <w:rPr>
          <w:rFonts w:hint="default" w:ascii="Times New Roman" w:hAnsi="Times New Roman" w:cs="Times New Roman"/>
          <w:b w:val="0"/>
          <w:bCs w:val="0"/>
          <w:sz w:val="18"/>
          <w:szCs w:val="18"/>
          <w:lang w:val="en-US" w:eastAsia="zh-CN"/>
        </w:rPr>
        <w:instrText xml:space="preserve"> HYPERLINK "https://ospo.zone/" </w:instrText>
      </w:r>
      <w:r>
        <w:rPr>
          <w:rFonts w:hint="default" w:ascii="Times New Roman" w:hAnsi="Times New Roman" w:cs="Times New Roman"/>
          <w:b w:val="0"/>
          <w:bCs w:val="0"/>
          <w:sz w:val="18"/>
          <w:szCs w:val="18"/>
          <w:lang w:val="en-US" w:eastAsia="zh-CN"/>
        </w:rPr>
        <w:fldChar w:fldCharType="separate"/>
      </w:r>
      <w:r>
        <w:rPr>
          <w:rFonts w:hint="default" w:ascii="Times New Roman" w:hAnsi="Times New Roman" w:cs="Times New Roman"/>
          <w:b w:val="0"/>
          <w:bCs w:val="0"/>
          <w:sz w:val="18"/>
          <w:szCs w:val="18"/>
          <w:lang w:val="en-US" w:eastAsia="zh-CN"/>
        </w:rPr>
        <w:t>OSPO联盟（The OSPO Alliance）</w:t>
      </w:r>
      <w:r>
        <w:rPr>
          <w:rFonts w:hint="default" w:ascii="Times New Roman" w:hAnsi="Times New Roman" w:cs="Times New Roman"/>
          <w:b w:val="0"/>
          <w:bCs w:val="0"/>
          <w:sz w:val="18"/>
          <w:szCs w:val="18"/>
          <w:lang w:val="en-US" w:eastAsia="zh-CN"/>
        </w:rPr>
        <w:fldChar w:fldCharType="end"/>
      </w:r>
      <w:del w:id="95" w:author="Vanessa" w:date="2023-10-24T18:07:31Z">
        <w:r>
          <w:rPr>
            <w:rFonts w:hint="default" w:ascii="Times New Roman" w:hAnsi="Times New Roman" w:cs="Times New Roman"/>
            <w:b w:val="0"/>
            <w:bCs w:val="0"/>
            <w:sz w:val="18"/>
            <w:szCs w:val="18"/>
            <w:lang w:val="en-US" w:eastAsia="zh-CN"/>
          </w:rPr>
          <w:delText>于2021年6月</w:delText>
        </w:r>
      </w:del>
      <w:r>
        <w:rPr>
          <w:rFonts w:hint="default" w:ascii="Times New Roman" w:hAnsi="Times New Roman" w:cs="Times New Roman"/>
          <w:b w:val="0"/>
          <w:bCs w:val="0"/>
          <w:sz w:val="18"/>
          <w:szCs w:val="18"/>
          <w:lang w:val="en-US" w:eastAsia="zh-CN"/>
        </w:rPr>
        <w:t>由</w:t>
      </w:r>
      <w:ins w:id="96" w:author="Vanessa" w:date="2023-10-24T18:08:00Z">
        <w:r>
          <w:rPr>
            <w:rFonts w:hint="eastAsia" w:cs="Times New Roman"/>
            <w:b w:val="0"/>
            <w:bCs w:val="0"/>
            <w:sz w:val="18"/>
            <w:szCs w:val="18"/>
            <w:lang w:val="en-US" w:eastAsia="zh-CN"/>
          </w:rPr>
          <w:t>多家</w:t>
        </w:r>
      </w:ins>
      <w:r>
        <w:rPr>
          <w:rFonts w:hint="default" w:ascii="Times New Roman" w:hAnsi="Times New Roman" w:cs="Times New Roman"/>
          <w:b w:val="0"/>
          <w:bCs w:val="0"/>
          <w:sz w:val="18"/>
          <w:szCs w:val="18"/>
          <w:lang w:val="en-US" w:eastAsia="zh-CN"/>
        </w:rPr>
        <w:t>欧洲</w:t>
      </w:r>
      <w:ins w:id="97" w:author="Vanessa" w:date="2023-10-24T18:07:56Z">
        <w:r>
          <w:rPr>
            <w:rFonts w:hint="eastAsia" w:cs="Times New Roman"/>
            <w:b w:val="0"/>
            <w:bCs w:val="0"/>
            <w:sz w:val="18"/>
            <w:szCs w:val="18"/>
            <w:lang w:val="en-US" w:eastAsia="zh-CN"/>
          </w:rPr>
          <w:t>的</w:t>
        </w:r>
      </w:ins>
      <w:r>
        <w:rPr>
          <w:rFonts w:hint="default" w:ascii="Times New Roman" w:hAnsi="Times New Roman" w:cs="Times New Roman"/>
          <w:b w:val="0"/>
          <w:bCs w:val="0"/>
          <w:sz w:val="18"/>
          <w:szCs w:val="18"/>
          <w:lang w:val="en-US" w:eastAsia="zh-CN"/>
        </w:rPr>
        <w:t>非营利组织（OW2、Eclipse基金会、欧洲开放论坛和公共代码基金会）和相关个人</w:t>
      </w:r>
      <w:ins w:id="98" w:author="Vanessa" w:date="2023-10-24T18:07:37Z">
        <w:r>
          <w:rPr>
            <w:rFonts w:hint="eastAsia" w:cs="Times New Roman"/>
            <w:b w:val="0"/>
            <w:bCs w:val="0"/>
            <w:sz w:val="18"/>
            <w:szCs w:val="18"/>
            <w:lang w:val="en-US" w:eastAsia="zh-CN"/>
          </w:rPr>
          <w:t>在</w:t>
        </w:r>
      </w:ins>
      <w:ins w:id="99" w:author="Vanessa" w:date="2023-10-24T18:07:31Z">
        <w:r>
          <w:rPr>
            <w:rFonts w:hint="default" w:ascii="Times New Roman" w:hAnsi="Times New Roman" w:cs="Times New Roman"/>
            <w:b w:val="0"/>
            <w:bCs w:val="0"/>
            <w:sz w:val="18"/>
            <w:szCs w:val="18"/>
            <w:lang w:val="en-US" w:eastAsia="zh-CN"/>
          </w:rPr>
          <w:t>2021年6月</w:t>
        </w:r>
      </w:ins>
      <w:r>
        <w:rPr>
          <w:rFonts w:hint="default" w:ascii="Times New Roman" w:hAnsi="Times New Roman" w:cs="Times New Roman"/>
          <w:b w:val="0"/>
          <w:bCs w:val="0"/>
          <w:sz w:val="18"/>
          <w:szCs w:val="18"/>
          <w:lang w:val="en-US" w:eastAsia="zh-CN"/>
        </w:rPr>
        <w:t>发起，旨在促进</w:t>
      </w:r>
      <w:ins w:id="100" w:author="Vanessa" w:date="2023-11-06T09:41:20Z">
        <w:r>
          <w:rPr>
            <w:rFonts w:hint="default" w:ascii="Times New Roman" w:hAnsi="Times New Roman" w:cs="Times New Roman"/>
            <w:b w:val="0"/>
            <w:bCs w:val="0"/>
            <w:sz w:val="18"/>
            <w:szCs w:val="18"/>
            <w:lang w:val="en-US" w:eastAsia="zh-CN"/>
          </w:rPr>
          <w:t>管理</w:t>
        </w:r>
      </w:ins>
      <w:del w:id="101" w:author="Vanessa" w:date="2023-10-24T18:11:27Z">
        <w:r>
          <w:rPr>
            <w:rFonts w:hint="eastAsia" w:cs="Times New Roman"/>
            <w:b w:val="0"/>
            <w:bCs w:val="0"/>
            <w:sz w:val="18"/>
            <w:szCs w:val="18"/>
            <w:lang w:val="en-US" w:eastAsia="zh-CN"/>
          </w:rPr>
          <w:delText>开发</w:delText>
        </w:r>
      </w:del>
      <w:r>
        <w:rPr>
          <w:rFonts w:hint="default" w:ascii="Times New Roman" w:hAnsi="Times New Roman" w:cs="Times New Roman"/>
          <w:b w:val="0"/>
          <w:bCs w:val="0"/>
          <w:sz w:val="18"/>
          <w:szCs w:val="18"/>
          <w:lang w:val="en-US" w:eastAsia="zh-CN"/>
        </w:rPr>
        <w:t>开源软件</w:t>
      </w:r>
      <w:del w:id="102" w:author="Vanessa" w:date="2023-11-06T09:41:20Z">
        <w:r>
          <w:rPr>
            <w:rFonts w:hint="default" w:ascii="Times New Roman" w:hAnsi="Times New Roman" w:cs="Times New Roman"/>
            <w:b w:val="0"/>
            <w:bCs w:val="0"/>
            <w:sz w:val="18"/>
            <w:szCs w:val="18"/>
            <w:lang w:val="en-US" w:eastAsia="zh-CN"/>
          </w:rPr>
          <w:delText>管理</w:delText>
        </w:r>
      </w:del>
      <w:r>
        <w:rPr>
          <w:rFonts w:hint="default" w:ascii="Times New Roman" w:hAnsi="Times New Roman" w:cs="Times New Roman"/>
          <w:b w:val="0"/>
          <w:bCs w:val="0"/>
          <w:sz w:val="18"/>
          <w:szCs w:val="18"/>
          <w:highlight w:val="none"/>
          <w:lang w:val="en-US" w:eastAsia="zh-CN"/>
        </w:rPr>
        <w:t>的优秀方法。</w:t>
      </w:r>
      <w:ins w:id="103" w:author="Vanessa" w:date="2023-10-24T18:12:01Z">
        <w:r>
          <w:rPr>
            <w:rFonts w:hint="eastAsia" w:cs="Times New Roman"/>
            <w:b w:val="0"/>
            <w:bCs w:val="0"/>
            <w:sz w:val="18"/>
            <w:szCs w:val="18"/>
            <w:lang w:val="en-US" w:eastAsia="zh-CN"/>
          </w:rPr>
          <w:t>我们</w:t>
        </w:r>
      </w:ins>
      <w:del w:id="104" w:author="Vanessa" w:date="2023-10-24T18:11:58Z">
        <w:r>
          <w:rPr>
            <w:rFonts w:hint="eastAsia" w:cs="Times New Roman"/>
            <w:b w:val="0"/>
            <w:bCs w:val="0"/>
            <w:sz w:val="18"/>
            <w:szCs w:val="18"/>
            <w:lang w:val="en-US" w:eastAsia="zh-CN"/>
          </w:rPr>
          <w:delText>他</w:delText>
        </w:r>
      </w:del>
      <w:del w:id="105" w:author="Vanessa" w:date="2023-10-24T18:11:58Z">
        <w:r>
          <w:rPr>
            <w:rFonts w:hint="default" w:ascii="Times New Roman" w:hAnsi="Times New Roman" w:cs="Times New Roman"/>
            <w:b w:val="0"/>
            <w:bCs w:val="0"/>
            <w:sz w:val="18"/>
            <w:szCs w:val="18"/>
            <w:lang w:val="en-US" w:eastAsia="zh-CN"/>
          </w:rPr>
          <w:delText>们</w:delText>
        </w:r>
      </w:del>
      <w:r>
        <w:rPr>
          <w:rFonts w:hint="default" w:ascii="Times New Roman" w:hAnsi="Times New Roman" w:cs="Times New Roman"/>
          <w:b w:val="0"/>
          <w:bCs w:val="0"/>
          <w:sz w:val="18"/>
          <w:szCs w:val="18"/>
          <w:lang w:val="en-US" w:eastAsia="zh-CN"/>
        </w:rPr>
        <w:t>一起创建了</w:t>
      </w:r>
      <w:r>
        <w:rPr>
          <w:rFonts w:hint="default" w:ascii="Times New Roman" w:hAnsi="Times New Roman" w:cs="Times New Roman"/>
          <w:b w:val="0"/>
          <w:bCs w:val="0"/>
          <w:color w:val="0000FF"/>
          <w:sz w:val="18"/>
          <w:szCs w:val="18"/>
          <w:u w:val="single"/>
          <w:lang w:val="en-US" w:eastAsia="zh-CN"/>
        </w:rPr>
        <w:fldChar w:fldCharType="begin"/>
      </w:r>
      <w:r>
        <w:rPr>
          <w:rFonts w:hint="default" w:ascii="Times New Roman" w:hAnsi="Times New Roman" w:cs="Times New Roman"/>
          <w:b w:val="0"/>
          <w:bCs w:val="0"/>
          <w:color w:val="0000FF"/>
          <w:sz w:val="18"/>
          <w:szCs w:val="18"/>
          <w:u w:val="single"/>
          <w:lang w:val="en-US" w:eastAsia="zh-CN"/>
        </w:rPr>
        <w:instrText xml:space="preserve"> HYPERLINK "https://ospo.zone/" </w:instrText>
      </w:r>
      <w:r>
        <w:rPr>
          <w:rFonts w:hint="default" w:ascii="Times New Roman" w:hAnsi="Times New Roman" w:cs="Times New Roman"/>
          <w:b w:val="0"/>
          <w:bCs w:val="0"/>
          <w:color w:val="0000FF"/>
          <w:sz w:val="18"/>
          <w:szCs w:val="18"/>
          <w:u w:val="single"/>
          <w:lang w:val="en-US" w:eastAsia="zh-CN"/>
        </w:rPr>
        <w:fldChar w:fldCharType="separate"/>
      </w:r>
      <w:r>
        <w:rPr>
          <w:rFonts w:hint="default" w:ascii="Times New Roman" w:hAnsi="Times New Roman" w:cs="Times New Roman"/>
          <w:b w:val="0"/>
          <w:bCs w:val="0"/>
          <w:color w:val="0000FF"/>
          <w:sz w:val="18"/>
          <w:szCs w:val="18"/>
          <w:u w:val="single"/>
          <w:lang w:val="en-US" w:eastAsia="zh-CN"/>
        </w:rPr>
        <w:t>OSPO.Zone</w:t>
      </w:r>
      <w:r>
        <w:rPr>
          <w:rFonts w:hint="default" w:ascii="Times New Roman" w:hAnsi="Times New Roman" w:cs="Times New Roman"/>
          <w:b w:val="0"/>
          <w:bCs w:val="0"/>
          <w:color w:val="0000FF"/>
          <w:sz w:val="18"/>
          <w:szCs w:val="18"/>
          <w:u w:val="single"/>
          <w:lang w:val="en-US" w:eastAsia="zh-CN"/>
        </w:rPr>
        <w:fldChar w:fldCharType="end"/>
      </w:r>
      <w:r>
        <w:rPr>
          <w:rFonts w:hint="default" w:ascii="Times New Roman" w:hAnsi="Times New Roman" w:cs="Times New Roman"/>
          <w:b w:val="0"/>
          <w:bCs w:val="0"/>
          <w:sz w:val="18"/>
          <w:szCs w:val="18"/>
          <w:lang w:val="en-US" w:eastAsia="zh-CN"/>
        </w:rPr>
        <w:t>——一个开放的经验共享平台，以促进</w:t>
      </w:r>
      <w:ins w:id="106" w:author="Vanessa" w:date="2023-10-24T18:12:25Z">
        <w:r>
          <w:rPr>
            <w:rFonts w:hint="eastAsia" w:cs="Times New Roman"/>
            <w:b w:val="0"/>
            <w:bCs w:val="0"/>
            <w:sz w:val="18"/>
            <w:szCs w:val="18"/>
            <w:lang w:val="en-US" w:eastAsia="zh-CN"/>
          </w:rPr>
          <w:t>对于</w:t>
        </w:r>
      </w:ins>
      <w:del w:id="107" w:author="Vanessa" w:date="2023-10-24T18:12:24Z">
        <w:r>
          <w:rPr>
            <w:rFonts w:hint="default" w:ascii="Times New Roman" w:hAnsi="Times New Roman" w:cs="Times New Roman"/>
            <w:b w:val="0"/>
            <w:bCs w:val="0"/>
            <w:sz w:val="18"/>
            <w:szCs w:val="18"/>
            <w:lang w:val="en-US" w:eastAsia="zh-CN"/>
          </w:rPr>
          <w:delText>探索</w:delText>
        </w:r>
      </w:del>
      <w:r>
        <w:rPr>
          <w:rFonts w:hint="default" w:ascii="Times New Roman" w:hAnsi="Times New Roman" w:cs="Times New Roman"/>
          <w:b w:val="0"/>
          <w:bCs w:val="0"/>
          <w:sz w:val="18"/>
          <w:szCs w:val="18"/>
          <w:lang w:val="en-US" w:eastAsia="zh-CN"/>
        </w:rPr>
        <w:t>工具和最佳实践</w:t>
      </w:r>
      <w:ins w:id="108" w:author="Vanessa" w:date="2023-10-24T18:12:27Z">
        <w:r>
          <w:rPr>
            <w:rFonts w:hint="eastAsia" w:cs="Times New Roman"/>
            <w:b w:val="0"/>
            <w:bCs w:val="0"/>
            <w:sz w:val="18"/>
            <w:szCs w:val="18"/>
            <w:lang w:val="en-US" w:eastAsia="zh-CN"/>
          </w:rPr>
          <w:t>的探索</w:t>
        </w:r>
      </w:ins>
      <w:r>
        <w:rPr>
          <w:rFonts w:hint="default" w:ascii="Times New Roman" w:hAnsi="Times New Roman" w:cs="Times New Roman"/>
          <w:b w:val="0"/>
          <w:bCs w:val="0"/>
          <w:sz w:val="18"/>
          <w:szCs w:val="18"/>
          <w:lang w:val="en-US" w:eastAsia="zh-CN"/>
        </w:rPr>
        <w:t>，并帮助定义该领域的最新技术。</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The OSPO Alliance aims to bring actionable guidance and solutions to all organisations willing to professionally manage the usage, contribution to and publication of Open Source software, regardless of their size, revenue model or whether public and private. In particular it will help organisations make the best out of the inexorable advance of Open Source software in their information systems and processes. We will facilitate the discovery and implementation of tools and best practices when engaging with Open Source software.</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OSPO联盟旨在为所有愿意</w:t>
      </w:r>
      <w:ins w:id="109" w:author="Vanessa" w:date="2023-10-24T18:14:23Z">
        <w:r>
          <w:rPr>
            <w:rFonts w:hint="eastAsia" w:cs="Times New Roman"/>
            <w:b w:val="0"/>
            <w:bCs w:val="0"/>
            <w:sz w:val="18"/>
            <w:szCs w:val="18"/>
            <w:lang w:val="en-US" w:eastAsia="zh-CN"/>
          </w:rPr>
          <w:t>就</w:t>
        </w:r>
      </w:ins>
      <w:del w:id="110" w:author="Vanessa" w:date="2023-10-24T18:14:21Z">
        <w:r>
          <w:rPr>
            <w:rFonts w:hint="default" w:ascii="Times New Roman" w:hAnsi="Times New Roman" w:cs="Times New Roman"/>
            <w:b w:val="0"/>
            <w:bCs w:val="0"/>
            <w:sz w:val="18"/>
            <w:szCs w:val="18"/>
            <w:lang w:val="en-US" w:eastAsia="zh-CN"/>
          </w:rPr>
          <w:delText>专业管理</w:delText>
        </w:r>
      </w:del>
      <w:r>
        <w:rPr>
          <w:rFonts w:hint="default" w:ascii="Times New Roman" w:hAnsi="Times New Roman" w:cs="Times New Roman"/>
          <w:b w:val="0"/>
          <w:bCs w:val="0"/>
          <w:sz w:val="18"/>
          <w:szCs w:val="18"/>
          <w:lang w:val="en-US" w:eastAsia="zh-CN"/>
        </w:rPr>
        <w:t>开源软件的使用、贡献和发布</w:t>
      </w:r>
      <w:ins w:id="111" w:author="Vanessa" w:date="2023-10-24T18:14:28Z">
        <w:r>
          <w:rPr>
            <w:rFonts w:hint="eastAsia" w:cs="Times New Roman"/>
            <w:b w:val="0"/>
            <w:bCs w:val="0"/>
            <w:sz w:val="18"/>
            <w:szCs w:val="18"/>
            <w:lang w:val="en-US" w:eastAsia="zh-CN"/>
          </w:rPr>
          <w:t>进行</w:t>
        </w:r>
      </w:ins>
      <w:ins w:id="112" w:author="Vanessa" w:date="2023-10-24T18:14:21Z">
        <w:r>
          <w:rPr>
            <w:rFonts w:hint="default" w:ascii="Times New Roman" w:hAnsi="Times New Roman" w:cs="Times New Roman"/>
            <w:b w:val="0"/>
            <w:bCs w:val="0"/>
            <w:sz w:val="18"/>
            <w:szCs w:val="18"/>
            <w:lang w:val="en-US" w:eastAsia="zh-CN"/>
          </w:rPr>
          <w:t>专业</w:t>
        </w:r>
      </w:ins>
      <w:ins w:id="113" w:author="Vanessa" w:date="2023-10-24T18:14:21Z">
        <w:r>
          <w:rPr>
            <w:rFonts w:hint="eastAsia" w:cs="Times New Roman"/>
            <w:b w:val="0"/>
            <w:bCs w:val="0"/>
            <w:sz w:val="18"/>
            <w:szCs w:val="18"/>
            <w:lang w:val="en-US" w:eastAsia="zh-CN"/>
          </w:rPr>
          <w:t>化</w:t>
        </w:r>
      </w:ins>
      <w:ins w:id="114" w:author="Vanessa" w:date="2023-10-24T18:14:21Z">
        <w:r>
          <w:rPr>
            <w:rFonts w:hint="default" w:ascii="Times New Roman" w:hAnsi="Times New Roman" w:cs="Times New Roman"/>
            <w:b w:val="0"/>
            <w:bCs w:val="0"/>
            <w:sz w:val="18"/>
            <w:szCs w:val="18"/>
            <w:lang w:val="en-US" w:eastAsia="zh-CN"/>
          </w:rPr>
          <w:t>管理</w:t>
        </w:r>
      </w:ins>
      <w:r>
        <w:rPr>
          <w:rFonts w:hint="default" w:ascii="Times New Roman" w:hAnsi="Times New Roman" w:cs="Times New Roman"/>
          <w:b w:val="0"/>
          <w:bCs w:val="0"/>
          <w:sz w:val="18"/>
          <w:szCs w:val="18"/>
          <w:lang w:val="en-US" w:eastAsia="zh-CN"/>
        </w:rPr>
        <w:t>的组织提供可操作的</w:t>
      </w:r>
      <w:ins w:id="115" w:author="Vanessa" w:date="2023-10-24T18:14:48Z">
        <w:r>
          <w:rPr>
            <w:rFonts w:hint="eastAsia" w:cs="Times New Roman"/>
            <w:b w:val="0"/>
            <w:bCs w:val="0"/>
            <w:sz w:val="18"/>
            <w:szCs w:val="18"/>
            <w:lang w:val="en-US" w:eastAsia="zh-CN"/>
          </w:rPr>
          <w:t>指引</w:t>
        </w:r>
      </w:ins>
      <w:del w:id="116" w:author="Vanessa" w:date="2023-10-24T18:14:47Z">
        <w:r>
          <w:rPr>
            <w:rFonts w:hint="default" w:ascii="Times New Roman" w:hAnsi="Times New Roman" w:cs="Times New Roman"/>
            <w:b w:val="0"/>
            <w:bCs w:val="0"/>
            <w:sz w:val="18"/>
            <w:szCs w:val="18"/>
            <w:lang w:val="en-US" w:eastAsia="zh-CN"/>
          </w:rPr>
          <w:delText>指导</w:delText>
        </w:r>
      </w:del>
      <w:r>
        <w:rPr>
          <w:rFonts w:hint="default" w:ascii="Times New Roman" w:hAnsi="Times New Roman" w:cs="Times New Roman"/>
          <w:b w:val="0"/>
          <w:bCs w:val="0"/>
          <w:sz w:val="18"/>
          <w:szCs w:val="18"/>
          <w:lang w:val="en-US" w:eastAsia="zh-CN"/>
        </w:rPr>
        <w:t>和解决方案，无论</w:t>
      </w:r>
      <w:ins w:id="117" w:author="Vanessa" w:date="2023-10-24T18:15:46Z">
        <w:r>
          <w:rPr>
            <w:rFonts w:hint="eastAsia" w:cs="Times New Roman"/>
            <w:b w:val="0"/>
            <w:bCs w:val="0"/>
            <w:sz w:val="18"/>
            <w:szCs w:val="18"/>
            <w:lang w:val="en-US" w:eastAsia="zh-CN"/>
          </w:rPr>
          <w:t>这些</w:t>
        </w:r>
      </w:ins>
      <w:ins w:id="118" w:author="Vanessa" w:date="2023-10-24T18:14:57Z">
        <w:r>
          <w:rPr>
            <w:rFonts w:hint="eastAsia" w:cs="Times New Roman"/>
            <w:b w:val="0"/>
            <w:bCs w:val="0"/>
            <w:sz w:val="18"/>
            <w:szCs w:val="18"/>
            <w:lang w:val="en-US" w:eastAsia="zh-CN"/>
          </w:rPr>
          <w:t>组织</w:t>
        </w:r>
      </w:ins>
      <w:ins w:id="119" w:author="Vanessa" w:date="2023-10-24T18:14:58Z">
        <w:r>
          <w:rPr>
            <w:rFonts w:hint="eastAsia" w:cs="Times New Roman"/>
            <w:b w:val="0"/>
            <w:bCs w:val="0"/>
            <w:sz w:val="18"/>
            <w:szCs w:val="18"/>
            <w:lang w:val="en-US" w:eastAsia="zh-CN"/>
          </w:rPr>
          <w:t>的</w:t>
        </w:r>
      </w:ins>
      <w:del w:id="120" w:author="Vanessa" w:date="2023-10-24T18:14:56Z">
        <w:r>
          <w:rPr>
            <w:rFonts w:hint="default" w:ascii="Times New Roman" w:hAnsi="Times New Roman" w:cs="Times New Roman"/>
            <w:b w:val="0"/>
            <w:bCs w:val="0"/>
            <w:sz w:val="18"/>
            <w:szCs w:val="18"/>
            <w:lang w:val="en-US" w:eastAsia="zh-CN"/>
          </w:rPr>
          <w:delText>其</w:delText>
        </w:r>
      </w:del>
      <w:r>
        <w:rPr>
          <w:rFonts w:hint="default" w:ascii="Times New Roman" w:hAnsi="Times New Roman" w:cs="Times New Roman"/>
          <w:b w:val="0"/>
          <w:bCs w:val="0"/>
          <w:sz w:val="18"/>
          <w:szCs w:val="18"/>
          <w:lang w:val="en-US" w:eastAsia="zh-CN"/>
        </w:rPr>
        <w:t>规模、收入模式</w:t>
      </w:r>
      <w:del w:id="121" w:author="Vanessa" w:date="2023-11-06T09:41:35Z">
        <w:r>
          <w:rPr>
            <w:rFonts w:hint="default" w:ascii="Times New Roman" w:hAnsi="Times New Roman" w:cs="Times New Roman"/>
            <w:b w:val="0"/>
            <w:bCs w:val="0"/>
            <w:sz w:val="18"/>
            <w:szCs w:val="18"/>
            <w:lang w:val="en-US" w:eastAsia="zh-CN"/>
          </w:rPr>
          <w:delText>或</w:delText>
        </w:r>
      </w:del>
      <w:ins w:id="122" w:author="Vanessa" w:date="2023-11-06T09:41:35Z">
        <w:r>
          <w:rPr>
            <w:rFonts w:hint="eastAsia" w:cs="Times New Roman"/>
            <w:b w:val="0"/>
            <w:bCs w:val="0"/>
            <w:sz w:val="18"/>
            <w:szCs w:val="18"/>
            <w:lang w:val="en-US" w:eastAsia="zh-CN"/>
          </w:rPr>
          <w:t>也</w:t>
        </w:r>
      </w:ins>
      <w:ins w:id="123" w:author="Vanessa" w:date="2023-10-24T18:15:12Z">
        <w:r>
          <w:rPr>
            <w:rFonts w:hint="eastAsia" w:cs="Times New Roman"/>
            <w:b w:val="0"/>
            <w:bCs w:val="0"/>
            <w:sz w:val="18"/>
            <w:szCs w:val="18"/>
            <w:lang w:val="en-US" w:eastAsia="zh-CN"/>
          </w:rPr>
          <w:t>无论是</w:t>
        </w:r>
      </w:ins>
      <w:del w:id="124" w:author="Vanessa" w:date="2023-10-24T18:15:11Z">
        <w:r>
          <w:rPr>
            <w:rFonts w:hint="default" w:ascii="Times New Roman" w:hAnsi="Times New Roman" w:cs="Times New Roman"/>
            <w:b w:val="0"/>
            <w:bCs w:val="0"/>
            <w:sz w:val="18"/>
            <w:szCs w:val="18"/>
            <w:lang w:val="en-US" w:eastAsia="zh-CN"/>
          </w:rPr>
          <w:delText>是</w:delText>
        </w:r>
      </w:del>
      <w:del w:id="125" w:author="Vanessa" w:date="2023-11-06T09:45:01Z">
        <w:r>
          <w:rPr>
            <w:rFonts w:hint="default" w:ascii="Times New Roman" w:hAnsi="Times New Roman" w:cs="Times New Roman"/>
            <w:b w:val="0"/>
            <w:bCs w:val="0"/>
            <w:sz w:val="18"/>
            <w:szCs w:val="18"/>
            <w:lang w:val="en-US" w:eastAsia="zh-CN"/>
          </w:rPr>
          <w:delText>公共组织</w:delText>
        </w:r>
      </w:del>
      <w:ins w:id="126" w:author="Vanessa" w:date="2023-11-06T09:45:01Z">
        <w:r>
          <w:rPr>
            <w:rFonts w:hint="eastAsia" w:cs="Times New Roman"/>
            <w:b w:val="0"/>
            <w:bCs w:val="0"/>
            <w:sz w:val="18"/>
            <w:szCs w:val="18"/>
            <w:lang w:val="en-US" w:eastAsia="zh-CN"/>
          </w:rPr>
          <w:t>公立领域</w:t>
        </w:r>
      </w:ins>
      <w:r>
        <w:rPr>
          <w:rFonts w:hint="default" w:ascii="Times New Roman" w:hAnsi="Times New Roman" w:cs="Times New Roman"/>
          <w:b w:val="0"/>
          <w:bCs w:val="0"/>
          <w:sz w:val="18"/>
          <w:szCs w:val="18"/>
          <w:lang w:val="en-US" w:eastAsia="zh-CN"/>
        </w:rPr>
        <w:t>还是</w:t>
      </w:r>
      <w:del w:id="127" w:author="Vanessa" w:date="2023-11-06T09:44:52Z">
        <w:r>
          <w:rPr>
            <w:rFonts w:hint="default" w:ascii="Times New Roman" w:hAnsi="Times New Roman" w:cs="Times New Roman"/>
            <w:b w:val="0"/>
            <w:bCs w:val="0"/>
            <w:sz w:val="18"/>
            <w:szCs w:val="18"/>
            <w:lang w:val="en-US" w:eastAsia="zh-CN"/>
          </w:rPr>
          <w:delText>私人组织</w:delText>
        </w:r>
      </w:del>
      <w:ins w:id="128" w:author="Vanessa" w:date="2023-11-06T09:44:52Z">
        <w:r>
          <w:rPr>
            <w:rFonts w:hint="eastAsia" w:cs="Times New Roman"/>
            <w:b w:val="0"/>
            <w:bCs w:val="0"/>
            <w:sz w:val="18"/>
            <w:szCs w:val="18"/>
            <w:lang w:val="en-US" w:eastAsia="zh-CN"/>
          </w:rPr>
          <w:t>私立领域</w:t>
        </w:r>
      </w:ins>
      <w:r>
        <w:rPr>
          <w:rFonts w:hint="default" w:ascii="Times New Roman" w:hAnsi="Times New Roman" w:cs="Times New Roman"/>
          <w:b w:val="0"/>
          <w:bCs w:val="0"/>
          <w:sz w:val="18"/>
          <w:szCs w:val="18"/>
          <w:lang w:val="en-US" w:eastAsia="zh-CN"/>
        </w:rPr>
        <w:t>。特别是，它将帮助</w:t>
      </w:r>
      <w:ins w:id="129" w:author="Vanessa" w:date="2023-10-24T18:15:28Z">
        <w:r>
          <w:rPr>
            <w:rFonts w:hint="eastAsia" w:cs="Times New Roman"/>
            <w:b w:val="0"/>
            <w:bCs w:val="0"/>
            <w:sz w:val="18"/>
            <w:szCs w:val="18"/>
            <w:lang w:val="en-US" w:eastAsia="zh-CN"/>
          </w:rPr>
          <w:t>这些</w:t>
        </w:r>
      </w:ins>
      <w:r>
        <w:rPr>
          <w:rFonts w:hint="default" w:ascii="Times New Roman" w:hAnsi="Times New Roman" w:cs="Times New Roman"/>
          <w:b w:val="0"/>
          <w:bCs w:val="0"/>
          <w:sz w:val="18"/>
          <w:szCs w:val="18"/>
          <w:lang w:val="en-US" w:eastAsia="zh-CN"/>
        </w:rPr>
        <w:t>组织充分利用开源软件，而在</w:t>
      </w:r>
      <w:ins w:id="130" w:author="Vanessa" w:date="2023-10-24T18:17:09Z">
        <w:r>
          <w:rPr>
            <w:rFonts w:hint="eastAsia" w:cs="Times New Roman"/>
            <w:b w:val="0"/>
            <w:bCs w:val="0"/>
            <w:sz w:val="18"/>
            <w:szCs w:val="18"/>
            <w:lang w:val="en-US" w:eastAsia="zh-CN"/>
          </w:rPr>
          <w:t>其</w:t>
        </w:r>
      </w:ins>
      <w:r>
        <w:rPr>
          <w:rFonts w:hint="default" w:ascii="Times New Roman" w:hAnsi="Times New Roman" w:cs="Times New Roman"/>
          <w:b w:val="0"/>
          <w:bCs w:val="0"/>
          <w:sz w:val="18"/>
          <w:szCs w:val="18"/>
          <w:lang w:val="en-US" w:eastAsia="zh-CN"/>
        </w:rPr>
        <w:t>信息系统</w:t>
      </w:r>
      <w:ins w:id="131" w:author="Vanessa" w:date="2023-10-24T18:17:22Z">
        <w:r>
          <w:rPr>
            <w:rFonts w:hint="eastAsia" w:cs="Times New Roman"/>
            <w:b w:val="0"/>
            <w:bCs w:val="0"/>
            <w:sz w:val="18"/>
            <w:szCs w:val="18"/>
            <w:lang w:val="en-US" w:eastAsia="zh-CN"/>
          </w:rPr>
          <w:t>及</w:t>
        </w:r>
      </w:ins>
      <w:del w:id="132" w:author="Vanessa" w:date="2023-10-24T18:17:20Z">
        <w:r>
          <w:rPr>
            <w:rFonts w:hint="default" w:ascii="Times New Roman" w:hAnsi="Times New Roman" w:cs="Times New Roman"/>
            <w:b w:val="0"/>
            <w:bCs w:val="0"/>
            <w:sz w:val="18"/>
            <w:szCs w:val="18"/>
            <w:lang w:val="en-US" w:eastAsia="zh-CN"/>
          </w:rPr>
          <w:delText>和</w:delText>
        </w:r>
      </w:del>
      <w:del w:id="133" w:author="Vanessa" w:date="2023-10-24T18:17:18Z">
        <w:r>
          <w:rPr>
            <w:rFonts w:hint="default" w:ascii="Times New Roman" w:hAnsi="Times New Roman" w:cs="Times New Roman"/>
            <w:b w:val="0"/>
            <w:bCs w:val="0"/>
            <w:sz w:val="18"/>
            <w:szCs w:val="18"/>
            <w:lang w:val="en-US" w:eastAsia="zh-CN"/>
          </w:rPr>
          <w:delText>工作</w:delText>
        </w:r>
      </w:del>
      <w:r>
        <w:rPr>
          <w:rFonts w:hint="default" w:ascii="Times New Roman" w:hAnsi="Times New Roman" w:cs="Times New Roman"/>
          <w:b w:val="0"/>
          <w:bCs w:val="0"/>
          <w:sz w:val="18"/>
          <w:szCs w:val="18"/>
          <w:lang w:val="en-US" w:eastAsia="zh-CN"/>
        </w:rPr>
        <w:t>流程中</w:t>
      </w:r>
      <w:ins w:id="134" w:author="Vanessa" w:date="2023-10-24T18:17:25Z">
        <w:r>
          <w:rPr>
            <w:rFonts w:hint="eastAsia" w:cs="Times New Roman"/>
            <w:b w:val="0"/>
            <w:bCs w:val="0"/>
            <w:sz w:val="18"/>
            <w:szCs w:val="18"/>
            <w:lang w:val="en-US" w:eastAsia="zh-CN"/>
          </w:rPr>
          <w:t>使用</w:t>
        </w:r>
      </w:ins>
      <w:del w:id="135" w:author="Vanessa" w:date="2023-10-24T18:17:24Z">
        <w:r>
          <w:rPr>
            <w:rFonts w:hint="default" w:ascii="Times New Roman" w:hAnsi="Times New Roman" w:cs="Times New Roman"/>
            <w:b w:val="0"/>
            <w:bCs w:val="0"/>
            <w:sz w:val="18"/>
            <w:szCs w:val="18"/>
            <w:lang w:val="en-US" w:eastAsia="zh-CN"/>
          </w:rPr>
          <w:delText>应用</w:delText>
        </w:r>
      </w:del>
      <w:r>
        <w:rPr>
          <w:rFonts w:hint="default" w:ascii="Times New Roman" w:hAnsi="Times New Roman" w:cs="Times New Roman"/>
          <w:b w:val="0"/>
          <w:bCs w:val="0"/>
          <w:sz w:val="18"/>
          <w:szCs w:val="18"/>
          <w:lang w:val="en-US" w:eastAsia="zh-CN"/>
        </w:rPr>
        <w:t>开源软件已是势不可挡。使用开源软件将促进工具和最佳实践的发现和实现。</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By professionalizing the management of Open Source software, the OSPO Alliance will make engaging with Open Source software less risky and more predictable. It will lower barriers to adoption of Open Source and will enable organisations to leverage it to enhance their digital sovereignty.</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通过对开源软件</w:t>
      </w:r>
      <w:ins w:id="136" w:author="Vanessa" w:date="2023-10-24T18:28:17Z">
        <w:r>
          <w:rPr>
            <w:rFonts w:hint="eastAsia" w:cs="Times New Roman"/>
            <w:b w:val="0"/>
            <w:bCs w:val="0"/>
            <w:sz w:val="18"/>
            <w:szCs w:val="18"/>
            <w:lang w:val="en-US" w:eastAsia="zh-CN"/>
          </w:rPr>
          <w:t>进行</w:t>
        </w:r>
      </w:ins>
      <w:del w:id="137" w:author="Vanessa" w:date="2023-10-24T18:28:16Z">
        <w:r>
          <w:rPr>
            <w:rFonts w:hint="default" w:ascii="Times New Roman" w:hAnsi="Times New Roman" w:cs="Times New Roman"/>
            <w:b w:val="0"/>
            <w:bCs w:val="0"/>
            <w:sz w:val="18"/>
            <w:szCs w:val="18"/>
            <w:lang w:val="en-US" w:eastAsia="zh-CN"/>
          </w:rPr>
          <w:delText>的</w:delText>
        </w:r>
      </w:del>
      <w:r>
        <w:rPr>
          <w:rFonts w:hint="default" w:ascii="Times New Roman" w:hAnsi="Times New Roman" w:cs="Times New Roman"/>
          <w:b w:val="0"/>
          <w:bCs w:val="0"/>
          <w:sz w:val="18"/>
          <w:szCs w:val="18"/>
          <w:lang w:val="en-US" w:eastAsia="zh-CN"/>
        </w:rPr>
        <w:t>专业化管理，OSPO联盟将降低使用开源软件的风险，提高可预测性。它将</w:t>
      </w:r>
      <w:ins w:id="138" w:author="Vanessa" w:date="2023-10-24T18:28:52Z">
        <w:r>
          <w:rPr>
            <w:rFonts w:hint="eastAsia" w:cs="Times New Roman"/>
            <w:b w:val="0"/>
            <w:bCs w:val="0"/>
            <w:sz w:val="18"/>
            <w:szCs w:val="18"/>
            <w:lang w:val="en-US" w:eastAsia="zh-CN"/>
          </w:rPr>
          <w:t>降低</w:t>
        </w:r>
      </w:ins>
      <w:del w:id="139" w:author="Vanessa" w:date="2023-10-24T18:28:50Z">
        <w:r>
          <w:rPr>
            <w:rFonts w:hint="default" w:ascii="Times New Roman" w:hAnsi="Times New Roman" w:cs="Times New Roman"/>
            <w:b w:val="0"/>
            <w:bCs w:val="0"/>
            <w:sz w:val="18"/>
            <w:szCs w:val="18"/>
            <w:lang w:val="en-US" w:eastAsia="zh-CN"/>
          </w:rPr>
          <w:delText>减少</w:delText>
        </w:r>
      </w:del>
      <w:r>
        <w:rPr>
          <w:rFonts w:hint="default" w:ascii="Times New Roman" w:hAnsi="Times New Roman" w:cs="Times New Roman"/>
          <w:b w:val="0"/>
          <w:bCs w:val="0"/>
          <w:sz w:val="18"/>
          <w:szCs w:val="18"/>
          <w:lang w:val="en-US" w:eastAsia="zh-CN"/>
        </w:rPr>
        <w:t>使用开源的障碍，并使组织能够利用它来增强其数字主权。</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p>
    <w:p>
      <w:pPr>
        <w:widowControl w:val="0"/>
        <w:numPr>
          <w:ilvl w:val="3"/>
          <w:numId w:val="0"/>
        </w:numPr>
        <w:autoSpaceDE w:val="0"/>
        <w:autoSpaceDN w:val="0"/>
        <w:ind w:leftChars="0"/>
        <w:jc w:val="both"/>
        <w:rPr>
          <w:rFonts w:hint="default" w:ascii="Times New Roman" w:hAnsi="Times New Roman" w:cs="Times New Roman"/>
          <w:b/>
          <w:bCs/>
          <w:sz w:val="21"/>
          <w:szCs w:val="21"/>
          <w:highlight w:val="lightGray"/>
          <w:lang w:val="en-US" w:eastAsia="zh-CN"/>
        </w:rPr>
      </w:pPr>
      <w:r>
        <w:rPr>
          <w:rFonts w:hint="default" w:ascii="Times New Roman" w:hAnsi="Times New Roman" w:cs="Times New Roman"/>
          <w:b/>
          <w:bCs/>
          <w:sz w:val="21"/>
          <w:szCs w:val="21"/>
          <w:highlight w:val="lightGray"/>
          <w:lang w:val="en-US" w:eastAsia="zh-CN"/>
        </w:rPr>
        <w:t>INTRO AND CONTEXT</w:t>
      </w:r>
    </w:p>
    <w:p>
      <w:pPr>
        <w:widowControl w:val="0"/>
        <w:numPr>
          <w:ilvl w:val="3"/>
          <w:numId w:val="0"/>
        </w:numPr>
        <w:autoSpaceDE w:val="0"/>
        <w:autoSpaceDN w:val="0"/>
        <w:ind w:leftChars="0"/>
        <w:jc w:val="both"/>
        <w:rPr>
          <w:rFonts w:hint="default" w:ascii="Times New Roman" w:hAnsi="Times New Roman" w:cs="Times New Roman"/>
          <w:b/>
          <w:bCs/>
          <w:sz w:val="21"/>
          <w:szCs w:val="21"/>
          <w:highlight w:val="lightGray"/>
          <w:lang w:val="en-US" w:eastAsia="zh-CN"/>
        </w:rPr>
      </w:pPr>
      <w:r>
        <w:rPr>
          <w:rFonts w:hint="default" w:ascii="Times New Roman" w:hAnsi="Times New Roman" w:cs="Times New Roman"/>
          <w:b/>
          <w:bCs/>
          <w:sz w:val="21"/>
          <w:szCs w:val="21"/>
          <w:highlight w:val="lightGray"/>
          <w:lang w:val="en-US" w:eastAsia="zh-CN"/>
        </w:rPr>
        <w:t>前言及背景</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There is an unmistakable trend in governments at all levels (local, municipal, regional, national and supra-national) of thinking about Open Source strategically, aimed at more ambitious goals. The ubiquitous presence of Open Source in the technological landscape justifies, or even demands, a more active and horizontal approach to Open Source for most digitally-enabled public sector organisations.</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各级政府（地方、市、地区、国家和超国家</w:t>
      </w:r>
      <w:ins w:id="140" w:author="Vanessa" w:date="2023-10-24T18:31:46Z">
        <w:r>
          <w:rPr>
            <w:rFonts w:hint="eastAsia" w:cs="Times New Roman"/>
            <w:b w:val="0"/>
            <w:bCs w:val="0"/>
            <w:sz w:val="18"/>
            <w:szCs w:val="18"/>
            <w:lang w:val="en-US" w:eastAsia="zh-CN"/>
          </w:rPr>
          <w:t>的</w:t>
        </w:r>
      </w:ins>
      <w:r>
        <w:rPr>
          <w:rFonts w:hint="default" w:ascii="Times New Roman" w:hAnsi="Times New Roman" w:cs="Times New Roman"/>
          <w:b w:val="0"/>
          <w:bCs w:val="0"/>
          <w:sz w:val="18"/>
          <w:szCs w:val="18"/>
          <w:lang w:val="en-US" w:eastAsia="zh-CN"/>
        </w:rPr>
        <w:t>）都有一种明确的趋势，即从战略上</w:t>
      </w:r>
      <w:ins w:id="141" w:author="Vanessa" w:date="2023-10-24T18:32:07Z">
        <w:r>
          <w:rPr>
            <w:rFonts w:hint="eastAsia" w:cs="Times New Roman"/>
            <w:b w:val="0"/>
            <w:bCs w:val="0"/>
            <w:sz w:val="18"/>
            <w:szCs w:val="18"/>
            <w:lang w:val="en-US" w:eastAsia="zh-CN"/>
          </w:rPr>
          <w:t>思考</w:t>
        </w:r>
      </w:ins>
      <w:del w:id="142" w:author="Vanessa" w:date="2023-10-24T18:32:04Z">
        <w:r>
          <w:rPr>
            <w:rFonts w:hint="default" w:ascii="Times New Roman" w:hAnsi="Times New Roman" w:cs="Times New Roman"/>
            <w:b w:val="0"/>
            <w:bCs w:val="0"/>
            <w:sz w:val="18"/>
            <w:szCs w:val="18"/>
            <w:lang w:val="en-US" w:eastAsia="zh-CN"/>
          </w:rPr>
          <w:delText>考虑</w:delText>
        </w:r>
      </w:del>
      <w:r>
        <w:rPr>
          <w:rFonts w:hint="default" w:ascii="Times New Roman" w:hAnsi="Times New Roman" w:cs="Times New Roman"/>
          <w:b w:val="0"/>
          <w:bCs w:val="0"/>
          <w:sz w:val="18"/>
          <w:szCs w:val="18"/>
          <w:lang w:val="en-US" w:eastAsia="zh-CN"/>
        </w:rPr>
        <w:t>开源，以实现更宏伟的目标。开源在技术领域无处不在，这证明甚至要求大多数数字</w:t>
      </w:r>
      <w:ins w:id="143" w:author="Vanessa" w:date="2023-10-24T18:32:43Z">
        <w:r>
          <w:rPr>
            <w:rFonts w:hint="eastAsia" w:cs="Times New Roman"/>
            <w:b w:val="0"/>
            <w:bCs w:val="0"/>
            <w:sz w:val="18"/>
            <w:szCs w:val="18"/>
            <w:lang w:val="en-US" w:eastAsia="zh-CN"/>
          </w:rPr>
          <w:t>使能</w:t>
        </w:r>
      </w:ins>
      <w:ins w:id="144" w:author="Vanessa" w:date="2023-10-24T18:32:45Z">
        <w:r>
          <w:rPr>
            <w:rFonts w:hint="eastAsia" w:cs="Times New Roman"/>
            <w:b w:val="0"/>
            <w:bCs w:val="0"/>
            <w:sz w:val="18"/>
            <w:szCs w:val="18"/>
            <w:lang w:val="en-US" w:eastAsia="zh-CN"/>
          </w:rPr>
          <w:t>的</w:t>
        </w:r>
      </w:ins>
      <w:del w:id="145" w:author="Vanessa" w:date="2023-10-24T18:32:42Z">
        <w:commentRangeStart w:id="0"/>
        <w:r>
          <w:rPr>
            <w:rFonts w:hint="default" w:ascii="Times New Roman" w:hAnsi="Times New Roman" w:cs="Times New Roman"/>
            <w:b w:val="0"/>
            <w:bCs w:val="0"/>
            <w:sz w:val="18"/>
            <w:szCs w:val="18"/>
            <w:lang w:val="en-US" w:eastAsia="zh-CN"/>
          </w:rPr>
          <w:delText>化</w:delText>
        </w:r>
      </w:del>
      <w:del w:id="146" w:author="Vanessa" w:date="2023-10-24T20:01:09Z">
        <w:r>
          <w:rPr>
            <w:rFonts w:hint="default" w:ascii="Times New Roman" w:hAnsi="Times New Roman" w:cs="Times New Roman"/>
            <w:b w:val="0"/>
            <w:bCs w:val="0"/>
            <w:sz w:val="18"/>
            <w:szCs w:val="18"/>
            <w:lang w:val="en-US" w:eastAsia="zh-CN"/>
          </w:rPr>
          <w:delText>公共部门组织</w:delText>
        </w:r>
        <w:commentRangeEnd w:id="0"/>
      </w:del>
      <w:r>
        <w:commentReference w:id="0"/>
      </w:r>
      <w:ins w:id="147" w:author="Vanessa" w:date="2023-11-06T09:45:01Z">
        <w:r>
          <w:rPr>
            <w:rFonts w:hint="eastAsia" w:cs="Times New Roman"/>
            <w:b w:val="0"/>
            <w:bCs w:val="0"/>
            <w:sz w:val="18"/>
            <w:szCs w:val="18"/>
            <w:lang w:val="en-US" w:eastAsia="zh-CN"/>
          </w:rPr>
          <w:t>公立领域</w:t>
        </w:r>
      </w:ins>
      <w:ins w:id="148" w:author="Vanessa" w:date="2023-10-24T18:33:21Z">
        <w:r>
          <w:rPr>
            <w:rFonts w:hint="eastAsia" w:cs="Times New Roman"/>
            <w:b w:val="0"/>
            <w:bCs w:val="0"/>
            <w:sz w:val="18"/>
            <w:szCs w:val="18"/>
            <w:lang w:val="en-US" w:eastAsia="zh-CN"/>
          </w:rPr>
          <w:t>就</w:t>
        </w:r>
      </w:ins>
      <w:ins w:id="149" w:author="Vanessa" w:date="2023-10-24T18:33:22Z">
        <w:r>
          <w:rPr>
            <w:rFonts w:hint="eastAsia" w:cs="Times New Roman"/>
            <w:b w:val="0"/>
            <w:bCs w:val="0"/>
            <w:sz w:val="18"/>
            <w:szCs w:val="18"/>
            <w:lang w:val="en-US" w:eastAsia="zh-CN"/>
          </w:rPr>
          <w:t>开源</w:t>
        </w:r>
      </w:ins>
      <w:r>
        <w:rPr>
          <w:rFonts w:hint="default" w:ascii="Times New Roman" w:hAnsi="Times New Roman" w:cs="Times New Roman"/>
          <w:b w:val="0"/>
          <w:bCs w:val="0"/>
          <w:sz w:val="18"/>
          <w:szCs w:val="18"/>
          <w:lang w:val="en-US" w:eastAsia="zh-CN"/>
        </w:rPr>
        <w:t>采用更</w:t>
      </w:r>
      <w:ins w:id="150" w:author="Vanessa" w:date="2023-10-24T18:32:57Z">
        <w:r>
          <w:rPr>
            <w:rFonts w:hint="eastAsia" w:cs="Times New Roman"/>
            <w:b w:val="0"/>
            <w:bCs w:val="0"/>
            <w:sz w:val="18"/>
            <w:szCs w:val="18"/>
            <w:lang w:val="en-US" w:eastAsia="zh-CN"/>
          </w:rPr>
          <w:t>为</w:t>
        </w:r>
      </w:ins>
      <w:r>
        <w:rPr>
          <w:rFonts w:hint="default" w:ascii="Times New Roman" w:hAnsi="Times New Roman" w:cs="Times New Roman"/>
          <w:b w:val="0"/>
          <w:bCs w:val="0"/>
          <w:sz w:val="18"/>
          <w:szCs w:val="18"/>
          <w:lang w:val="en-US" w:eastAsia="zh-CN"/>
        </w:rPr>
        <w:t>积极、更</w:t>
      </w:r>
      <w:ins w:id="151" w:author="Vanessa" w:date="2023-10-24T18:33:04Z">
        <w:r>
          <w:rPr>
            <w:rFonts w:hint="eastAsia" w:cs="Times New Roman"/>
            <w:b w:val="0"/>
            <w:bCs w:val="0"/>
            <w:sz w:val="18"/>
            <w:szCs w:val="18"/>
            <w:lang w:val="en-US" w:eastAsia="zh-CN"/>
          </w:rPr>
          <w:t>为</w:t>
        </w:r>
      </w:ins>
      <w:r>
        <w:rPr>
          <w:rFonts w:hint="default" w:ascii="Times New Roman" w:hAnsi="Times New Roman" w:cs="Times New Roman"/>
          <w:b w:val="0"/>
          <w:bCs w:val="0"/>
          <w:sz w:val="18"/>
          <w:szCs w:val="18"/>
          <w:lang w:val="en-US" w:eastAsia="zh-CN"/>
        </w:rPr>
        <w:t>广泛的</w:t>
      </w:r>
      <w:del w:id="152" w:author="Vanessa" w:date="2023-10-24T18:33:32Z">
        <w:r>
          <w:rPr>
            <w:rFonts w:hint="default" w:ascii="Times New Roman" w:hAnsi="Times New Roman" w:cs="Times New Roman"/>
            <w:b w:val="0"/>
            <w:bCs w:val="0"/>
            <w:sz w:val="18"/>
            <w:szCs w:val="18"/>
            <w:lang w:val="en-US" w:eastAsia="zh-CN"/>
          </w:rPr>
          <w:delText>开源</w:delText>
        </w:r>
      </w:del>
      <w:r>
        <w:rPr>
          <w:rFonts w:hint="default" w:ascii="Times New Roman" w:hAnsi="Times New Roman" w:cs="Times New Roman"/>
          <w:b w:val="0"/>
          <w:bCs w:val="0"/>
          <w:sz w:val="18"/>
          <w:szCs w:val="18"/>
          <w:lang w:val="en-US" w:eastAsia="zh-CN"/>
        </w:rPr>
        <w:t>方法。</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 xml:space="preserve">As government bodies at all levels look to better engage citizens, make more efficient use of taxpayer funds, and solve global challenges in a local context, the value of a strategic approach to Open Source software has come into sharper focus. Public sector and government entities have procured, used and contributed to Open Source for decades, but the rise of the Open Source Program Office in government promises to support the public sector in best leveraging its engagement with open communities—software, standards, data, culture, research, and more. </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ins w:id="153" w:author="Vanessa" w:date="2023-10-24T18:34:50Z">
        <w:r>
          <w:rPr>
            <w:rFonts w:hint="eastAsia" w:cs="Times New Roman"/>
            <w:b w:val="0"/>
            <w:bCs w:val="0"/>
            <w:sz w:val="18"/>
            <w:szCs w:val="18"/>
            <w:lang w:val="en-US" w:eastAsia="zh-CN"/>
          </w:rPr>
          <w:t>由于</w:t>
        </w:r>
      </w:ins>
      <w:del w:id="154" w:author="Vanessa" w:date="2023-10-24T18:34:49Z">
        <w:r>
          <w:rPr>
            <w:rFonts w:hint="default" w:ascii="Times New Roman" w:hAnsi="Times New Roman" w:cs="Times New Roman"/>
            <w:b w:val="0"/>
            <w:bCs w:val="0"/>
            <w:sz w:val="18"/>
            <w:szCs w:val="18"/>
            <w:lang w:val="en-US" w:eastAsia="zh-CN"/>
          </w:rPr>
          <w:delText>随着</w:delText>
        </w:r>
      </w:del>
      <w:r>
        <w:rPr>
          <w:rFonts w:hint="default" w:ascii="Times New Roman" w:hAnsi="Times New Roman" w:cs="Times New Roman"/>
          <w:b w:val="0"/>
          <w:bCs w:val="0"/>
          <w:sz w:val="18"/>
          <w:szCs w:val="18"/>
          <w:lang w:val="en-US" w:eastAsia="zh-CN"/>
        </w:rPr>
        <w:t>各级政府机构希望更好地吸引公民参与，更有效地利用纳税人的资金，并在</w:t>
      </w:r>
      <w:ins w:id="155" w:author="Vanessa" w:date="2023-10-24T18:35:27Z">
        <w:r>
          <w:rPr>
            <w:rFonts w:hint="eastAsia" w:cs="Times New Roman"/>
            <w:b w:val="0"/>
            <w:bCs w:val="0"/>
            <w:sz w:val="18"/>
            <w:szCs w:val="18"/>
            <w:lang w:val="en-US" w:eastAsia="zh-CN"/>
          </w:rPr>
          <w:t>本土</w:t>
        </w:r>
      </w:ins>
      <w:ins w:id="156" w:author="Vanessa" w:date="2023-10-24T18:35:29Z">
        <w:r>
          <w:rPr>
            <w:rFonts w:hint="eastAsia" w:cs="Times New Roman"/>
            <w:b w:val="0"/>
            <w:bCs w:val="0"/>
            <w:sz w:val="18"/>
            <w:szCs w:val="18"/>
            <w:lang w:val="en-US" w:eastAsia="zh-CN"/>
          </w:rPr>
          <w:t>背景下</w:t>
        </w:r>
      </w:ins>
      <w:del w:id="157" w:author="Vanessa" w:date="2023-10-24T18:35:25Z">
        <w:r>
          <w:rPr>
            <w:rFonts w:hint="default" w:ascii="Times New Roman" w:hAnsi="Times New Roman" w:cs="Times New Roman"/>
            <w:b w:val="0"/>
            <w:bCs w:val="0"/>
            <w:sz w:val="18"/>
            <w:szCs w:val="18"/>
            <w:lang w:val="en-US" w:eastAsia="zh-CN"/>
          </w:rPr>
          <w:delText>当地范</w:delText>
        </w:r>
      </w:del>
      <w:del w:id="158" w:author="Vanessa" w:date="2023-10-24T18:35:24Z">
        <w:r>
          <w:rPr>
            <w:rFonts w:hint="default" w:ascii="Times New Roman" w:hAnsi="Times New Roman" w:cs="Times New Roman"/>
            <w:b w:val="0"/>
            <w:bCs w:val="0"/>
            <w:sz w:val="18"/>
            <w:szCs w:val="18"/>
            <w:lang w:val="en-US" w:eastAsia="zh-CN"/>
          </w:rPr>
          <w:delText>围</w:delText>
        </w:r>
      </w:del>
      <w:r>
        <w:rPr>
          <w:rFonts w:hint="default" w:ascii="Times New Roman" w:hAnsi="Times New Roman" w:cs="Times New Roman"/>
          <w:b w:val="0"/>
          <w:bCs w:val="0"/>
          <w:sz w:val="18"/>
          <w:szCs w:val="18"/>
          <w:lang w:val="en-US" w:eastAsia="zh-CN"/>
        </w:rPr>
        <w:t>解决全球挑战，开源软件战略方法的价值变得更加</w:t>
      </w:r>
      <w:ins w:id="159" w:author="Vanessa" w:date="2023-10-24T18:35:49Z">
        <w:r>
          <w:rPr>
            <w:rFonts w:hint="eastAsia" w:cs="Times New Roman"/>
            <w:b w:val="0"/>
            <w:bCs w:val="0"/>
            <w:sz w:val="18"/>
            <w:szCs w:val="18"/>
            <w:lang w:val="en-US" w:eastAsia="zh-CN"/>
          </w:rPr>
          <w:t>凸显</w:t>
        </w:r>
      </w:ins>
      <w:del w:id="160" w:author="Vanessa" w:date="2023-10-24T18:35:44Z">
        <w:r>
          <w:rPr>
            <w:rFonts w:hint="default" w:ascii="Times New Roman" w:hAnsi="Times New Roman" w:cs="Times New Roman"/>
            <w:b w:val="0"/>
            <w:bCs w:val="0"/>
            <w:sz w:val="18"/>
            <w:szCs w:val="18"/>
            <w:lang w:val="en-US" w:eastAsia="zh-CN"/>
          </w:rPr>
          <w:delText>突出</w:delText>
        </w:r>
      </w:del>
      <w:r>
        <w:rPr>
          <w:rFonts w:hint="default" w:ascii="Times New Roman" w:hAnsi="Times New Roman" w:cs="Times New Roman"/>
          <w:b w:val="0"/>
          <w:bCs w:val="0"/>
          <w:sz w:val="18"/>
          <w:szCs w:val="18"/>
          <w:lang w:val="en-US" w:eastAsia="zh-CN"/>
        </w:rPr>
        <w:t>。</w:t>
      </w:r>
      <w:del w:id="161" w:author="Vanessa" w:date="2023-10-24T20:01:09Z">
        <w:r>
          <w:rPr>
            <w:rFonts w:hint="default" w:ascii="Times New Roman" w:hAnsi="Times New Roman" w:cs="Times New Roman"/>
            <w:b w:val="0"/>
            <w:bCs w:val="0"/>
            <w:sz w:val="18"/>
            <w:szCs w:val="18"/>
            <w:lang w:val="en-US" w:eastAsia="zh-CN"/>
          </w:rPr>
          <w:delText>公共</w:delText>
        </w:r>
      </w:del>
      <w:ins w:id="162" w:author="Vanessa" w:date="2023-11-06T09:45:01Z">
        <w:r>
          <w:rPr>
            <w:rFonts w:hint="eastAsia" w:cs="Times New Roman"/>
            <w:b w:val="0"/>
            <w:bCs w:val="0"/>
            <w:sz w:val="18"/>
            <w:szCs w:val="18"/>
            <w:lang w:val="en-US" w:eastAsia="zh-CN"/>
          </w:rPr>
          <w:t>公立领域</w:t>
        </w:r>
      </w:ins>
      <w:del w:id="163" w:author="Vanessa" w:date="2023-10-24T19:54:19Z">
        <w:r>
          <w:rPr>
            <w:rFonts w:hint="default" w:ascii="Times New Roman" w:hAnsi="Times New Roman" w:cs="Times New Roman"/>
            <w:b w:val="0"/>
            <w:bCs w:val="0"/>
            <w:sz w:val="18"/>
            <w:szCs w:val="18"/>
            <w:lang w:val="en-US" w:eastAsia="zh-CN"/>
          </w:rPr>
          <w:delText>部门</w:delText>
        </w:r>
      </w:del>
      <w:r>
        <w:rPr>
          <w:rFonts w:hint="default" w:ascii="Times New Roman" w:hAnsi="Times New Roman" w:cs="Times New Roman"/>
          <w:b w:val="0"/>
          <w:bCs w:val="0"/>
          <w:sz w:val="18"/>
          <w:szCs w:val="18"/>
          <w:lang w:val="en-US" w:eastAsia="zh-CN"/>
        </w:rPr>
        <w:t>和政府几十年来一直在采购、使用和贡献开源，但政府中开源</w:t>
      </w:r>
      <w:r>
        <w:rPr>
          <w:rFonts w:hint="eastAsia" w:cs="Times New Roman"/>
          <w:b w:val="0"/>
          <w:bCs w:val="0"/>
          <w:sz w:val="18"/>
          <w:szCs w:val="18"/>
          <w:lang w:val="en-US" w:eastAsia="zh-CN"/>
        </w:rPr>
        <w:t>计划</w:t>
      </w:r>
      <w:r>
        <w:rPr>
          <w:rFonts w:hint="default" w:ascii="Times New Roman" w:hAnsi="Times New Roman" w:cs="Times New Roman"/>
          <w:b w:val="0"/>
          <w:bCs w:val="0"/>
          <w:sz w:val="18"/>
          <w:szCs w:val="18"/>
          <w:lang w:val="en-US" w:eastAsia="zh-CN"/>
        </w:rPr>
        <w:t>办公室</w:t>
      </w:r>
      <w:ins w:id="164" w:author="Vanessa" w:date="2023-10-24T18:36:14Z">
        <w:r>
          <w:rPr>
            <w:rFonts w:hint="eastAsia" w:cs="Times New Roman"/>
            <w:b w:val="0"/>
            <w:bCs w:val="0"/>
            <w:sz w:val="18"/>
            <w:szCs w:val="18"/>
            <w:lang w:val="en-US" w:eastAsia="zh-CN"/>
          </w:rPr>
          <w:t>（</w:t>
        </w:r>
      </w:ins>
      <w:ins w:id="165" w:author="Vanessa" w:date="2023-10-24T18:36:15Z">
        <w:r>
          <w:rPr>
            <w:rFonts w:hint="eastAsia" w:cs="Times New Roman"/>
            <w:b w:val="0"/>
            <w:bCs w:val="0"/>
            <w:sz w:val="18"/>
            <w:szCs w:val="18"/>
            <w:lang w:val="en-US" w:eastAsia="zh-CN"/>
          </w:rPr>
          <w:t xml:space="preserve">Open </w:t>
        </w:r>
      </w:ins>
      <w:ins w:id="166" w:author="Vanessa" w:date="2023-10-24T18:36:17Z">
        <w:r>
          <w:rPr>
            <w:rFonts w:hint="eastAsia" w:cs="Times New Roman"/>
            <w:b w:val="0"/>
            <w:bCs w:val="0"/>
            <w:sz w:val="18"/>
            <w:szCs w:val="18"/>
            <w:lang w:val="en-US" w:eastAsia="zh-CN"/>
          </w:rPr>
          <w:t xml:space="preserve">Source </w:t>
        </w:r>
      </w:ins>
      <w:ins w:id="167" w:author="Vanessa" w:date="2023-10-24T18:36:18Z">
        <w:r>
          <w:rPr>
            <w:rFonts w:hint="eastAsia" w:cs="Times New Roman"/>
            <w:b w:val="0"/>
            <w:bCs w:val="0"/>
            <w:sz w:val="18"/>
            <w:szCs w:val="18"/>
            <w:lang w:val="en-US" w:eastAsia="zh-CN"/>
          </w:rPr>
          <w:t xml:space="preserve">Program </w:t>
        </w:r>
      </w:ins>
      <w:ins w:id="168" w:author="Vanessa" w:date="2023-10-24T18:36:20Z">
        <w:r>
          <w:rPr>
            <w:rFonts w:hint="eastAsia" w:cs="Times New Roman"/>
            <w:b w:val="0"/>
            <w:bCs w:val="0"/>
            <w:sz w:val="18"/>
            <w:szCs w:val="18"/>
            <w:lang w:val="en-US" w:eastAsia="zh-CN"/>
          </w:rPr>
          <w:t>Office</w:t>
        </w:r>
      </w:ins>
      <w:ins w:id="169" w:author="Vanessa" w:date="2023-10-24T18:36:14Z">
        <w:r>
          <w:rPr>
            <w:rFonts w:hint="eastAsia" w:cs="Times New Roman"/>
            <w:b w:val="0"/>
            <w:bCs w:val="0"/>
            <w:sz w:val="18"/>
            <w:szCs w:val="18"/>
            <w:lang w:val="en-US" w:eastAsia="zh-CN"/>
          </w:rPr>
          <w:t>）</w:t>
        </w:r>
      </w:ins>
      <w:r>
        <w:rPr>
          <w:rFonts w:hint="default" w:ascii="Times New Roman" w:hAnsi="Times New Roman" w:cs="Times New Roman"/>
          <w:b w:val="0"/>
          <w:bCs w:val="0"/>
          <w:sz w:val="18"/>
          <w:szCs w:val="18"/>
          <w:lang w:val="en-US" w:eastAsia="zh-CN"/>
        </w:rPr>
        <w:t>的兴起，有望支持</w:t>
      </w:r>
      <w:del w:id="170" w:author="Vanessa" w:date="2023-10-24T20:01:09Z">
        <w:r>
          <w:rPr>
            <w:rFonts w:hint="default" w:ascii="Times New Roman" w:hAnsi="Times New Roman" w:cs="Times New Roman"/>
            <w:b w:val="0"/>
            <w:bCs w:val="0"/>
            <w:sz w:val="18"/>
            <w:szCs w:val="18"/>
            <w:lang w:val="en-US" w:eastAsia="zh-CN"/>
          </w:rPr>
          <w:delText>公共</w:delText>
        </w:r>
      </w:del>
      <w:ins w:id="171" w:author="Vanessa" w:date="2023-11-06T09:45:01Z">
        <w:r>
          <w:rPr>
            <w:rFonts w:hint="eastAsia" w:cs="Times New Roman"/>
            <w:b w:val="0"/>
            <w:bCs w:val="0"/>
            <w:sz w:val="18"/>
            <w:szCs w:val="18"/>
            <w:lang w:val="en-US" w:eastAsia="zh-CN"/>
          </w:rPr>
          <w:t>公立领域</w:t>
        </w:r>
      </w:ins>
      <w:del w:id="172" w:author="Vanessa" w:date="2023-10-24T19:54:11Z">
        <w:r>
          <w:rPr>
            <w:rFonts w:hint="default" w:ascii="Times New Roman" w:hAnsi="Times New Roman" w:cs="Times New Roman"/>
            <w:b w:val="0"/>
            <w:bCs w:val="0"/>
            <w:sz w:val="18"/>
            <w:szCs w:val="18"/>
            <w:lang w:val="en-US" w:eastAsia="zh-CN"/>
          </w:rPr>
          <w:delText>部门</w:delText>
        </w:r>
      </w:del>
      <w:ins w:id="173" w:author="Vanessa" w:date="2023-10-24T18:37:04Z">
        <w:r>
          <w:rPr>
            <w:rFonts w:hint="eastAsia" w:cs="Times New Roman"/>
            <w:b w:val="0"/>
            <w:bCs w:val="0"/>
            <w:sz w:val="18"/>
            <w:szCs w:val="18"/>
            <w:lang w:val="en-US" w:eastAsia="zh-CN"/>
          </w:rPr>
          <w:t>以</w:t>
        </w:r>
      </w:ins>
      <w:ins w:id="174" w:author="Vanessa" w:date="2023-10-24T18:37:05Z">
        <w:r>
          <w:rPr>
            <w:rFonts w:hint="eastAsia" w:cs="Times New Roman"/>
            <w:b w:val="0"/>
            <w:bCs w:val="0"/>
            <w:sz w:val="18"/>
            <w:szCs w:val="18"/>
            <w:lang w:val="en-US" w:eastAsia="zh-CN"/>
          </w:rPr>
          <w:t>最佳方式</w:t>
        </w:r>
      </w:ins>
      <w:del w:id="175" w:author="Vanessa" w:date="2023-10-24T18:37:07Z">
        <w:r>
          <w:rPr>
            <w:rFonts w:hint="default" w:ascii="Times New Roman" w:hAnsi="Times New Roman" w:cs="Times New Roman"/>
            <w:b w:val="0"/>
            <w:bCs w:val="0"/>
            <w:sz w:val="18"/>
            <w:szCs w:val="18"/>
            <w:lang w:val="en-US" w:eastAsia="zh-CN"/>
          </w:rPr>
          <w:delText>最有效地</w:delText>
        </w:r>
      </w:del>
      <w:r>
        <w:rPr>
          <w:rFonts w:hint="default" w:ascii="Times New Roman" w:hAnsi="Times New Roman" w:cs="Times New Roman"/>
          <w:b w:val="0"/>
          <w:bCs w:val="0"/>
          <w:sz w:val="18"/>
          <w:szCs w:val="18"/>
          <w:lang w:val="en-US" w:eastAsia="zh-CN"/>
        </w:rPr>
        <w:t>利用其与开放</w:t>
      </w:r>
      <w:del w:id="176" w:author="Vanessa" w:date="2023-11-06T09:56:11Z">
        <w:r>
          <w:rPr>
            <w:rFonts w:hint="default" w:ascii="Times New Roman" w:hAnsi="Times New Roman" w:cs="Times New Roman"/>
            <w:b w:val="0"/>
            <w:bCs w:val="0"/>
            <w:sz w:val="18"/>
            <w:szCs w:val="18"/>
            <w:lang w:val="en-US" w:eastAsia="zh-CN"/>
          </w:rPr>
          <w:delText>社区</w:delText>
        </w:r>
      </w:del>
      <w:ins w:id="177" w:author="Vanessa" w:date="2023-11-06T09:56:11Z">
        <w:r>
          <w:rPr>
            <w:rFonts w:hint="eastAsia" w:cs="Times New Roman"/>
            <w:b w:val="0"/>
            <w:bCs w:val="0"/>
            <w:sz w:val="18"/>
            <w:szCs w:val="18"/>
            <w:lang w:val="en-US" w:eastAsia="zh-CN"/>
          </w:rPr>
          <w:t>共同体</w:t>
        </w:r>
      </w:ins>
      <w:r>
        <w:rPr>
          <w:rFonts w:hint="default" w:ascii="Times New Roman" w:hAnsi="Times New Roman" w:cs="Times New Roman"/>
          <w:b w:val="0"/>
          <w:bCs w:val="0"/>
          <w:sz w:val="18"/>
          <w:szCs w:val="18"/>
          <w:lang w:val="en-US" w:eastAsia="zh-CN"/>
        </w:rPr>
        <w:t>在软件、标准、数据、文化、研究等方面的合作。</w:t>
      </w:r>
    </w:p>
    <w:p>
      <w:pPr>
        <w:widowControl w:val="0"/>
        <w:numPr>
          <w:ilvl w:val="3"/>
          <w:numId w:val="0"/>
        </w:numPr>
        <w:autoSpaceDE w:val="0"/>
        <w:autoSpaceDN w:val="0"/>
        <w:ind w:leftChars="200"/>
        <w:jc w:val="both"/>
        <w:rPr>
          <w:ins w:id="178" w:author="Vanessa" w:date="2023-10-24T18:37:53Z"/>
          <w:rFonts w:hint="default" w:ascii="Times New Roman" w:hAnsi="Times New Roman" w:cs="Times New Roman"/>
          <w:b w:val="0"/>
          <w:bCs w:val="0"/>
          <w:sz w:val="18"/>
          <w:szCs w:val="18"/>
          <w:lang w:val="en-US" w:eastAsia="zh-CN"/>
        </w:rPr>
      </w:pPr>
    </w:p>
    <w:p>
      <w:pPr>
        <w:widowControl w:val="0"/>
        <w:numPr>
          <w:ilvl w:val="3"/>
          <w:numId w:val="0"/>
        </w:numPr>
        <w:autoSpaceDE w:val="0"/>
        <w:autoSpaceDN w:val="0"/>
        <w:ind w:leftChars="200"/>
        <w:jc w:val="both"/>
        <w:rPr>
          <w:del w:id="179" w:author="Vanessa" w:date="2023-10-24T18:37:52Z"/>
          <w:rFonts w:hint="default" w:ascii="Times New Roman" w:hAnsi="Times New Roman" w:cs="Times New Roman"/>
          <w:b w:val="0"/>
          <w:bCs w:val="0"/>
          <w:sz w:val="18"/>
          <w:szCs w:val="18"/>
          <w:lang w:val="en-US" w:eastAsia="zh-CN"/>
        </w:rPr>
      </w:pP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Government CIOs and IT departments that are well-versed in Open Source are increasingly aware that the value they can realise through Open Source increases drastically when they increase their ability to participate in and contribute back to projects and the Open Source community. As a result, an increasing number of government CIOs have opted for the Open Source Programme Office as the tool to increase their organisation’s ability to meet both old and new demands.</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ins w:id="180" w:author="Vanessa" w:date="2023-10-24T18:39:24Z">
        <w:r>
          <w:rPr>
            <w:rFonts w:hint="eastAsia" w:cs="Times New Roman"/>
            <w:b w:val="0"/>
            <w:bCs w:val="0"/>
            <w:sz w:val="18"/>
            <w:szCs w:val="18"/>
            <w:lang w:val="en-US" w:eastAsia="zh-CN"/>
          </w:rPr>
          <w:t>精通</w:t>
        </w:r>
      </w:ins>
      <w:del w:id="181" w:author="Vanessa" w:date="2023-10-24T18:39:23Z">
        <w:r>
          <w:rPr>
            <w:rFonts w:hint="eastAsia" w:cs="Times New Roman"/>
            <w:b w:val="0"/>
            <w:bCs w:val="0"/>
            <w:sz w:val="18"/>
            <w:szCs w:val="18"/>
            <w:lang w:val="en-US" w:eastAsia="zh-CN"/>
          </w:rPr>
          <w:delText>熟悉</w:delText>
        </w:r>
      </w:del>
      <w:r>
        <w:rPr>
          <w:rFonts w:hint="default" w:ascii="Times New Roman" w:hAnsi="Times New Roman" w:cs="Times New Roman"/>
          <w:b w:val="0"/>
          <w:bCs w:val="0"/>
          <w:sz w:val="18"/>
          <w:szCs w:val="18"/>
          <w:lang w:val="en-US" w:eastAsia="zh-CN"/>
        </w:rPr>
        <w:t>开源的政府首席信息官（CIO）和IT部门越来越意识到，当他们提高</w:t>
      </w:r>
      <w:ins w:id="182" w:author="Vanessa" w:date="2023-10-24T18:39:52Z">
        <w:r>
          <w:rPr>
            <w:rFonts w:hint="eastAsia" w:cs="Times New Roman"/>
            <w:b w:val="0"/>
            <w:bCs w:val="0"/>
            <w:sz w:val="18"/>
            <w:szCs w:val="18"/>
            <w:lang w:val="en-US" w:eastAsia="zh-CN"/>
          </w:rPr>
          <w:t>其</w:t>
        </w:r>
      </w:ins>
      <w:r>
        <w:rPr>
          <w:rFonts w:hint="default" w:ascii="Times New Roman" w:hAnsi="Times New Roman" w:cs="Times New Roman"/>
          <w:b w:val="0"/>
          <w:bCs w:val="0"/>
          <w:sz w:val="18"/>
          <w:szCs w:val="18"/>
          <w:lang w:val="en-US" w:eastAsia="zh-CN"/>
        </w:rPr>
        <w:t>参与</w:t>
      </w:r>
      <w:ins w:id="183" w:author="Vanessa" w:date="2023-10-24T18:39:56Z">
        <w:r>
          <w:rPr>
            <w:rFonts w:hint="eastAsia" w:cs="Times New Roman"/>
            <w:b w:val="0"/>
            <w:bCs w:val="0"/>
            <w:sz w:val="18"/>
            <w:szCs w:val="18"/>
            <w:lang w:val="en-US" w:eastAsia="zh-CN"/>
          </w:rPr>
          <w:t>和</w:t>
        </w:r>
      </w:ins>
      <w:del w:id="184" w:author="Vanessa" w:date="2023-10-24T18:39:55Z">
        <w:r>
          <w:rPr>
            <w:rFonts w:hint="default" w:ascii="Times New Roman" w:hAnsi="Times New Roman" w:cs="Times New Roman"/>
            <w:b w:val="0"/>
            <w:bCs w:val="0"/>
            <w:sz w:val="18"/>
            <w:szCs w:val="18"/>
            <w:lang w:val="en-US" w:eastAsia="zh-CN"/>
          </w:rPr>
          <w:delText>和</w:delText>
        </w:r>
      </w:del>
      <w:r>
        <w:rPr>
          <w:rFonts w:hint="default" w:ascii="Times New Roman" w:hAnsi="Times New Roman" w:cs="Times New Roman"/>
          <w:b w:val="0"/>
          <w:bCs w:val="0"/>
          <w:sz w:val="18"/>
          <w:szCs w:val="18"/>
          <w:lang w:val="en-US" w:eastAsia="zh-CN"/>
        </w:rPr>
        <w:t>贡献项目</w:t>
      </w:r>
      <w:ins w:id="185" w:author="Vanessa" w:date="2023-10-24T18:40:01Z">
        <w:r>
          <w:rPr>
            <w:rFonts w:hint="eastAsia" w:cs="Times New Roman"/>
            <w:b w:val="0"/>
            <w:bCs w:val="0"/>
            <w:sz w:val="18"/>
            <w:szCs w:val="18"/>
            <w:lang w:val="en-US" w:eastAsia="zh-CN"/>
          </w:rPr>
          <w:t>及</w:t>
        </w:r>
      </w:ins>
      <w:del w:id="186" w:author="Vanessa" w:date="2023-10-24T18:40:00Z">
        <w:r>
          <w:rPr>
            <w:rFonts w:hint="default" w:ascii="Times New Roman" w:hAnsi="Times New Roman" w:cs="Times New Roman"/>
            <w:b w:val="0"/>
            <w:bCs w:val="0"/>
            <w:sz w:val="18"/>
            <w:szCs w:val="18"/>
            <w:lang w:val="en-US" w:eastAsia="zh-CN"/>
          </w:rPr>
          <w:delText>和</w:delText>
        </w:r>
      </w:del>
      <w:r>
        <w:rPr>
          <w:rFonts w:hint="default" w:ascii="Times New Roman" w:hAnsi="Times New Roman" w:cs="Times New Roman"/>
          <w:b w:val="0"/>
          <w:bCs w:val="0"/>
          <w:sz w:val="18"/>
          <w:szCs w:val="18"/>
          <w:lang w:val="en-US" w:eastAsia="zh-CN"/>
        </w:rPr>
        <w:t>开源</w:t>
      </w:r>
      <w:del w:id="187" w:author="Vanessa" w:date="2023-11-06T09:56:12Z">
        <w:r>
          <w:rPr>
            <w:rFonts w:hint="default" w:ascii="Times New Roman" w:hAnsi="Times New Roman" w:cs="Times New Roman"/>
            <w:b w:val="0"/>
            <w:bCs w:val="0"/>
            <w:sz w:val="18"/>
            <w:szCs w:val="18"/>
            <w:lang w:val="en-US" w:eastAsia="zh-CN"/>
          </w:rPr>
          <w:delText>社区</w:delText>
        </w:r>
      </w:del>
      <w:ins w:id="188" w:author="Vanessa" w:date="2023-11-06T09:56:12Z">
        <w:r>
          <w:rPr>
            <w:rFonts w:hint="eastAsia" w:cs="Times New Roman"/>
            <w:b w:val="0"/>
            <w:bCs w:val="0"/>
            <w:sz w:val="18"/>
            <w:szCs w:val="18"/>
            <w:lang w:val="en-US" w:eastAsia="zh-CN"/>
          </w:rPr>
          <w:t>共同体</w:t>
        </w:r>
      </w:ins>
      <w:r>
        <w:rPr>
          <w:rFonts w:hint="default" w:ascii="Times New Roman" w:hAnsi="Times New Roman" w:cs="Times New Roman"/>
          <w:b w:val="0"/>
          <w:bCs w:val="0"/>
          <w:sz w:val="18"/>
          <w:szCs w:val="18"/>
          <w:lang w:val="en-US" w:eastAsia="zh-CN"/>
        </w:rPr>
        <w:t>的能力时，他们可以通过开源</w:t>
      </w:r>
      <w:ins w:id="189" w:author="Vanessa" w:date="2023-10-24T18:40:23Z">
        <w:r>
          <w:rPr>
            <w:rFonts w:hint="eastAsia" w:cs="Times New Roman"/>
            <w:b w:val="0"/>
            <w:bCs w:val="0"/>
            <w:sz w:val="18"/>
            <w:szCs w:val="18"/>
            <w:lang w:val="en-US" w:eastAsia="zh-CN"/>
          </w:rPr>
          <w:t>而</w:t>
        </w:r>
      </w:ins>
      <w:r>
        <w:rPr>
          <w:rFonts w:hint="default" w:ascii="Times New Roman" w:hAnsi="Times New Roman" w:cs="Times New Roman"/>
          <w:b w:val="0"/>
          <w:bCs w:val="0"/>
          <w:sz w:val="18"/>
          <w:szCs w:val="18"/>
          <w:lang w:val="en-US" w:eastAsia="zh-CN"/>
        </w:rPr>
        <w:t>实现的价值就会急剧增加。因此，越来越多的政府</w:t>
      </w:r>
      <w:del w:id="190" w:author="Vanessa" w:date="2023-10-24T18:40:36Z">
        <w:r>
          <w:rPr>
            <w:rFonts w:hint="default" w:ascii="Times New Roman" w:hAnsi="Times New Roman" w:cs="Times New Roman"/>
            <w:b w:val="0"/>
            <w:bCs w:val="0"/>
            <w:sz w:val="18"/>
            <w:szCs w:val="18"/>
            <w:lang w:val="en-US" w:eastAsia="zh-CN"/>
          </w:rPr>
          <w:delText>首席信息官</w:delText>
        </w:r>
      </w:del>
      <w:ins w:id="191" w:author="Vanessa" w:date="2023-10-24T18:40:37Z">
        <w:r>
          <w:rPr>
            <w:rFonts w:hint="eastAsia" w:cs="Times New Roman"/>
            <w:b w:val="0"/>
            <w:bCs w:val="0"/>
            <w:sz w:val="18"/>
            <w:szCs w:val="18"/>
            <w:lang w:val="en-US" w:eastAsia="zh-CN"/>
          </w:rPr>
          <w:t>CIO</w:t>
        </w:r>
      </w:ins>
      <w:r>
        <w:rPr>
          <w:rFonts w:hint="default" w:ascii="Times New Roman" w:hAnsi="Times New Roman" w:cs="Times New Roman"/>
          <w:b w:val="0"/>
          <w:bCs w:val="0"/>
          <w:sz w:val="18"/>
          <w:szCs w:val="18"/>
          <w:lang w:val="en-US" w:eastAsia="zh-CN"/>
        </w:rPr>
        <w:t>选择开源</w:t>
      </w:r>
      <w:r>
        <w:rPr>
          <w:rFonts w:hint="eastAsia" w:cs="Times New Roman"/>
          <w:b w:val="0"/>
          <w:bCs w:val="0"/>
          <w:sz w:val="18"/>
          <w:szCs w:val="18"/>
          <w:lang w:val="en-US" w:eastAsia="zh-CN"/>
        </w:rPr>
        <w:t>计划</w:t>
      </w:r>
      <w:r>
        <w:rPr>
          <w:rFonts w:hint="default" w:ascii="Times New Roman" w:hAnsi="Times New Roman" w:cs="Times New Roman"/>
          <w:b w:val="0"/>
          <w:bCs w:val="0"/>
          <w:sz w:val="18"/>
          <w:szCs w:val="18"/>
          <w:lang w:val="en-US" w:eastAsia="zh-CN"/>
        </w:rPr>
        <w:t>办公室</w:t>
      </w:r>
      <w:ins w:id="192" w:author="Vanessa" w:date="2023-10-24T18:40:50Z">
        <w:r>
          <w:rPr>
            <w:rFonts w:hint="eastAsia" w:cs="Times New Roman"/>
            <w:b w:val="0"/>
            <w:bCs w:val="0"/>
            <w:sz w:val="18"/>
            <w:szCs w:val="18"/>
            <w:lang w:val="en-US" w:eastAsia="zh-CN"/>
          </w:rPr>
          <w:t>（Open Source Program Office）</w:t>
        </w:r>
      </w:ins>
      <w:ins w:id="193" w:author="Vanessa" w:date="2023-10-24T18:41:13Z">
        <w:r>
          <w:rPr>
            <w:rFonts w:hint="eastAsia" w:cs="Times New Roman"/>
            <w:b w:val="0"/>
            <w:bCs w:val="0"/>
            <w:sz w:val="18"/>
            <w:szCs w:val="18"/>
            <w:lang w:val="en-US" w:eastAsia="zh-CN"/>
          </w:rPr>
          <w:t>并</w:t>
        </w:r>
      </w:ins>
      <w:ins w:id="194" w:author="Vanessa" w:date="2023-10-24T18:41:19Z">
        <w:r>
          <w:rPr>
            <w:rFonts w:hint="eastAsia" w:cs="Times New Roman"/>
            <w:b w:val="0"/>
            <w:bCs w:val="0"/>
            <w:sz w:val="18"/>
            <w:szCs w:val="18"/>
            <w:lang w:val="en-US" w:eastAsia="zh-CN"/>
          </w:rPr>
          <w:t>将其</w:t>
        </w:r>
      </w:ins>
      <w:r>
        <w:rPr>
          <w:rFonts w:hint="default" w:ascii="Times New Roman" w:hAnsi="Times New Roman" w:cs="Times New Roman"/>
          <w:b w:val="0"/>
          <w:bCs w:val="0"/>
          <w:sz w:val="18"/>
          <w:szCs w:val="18"/>
          <w:lang w:val="en-US" w:eastAsia="zh-CN"/>
        </w:rPr>
        <w:t>作为</w:t>
      </w:r>
      <w:del w:id="195" w:author="Vanessa" w:date="2023-10-24T18:41:05Z">
        <w:r>
          <w:rPr>
            <w:rFonts w:hint="default" w:ascii="Times New Roman" w:hAnsi="Times New Roman" w:cs="Times New Roman"/>
            <w:b w:val="0"/>
            <w:bCs w:val="0"/>
            <w:sz w:val="18"/>
            <w:szCs w:val="18"/>
            <w:lang w:val="en-US" w:eastAsia="zh-CN"/>
          </w:rPr>
          <w:delText>工具，以</w:delText>
        </w:r>
      </w:del>
      <w:ins w:id="196" w:author="Vanessa" w:date="2023-10-24T18:42:27Z">
        <w:r>
          <w:rPr>
            <w:rFonts w:hint="eastAsia" w:cs="Times New Roman"/>
            <w:b w:val="0"/>
            <w:bCs w:val="0"/>
            <w:sz w:val="18"/>
            <w:szCs w:val="18"/>
            <w:lang w:val="en-US" w:eastAsia="zh-CN"/>
          </w:rPr>
          <w:t>提升</w:t>
        </w:r>
      </w:ins>
      <w:ins w:id="197" w:author="Vanessa" w:date="2023-10-24T18:42:32Z">
        <w:r>
          <w:rPr>
            <w:rFonts w:hint="eastAsia" w:cs="Times New Roman"/>
            <w:b w:val="0"/>
            <w:bCs w:val="0"/>
            <w:sz w:val="18"/>
            <w:szCs w:val="18"/>
            <w:lang w:val="en-US" w:eastAsia="zh-CN"/>
          </w:rPr>
          <w:t>其</w:t>
        </w:r>
      </w:ins>
      <w:del w:id="198" w:author="Vanessa" w:date="2023-10-24T18:42:26Z">
        <w:r>
          <w:rPr>
            <w:rFonts w:hint="default" w:ascii="Times New Roman" w:hAnsi="Times New Roman" w:cs="Times New Roman"/>
            <w:b w:val="0"/>
            <w:bCs w:val="0"/>
            <w:sz w:val="18"/>
            <w:szCs w:val="18"/>
            <w:lang w:val="en-US" w:eastAsia="zh-CN"/>
          </w:rPr>
          <w:delText>提高</w:delText>
        </w:r>
      </w:del>
      <w:r>
        <w:rPr>
          <w:rFonts w:hint="default" w:ascii="Times New Roman" w:hAnsi="Times New Roman" w:cs="Times New Roman"/>
          <w:b w:val="0"/>
          <w:bCs w:val="0"/>
          <w:sz w:val="18"/>
          <w:szCs w:val="18"/>
          <w:lang w:val="en-US" w:eastAsia="zh-CN"/>
        </w:rPr>
        <w:t>组织满足新旧</w:t>
      </w:r>
      <w:del w:id="199" w:author="Vanessa" w:date="2023-11-06T11:17:03Z">
        <w:r>
          <w:rPr>
            <w:rFonts w:hint="default" w:ascii="Times New Roman" w:hAnsi="Times New Roman" w:cs="Times New Roman"/>
            <w:b w:val="0"/>
            <w:bCs w:val="0"/>
            <w:sz w:val="18"/>
            <w:szCs w:val="18"/>
            <w:lang w:val="en-US" w:eastAsia="zh-CN"/>
          </w:rPr>
          <w:delText>需求</w:delText>
        </w:r>
      </w:del>
      <w:ins w:id="200" w:author="Vanessa" w:date="2023-11-06T11:17:03Z">
        <w:r>
          <w:rPr>
            <w:rFonts w:hint="eastAsia" w:cs="Times New Roman"/>
            <w:b w:val="0"/>
            <w:bCs w:val="0"/>
            <w:sz w:val="18"/>
            <w:szCs w:val="18"/>
            <w:lang w:val="en-US" w:eastAsia="zh-CN"/>
          </w:rPr>
          <w:t>诉求</w:t>
        </w:r>
      </w:ins>
      <w:r>
        <w:rPr>
          <w:rFonts w:hint="default" w:ascii="Times New Roman" w:hAnsi="Times New Roman" w:cs="Times New Roman"/>
          <w:b w:val="0"/>
          <w:bCs w:val="0"/>
          <w:sz w:val="18"/>
          <w:szCs w:val="18"/>
          <w:lang w:val="en-US" w:eastAsia="zh-CN"/>
        </w:rPr>
        <w:t>的能力</w:t>
      </w:r>
      <w:ins w:id="201" w:author="Vanessa" w:date="2023-10-24T18:41:09Z">
        <w:r>
          <w:rPr>
            <w:rFonts w:hint="eastAsia" w:cs="Times New Roman"/>
            <w:b w:val="0"/>
            <w:bCs w:val="0"/>
            <w:sz w:val="18"/>
            <w:szCs w:val="18"/>
            <w:lang w:val="en-US" w:eastAsia="zh-CN"/>
          </w:rPr>
          <w:t>的</w:t>
        </w:r>
      </w:ins>
      <w:ins w:id="202" w:author="Vanessa" w:date="2023-10-24T18:41:07Z">
        <w:r>
          <w:rPr>
            <w:rFonts w:hint="default" w:ascii="Times New Roman" w:hAnsi="Times New Roman" w:cs="Times New Roman"/>
            <w:b w:val="0"/>
            <w:bCs w:val="0"/>
            <w:sz w:val="18"/>
            <w:szCs w:val="18"/>
            <w:lang w:val="en-US" w:eastAsia="zh-CN"/>
          </w:rPr>
          <w:t>工具</w:t>
        </w:r>
      </w:ins>
      <w:r>
        <w:rPr>
          <w:rFonts w:hint="default" w:ascii="Times New Roman" w:hAnsi="Times New Roman" w:cs="Times New Roman"/>
          <w:b w:val="0"/>
          <w:bCs w:val="0"/>
          <w:sz w:val="18"/>
          <w:szCs w:val="18"/>
          <w:lang w:val="en-US" w:eastAsia="zh-CN"/>
        </w:rPr>
        <w:t>。</w:t>
      </w:r>
    </w:p>
    <w:p>
      <w:pPr>
        <w:widowControl w:val="0"/>
        <w:numPr>
          <w:ilvl w:val="3"/>
          <w:numId w:val="0"/>
        </w:numPr>
        <w:autoSpaceDE w:val="0"/>
        <w:autoSpaceDN w:val="0"/>
        <w:ind w:leftChars="200"/>
        <w:jc w:val="both"/>
        <w:rPr>
          <w:ins w:id="203" w:author="Vanessa" w:date="2023-10-24T18:39:20Z"/>
          <w:rFonts w:hint="default" w:ascii="Times New Roman" w:hAnsi="Times New Roman" w:cs="Times New Roman"/>
          <w:b w:val="0"/>
          <w:bCs w:val="0"/>
          <w:sz w:val="18"/>
          <w:szCs w:val="18"/>
          <w:lang w:val="en-US" w:eastAsia="zh-CN"/>
        </w:rPr>
      </w:pP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The Open Source Programme Office (OSPO) is an institutional organisational construct that supports and accelerates the consumption, creation, and application of Open Source software. The OSPO is the centre of gravity and Open Source competence of an institution, working strategically to achieve the policy objectives of the institution that intersect with Open Source.</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开源</w:t>
      </w:r>
      <w:r>
        <w:rPr>
          <w:rFonts w:hint="eastAsia" w:cs="Times New Roman"/>
          <w:b w:val="0"/>
          <w:bCs w:val="0"/>
          <w:sz w:val="18"/>
          <w:szCs w:val="18"/>
          <w:lang w:val="en-US" w:eastAsia="zh-CN"/>
        </w:rPr>
        <w:t>计划</w:t>
      </w:r>
      <w:r>
        <w:rPr>
          <w:rFonts w:hint="default" w:ascii="Times New Roman" w:hAnsi="Times New Roman" w:cs="Times New Roman"/>
          <w:b w:val="0"/>
          <w:bCs w:val="0"/>
          <w:sz w:val="18"/>
          <w:szCs w:val="18"/>
          <w:lang w:val="en-US" w:eastAsia="zh-CN"/>
        </w:rPr>
        <w:t>办公室（OSPO）是一个支持和促进</w:t>
      </w:r>
      <w:del w:id="204" w:author="Vanessa" w:date="2023-11-06T09:33:52Z">
        <w:r>
          <w:rPr>
            <w:rFonts w:hint="default" w:ascii="Times New Roman" w:hAnsi="Times New Roman" w:cs="Times New Roman"/>
            <w:b w:val="0"/>
            <w:bCs w:val="0"/>
            <w:sz w:val="18"/>
            <w:szCs w:val="18"/>
            <w:lang w:val="en-US" w:eastAsia="zh-CN"/>
          </w:rPr>
          <w:delText>开源软件的</w:delText>
        </w:r>
      </w:del>
      <w:r>
        <w:rPr>
          <w:rFonts w:hint="default" w:ascii="Times New Roman" w:hAnsi="Times New Roman" w:cs="Times New Roman"/>
          <w:b w:val="0"/>
          <w:bCs w:val="0"/>
          <w:sz w:val="18"/>
          <w:szCs w:val="18"/>
          <w:lang w:val="en-US" w:eastAsia="zh-CN"/>
        </w:rPr>
        <w:t>消费、</w:t>
      </w:r>
      <w:ins w:id="205" w:author="Vanessa" w:date="2023-11-06T09:33:46Z">
        <w:r>
          <w:rPr>
            <w:rFonts w:hint="eastAsia" w:cs="Times New Roman"/>
            <w:b w:val="0"/>
            <w:bCs w:val="0"/>
            <w:sz w:val="18"/>
            <w:szCs w:val="18"/>
            <w:lang w:val="en-US" w:eastAsia="zh-CN"/>
          </w:rPr>
          <w:t>创建</w:t>
        </w:r>
      </w:ins>
      <w:del w:id="206" w:author="Vanessa" w:date="2023-11-06T09:33:45Z">
        <w:r>
          <w:rPr>
            <w:rFonts w:hint="default" w:ascii="Times New Roman" w:hAnsi="Times New Roman" w:cs="Times New Roman"/>
            <w:b w:val="0"/>
            <w:bCs w:val="0"/>
            <w:sz w:val="18"/>
            <w:szCs w:val="18"/>
            <w:lang w:val="en-US" w:eastAsia="zh-CN"/>
          </w:rPr>
          <w:delText>创造</w:delText>
        </w:r>
      </w:del>
      <w:r>
        <w:rPr>
          <w:rFonts w:hint="default" w:ascii="Times New Roman" w:hAnsi="Times New Roman" w:cs="Times New Roman"/>
          <w:b w:val="0"/>
          <w:bCs w:val="0"/>
          <w:sz w:val="18"/>
          <w:szCs w:val="18"/>
          <w:lang w:val="en-US" w:eastAsia="zh-CN"/>
        </w:rPr>
        <w:t>和应用</w:t>
      </w:r>
      <w:ins w:id="207" w:author="Vanessa" w:date="2023-11-06T09:33:52Z">
        <w:r>
          <w:rPr>
            <w:rFonts w:hint="default" w:ascii="Times New Roman" w:hAnsi="Times New Roman" w:cs="Times New Roman"/>
            <w:b w:val="0"/>
            <w:bCs w:val="0"/>
            <w:sz w:val="18"/>
            <w:szCs w:val="18"/>
            <w:lang w:val="en-US" w:eastAsia="zh-CN"/>
          </w:rPr>
          <w:t>开源软件</w:t>
        </w:r>
      </w:ins>
      <w:r>
        <w:rPr>
          <w:rFonts w:hint="default" w:ascii="Times New Roman" w:hAnsi="Times New Roman" w:cs="Times New Roman"/>
          <w:b w:val="0"/>
          <w:bCs w:val="0"/>
          <w:sz w:val="18"/>
          <w:szCs w:val="18"/>
          <w:lang w:val="en-US" w:eastAsia="zh-CN"/>
        </w:rPr>
        <w:t>的机构</w:t>
      </w:r>
      <w:ins w:id="208" w:author="Vanessa" w:date="2023-10-24T18:43:32Z">
        <w:r>
          <w:rPr>
            <w:rFonts w:hint="eastAsia" w:cs="Times New Roman"/>
            <w:b w:val="0"/>
            <w:bCs w:val="0"/>
            <w:sz w:val="18"/>
            <w:szCs w:val="18"/>
            <w:lang w:val="en-US" w:eastAsia="zh-CN"/>
          </w:rPr>
          <w:t>性</w:t>
        </w:r>
      </w:ins>
      <w:r>
        <w:rPr>
          <w:rFonts w:hint="default" w:ascii="Times New Roman" w:hAnsi="Times New Roman" w:cs="Times New Roman"/>
          <w:b w:val="0"/>
          <w:bCs w:val="0"/>
          <w:sz w:val="18"/>
          <w:szCs w:val="18"/>
          <w:lang w:val="en-US" w:eastAsia="zh-CN"/>
        </w:rPr>
        <w:t>组织</w:t>
      </w:r>
      <w:ins w:id="209" w:author="Vanessa" w:date="2023-10-24T18:43:39Z">
        <w:r>
          <w:rPr>
            <w:rFonts w:hint="eastAsia" w:cs="Times New Roman"/>
            <w:b w:val="0"/>
            <w:bCs w:val="0"/>
            <w:sz w:val="18"/>
            <w:szCs w:val="18"/>
            <w:lang w:val="en-US" w:eastAsia="zh-CN"/>
          </w:rPr>
          <w:t>架构</w:t>
        </w:r>
      </w:ins>
      <w:del w:id="210" w:author="Vanessa" w:date="2023-10-24T18:43:38Z">
        <w:r>
          <w:rPr>
            <w:rFonts w:hint="default" w:ascii="Times New Roman" w:hAnsi="Times New Roman" w:cs="Times New Roman"/>
            <w:b w:val="0"/>
            <w:bCs w:val="0"/>
            <w:sz w:val="18"/>
            <w:szCs w:val="18"/>
            <w:lang w:val="en-US" w:eastAsia="zh-CN"/>
          </w:rPr>
          <w:delText>结构</w:delText>
        </w:r>
      </w:del>
      <w:r>
        <w:rPr>
          <w:rFonts w:hint="default" w:ascii="Times New Roman" w:hAnsi="Times New Roman" w:cs="Times New Roman"/>
          <w:b w:val="0"/>
          <w:bCs w:val="0"/>
          <w:sz w:val="18"/>
          <w:szCs w:val="18"/>
          <w:lang w:val="en-US" w:eastAsia="zh-CN"/>
        </w:rPr>
        <w:t>。OSPO是一个机构的重心</w:t>
      </w:r>
      <w:ins w:id="211" w:author="Vanessa" w:date="2023-10-24T18:45:05Z">
        <w:r>
          <w:rPr>
            <w:rFonts w:hint="eastAsia" w:cs="Times New Roman"/>
            <w:b w:val="0"/>
            <w:bCs w:val="0"/>
            <w:sz w:val="18"/>
            <w:szCs w:val="18"/>
            <w:lang w:val="en-US" w:eastAsia="zh-CN"/>
          </w:rPr>
          <w:t>以及</w:t>
        </w:r>
      </w:ins>
      <w:del w:id="212" w:author="Vanessa" w:date="2023-10-24T18:43:59Z">
        <w:r>
          <w:rPr>
            <w:rFonts w:hint="default" w:ascii="Times New Roman" w:hAnsi="Times New Roman" w:cs="Times New Roman"/>
            <w:b w:val="0"/>
            <w:bCs w:val="0"/>
            <w:sz w:val="18"/>
            <w:szCs w:val="18"/>
            <w:lang w:val="en-US" w:eastAsia="zh-CN"/>
          </w:rPr>
          <w:delText>和</w:delText>
        </w:r>
      </w:del>
      <w:del w:id="213" w:author="Vanessa" w:date="2023-10-24T18:44:01Z">
        <w:r>
          <w:rPr>
            <w:rFonts w:hint="eastAsia" w:cs="Times New Roman"/>
            <w:b w:val="0"/>
            <w:bCs w:val="0"/>
            <w:sz w:val="18"/>
            <w:szCs w:val="18"/>
            <w:lang w:val="en-US" w:eastAsia="zh-CN"/>
          </w:rPr>
          <w:delText>它的</w:delText>
        </w:r>
      </w:del>
      <w:r>
        <w:rPr>
          <w:rFonts w:hint="default" w:ascii="Times New Roman" w:hAnsi="Times New Roman" w:cs="Times New Roman"/>
          <w:b w:val="0"/>
          <w:bCs w:val="0"/>
          <w:sz w:val="18"/>
          <w:szCs w:val="18"/>
          <w:lang w:val="en-US" w:eastAsia="zh-CN"/>
        </w:rPr>
        <w:t>开源能力</w:t>
      </w:r>
      <w:del w:id="214" w:author="Vanessa" w:date="2023-10-24T18:45:07Z">
        <w:r>
          <w:rPr>
            <w:rFonts w:hint="default" w:ascii="Times New Roman" w:hAnsi="Times New Roman" w:cs="Times New Roman"/>
            <w:b w:val="0"/>
            <w:bCs w:val="0"/>
            <w:sz w:val="18"/>
            <w:szCs w:val="18"/>
            <w:lang w:val="en-US" w:eastAsia="zh-CN"/>
          </w:rPr>
          <w:delText>的</w:delText>
        </w:r>
      </w:del>
      <w:r>
        <w:rPr>
          <w:rFonts w:hint="default" w:ascii="Times New Roman" w:hAnsi="Times New Roman" w:cs="Times New Roman"/>
          <w:b w:val="0"/>
          <w:bCs w:val="0"/>
          <w:sz w:val="18"/>
          <w:szCs w:val="18"/>
          <w:lang w:val="en-US" w:eastAsia="zh-CN"/>
        </w:rPr>
        <w:t>中心，从战略上实现该机构与开源</w:t>
      </w:r>
      <w:ins w:id="215" w:author="Vanessa" w:date="2023-10-24T18:45:18Z">
        <w:r>
          <w:rPr>
            <w:rFonts w:hint="eastAsia" w:cs="Times New Roman"/>
            <w:b w:val="0"/>
            <w:bCs w:val="0"/>
            <w:sz w:val="18"/>
            <w:szCs w:val="18"/>
            <w:lang w:val="en-US" w:eastAsia="zh-CN"/>
          </w:rPr>
          <w:t>相关</w:t>
        </w:r>
      </w:ins>
      <w:del w:id="216" w:author="Vanessa" w:date="2023-10-24T18:45:19Z">
        <w:r>
          <w:rPr>
            <w:rFonts w:hint="default" w:ascii="Times New Roman" w:hAnsi="Times New Roman" w:cs="Times New Roman"/>
            <w:b w:val="0"/>
            <w:bCs w:val="0"/>
            <w:sz w:val="18"/>
            <w:szCs w:val="18"/>
            <w:lang w:val="en-US" w:eastAsia="zh-CN"/>
          </w:rPr>
          <w:delText>交叉</w:delText>
        </w:r>
      </w:del>
      <w:r>
        <w:rPr>
          <w:rFonts w:hint="default" w:ascii="Times New Roman" w:hAnsi="Times New Roman" w:cs="Times New Roman"/>
          <w:b w:val="0"/>
          <w:bCs w:val="0"/>
          <w:sz w:val="18"/>
          <w:szCs w:val="18"/>
          <w:lang w:val="en-US" w:eastAsia="zh-CN"/>
        </w:rPr>
        <w:t>的政策目标。</w:t>
      </w:r>
    </w:p>
    <w:p>
      <w:pPr>
        <w:widowControl w:val="0"/>
        <w:numPr>
          <w:ilvl w:val="3"/>
          <w:numId w:val="0"/>
        </w:numPr>
        <w:autoSpaceDE w:val="0"/>
        <w:autoSpaceDN w:val="0"/>
        <w:ind w:leftChars="200"/>
        <w:jc w:val="both"/>
        <w:rPr>
          <w:ins w:id="217" w:author="Vanessa" w:date="2023-10-24T18:45:22Z"/>
          <w:rFonts w:hint="default" w:ascii="Times New Roman" w:hAnsi="Times New Roman" w:cs="Times New Roman"/>
          <w:b w:val="0"/>
          <w:bCs w:val="0"/>
          <w:sz w:val="18"/>
          <w:szCs w:val="18"/>
          <w:lang w:val="en-US" w:eastAsia="zh-CN"/>
        </w:rPr>
      </w:pP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This paper explores early attempts to move OSPO’s into the public sector. It will discuss the evolution of Open Source in the context of governmental strategy, the value of engaging within Open Source communities, and the potential role of the OSPO in providing both the expertise and connections to manifest the value of globally networked collaboration and co-creation. This paper takes the view of the OSPO as a multifaceted tool to solve challenges and meet demands that interact with Open Source software (OSS) facing senior executives in diverse public sector organisations across a wide array of roles. The topic is thus organisational capacity-building in the public sector.</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本文探讨了将OSPO引入</w:t>
      </w:r>
      <w:del w:id="218" w:author="Vanessa" w:date="2023-10-24T20:01:09Z">
        <w:r>
          <w:rPr>
            <w:rFonts w:hint="default" w:ascii="Times New Roman" w:hAnsi="Times New Roman" w:cs="Times New Roman"/>
            <w:b w:val="0"/>
            <w:bCs w:val="0"/>
            <w:sz w:val="18"/>
            <w:szCs w:val="18"/>
            <w:lang w:val="en-US" w:eastAsia="zh-CN"/>
          </w:rPr>
          <w:delText>公共</w:delText>
        </w:r>
      </w:del>
      <w:ins w:id="219" w:author="Vanessa" w:date="2023-11-06T09:45:01Z">
        <w:r>
          <w:rPr>
            <w:rFonts w:hint="eastAsia" w:cs="Times New Roman"/>
            <w:b w:val="0"/>
            <w:bCs w:val="0"/>
            <w:sz w:val="18"/>
            <w:szCs w:val="18"/>
            <w:lang w:val="en-US" w:eastAsia="zh-CN"/>
          </w:rPr>
          <w:t>公立领域</w:t>
        </w:r>
      </w:ins>
      <w:del w:id="220" w:author="Vanessa" w:date="2023-10-24T19:53:52Z">
        <w:r>
          <w:rPr>
            <w:rFonts w:hint="default" w:ascii="Times New Roman" w:hAnsi="Times New Roman" w:cs="Times New Roman"/>
            <w:b w:val="0"/>
            <w:bCs w:val="0"/>
            <w:sz w:val="18"/>
            <w:szCs w:val="18"/>
            <w:lang w:val="en-US" w:eastAsia="zh-CN"/>
          </w:rPr>
          <w:delText>部门</w:delText>
        </w:r>
      </w:del>
      <w:r>
        <w:rPr>
          <w:rFonts w:hint="default" w:ascii="Times New Roman" w:hAnsi="Times New Roman" w:cs="Times New Roman"/>
          <w:b w:val="0"/>
          <w:bCs w:val="0"/>
          <w:sz w:val="18"/>
          <w:szCs w:val="18"/>
          <w:lang w:val="en-US" w:eastAsia="zh-CN"/>
        </w:rPr>
        <w:t>的早期尝试。本文将讨论开源在政府战略背景下的发展</w:t>
      </w:r>
      <w:ins w:id="221" w:author="Vanessa" w:date="2023-10-24T18:46:05Z">
        <w:r>
          <w:rPr>
            <w:rFonts w:hint="eastAsia" w:cs="Times New Roman"/>
            <w:b w:val="0"/>
            <w:bCs w:val="0"/>
            <w:sz w:val="18"/>
            <w:szCs w:val="18"/>
            <w:lang w:val="en-US" w:eastAsia="zh-CN"/>
          </w:rPr>
          <w:t>，</w:t>
        </w:r>
      </w:ins>
      <w:del w:id="222" w:author="Vanessa" w:date="2023-10-24T18:46:02Z">
        <w:r>
          <w:rPr>
            <w:rFonts w:hint="default" w:ascii="Times New Roman" w:hAnsi="Times New Roman" w:cs="Times New Roman"/>
            <w:b w:val="0"/>
            <w:bCs w:val="0"/>
            <w:sz w:val="18"/>
            <w:szCs w:val="18"/>
            <w:lang w:val="en-US" w:eastAsia="zh-CN"/>
          </w:rPr>
          <w:delText>，</w:delText>
        </w:r>
      </w:del>
      <w:r>
        <w:rPr>
          <w:rFonts w:hint="default" w:ascii="Times New Roman" w:hAnsi="Times New Roman" w:cs="Times New Roman"/>
          <w:b w:val="0"/>
          <w:bCs w:val="0"/>
          <w:sz w:val="18"/>
          <w:szCs w:val="18"/>
          <w:lang w:val="en-US" w:eastAsia="zh-CN"/>
        </w:rPr>
        <w:t>参与开源</w:t>
      </w:r>
      <w:del w:id="223" w:author="Vanessa" w:date="2023-11-06T09:56:13Z">
        <w:r>
          <w:rPr>
            <w:rFonts w:hint="default" w:ascii="Times New Roman" w:hAnsi="Times New Roman" w:cs="Times New Roman"/>
            <w:b w:val="0"/>
            <w:bCs w:val="0"/>
            <w:sz w:val="18"/>
            <w:szCs w:val="18"/>
            <w:lang w:val="en-US" w:eastAsia="zh-CN"/>
          </w:rPr>
          <w:delText>社区</w:delText>
        </w:r>
      </w:del>
      <w:ins w:id="224" w:author="Vanessa" w:date="2023-11-06T09:56:13Z">
        <w:r>
          <w:rPr>
            <w:rFonts w:hint="eastAsia" w:cs="Times New Roman"/>
            <w:b w:val="0"/>
            <w:bCs w:val="0"/>
            <w:sz w:val="18"/>
            <w:szCs w:val="18"/>
            <w:lang w:val="en-US" w:eastAsia="zh-CN"/>
          </w:rPr>
          <w:t>共同体</w:t>
        </w:r>
      </w:ins>
      <w:r>
        <w:rPr>
          <w:rFonts w:hint="default" w:ascii="Times New Roman" w:hAnsi="Times New Roman" w:cs="Times New Roman"/>
          <w:b w:val="0"/>
          <w:bCs w:val="0"/>
          <w:sz w:val="18"/>
          <w:szCs w:val="18"/>
          <w:lang w:val="en-US" w:eastAsia="zh-CN"/>
        </w:rPr>
        <w:t>的价值，以及OSPO在提供专业知识和联系</w:t>
      </w:r>
      <w:ins w:id="225" w:author="Vanessa" w:date="2023-10-24T18:47:13Z">
        <w:r>
          <w:rPr>
            <w:rFonts w:hint="eastAsia" w:cs="Times New Roman"/>
            <w:b w:val="0"/>
            <w:bCs w:val="0"/>
            <w:sz w:val="18"/>
            <w:szCs w:val="18"/>
            <w:lang w:val="en-US" w:eastAsia="zh-CN"/>
          </w:rPr>
          <w:t>从而</w:t>
        </w:r>
      </w:ins>
      <w:del w:id="226" w:author="Vanessa" w:date="2023-10-24T18:47:12Z">
        <w:r>
          <w:rPr>
            <w:rFonts w:hint="default" w:ascii="Times New Roman" w:hAnsi="Times New Roman" w:cs="Times New Roman"/>
            <w:b w:val="0"/>
            <w:bCs w:val="0"/>
            <w:sz w:val="18"/>
            <w:szCs w:val="18"/>
            <w:lang w:val="en-US" w:eastAsia="zh-CN"/>
          </w:rPr>
          <w:delText>以</w:delText>
        </w:r>
      </w:del>
      <w:ins w:id="227" w:author="Vanessa" w:date="2023-10-24T18:47:31Z">
        <w:r>
          <w:rPr>
            <w:rFonts w:hint="eastAsia" w:cs="Times New Roman"/>
            <w:b w:val="0"/>
            <w:bCs w:val="0"/>
            <w:sz w:val="18"/>
            <w:szCs w:val="18"/>
            <w:lang w:val="en-US" w:eastAsia="zh-CN"/>
          </w:rPr>
          <w:t>彰显</w:t>
        </w:r>
      </w:ins>
      <w:del w:id="228" w:author="Vanessa" w:date="2023-10-24T18:47:29Z">
        <w:r>
          <w:rPr>
            <w:rFonts w:hint="default" w:ascii="Times New Roman" w:hAnsi="Times New Roman" w:cs="Times New Roman"/>
            <w:b w:val="0"/>
            <w:bCs w:val="0"/>
            <w:sz w:val="18"/>
            <w:szCs w:val="18"/>
            <w:lang w:val="en-US" w:eastAsia="zh-CN"/>
          </w:rPr>
          <w:delText>体现</w:delText>
        </w:r>
      </w:del>
      <w:r>
        <w:rPr>
          <w:rFonts w:hint="default" w:ascii="Times New Roman" w:hAnsi="Times New Roman" w:cs="Times New Roman"/>
          <w:b w:val="0"/>
          <w:bCs w:val="0"/>
          <w:sz w:val="18"/>
          <w:szCs w:val="18"/>
          <w:lang w:val="en-US" w:eastAsia="zh-CN"/>
        </w:rPr>
        <w:t>全球</w:t>
      </w:r>
      <w:ins w:id="229" w:author="Vanessa" w:date="2023-10-24T18:46:54Z">
        <w:r>
          <w:rPr>
            <w:rFonts w:hint="eastAsia" w:cs="Times New Roman"/>
            <w:b w:val="0"/>
            <w:bCs w:val="0"/>
            <w:sz w:val="18"/>
            <w:szCs w:val="18"/>
            <w:lang w:val="en-US" w:eastAsia="zh-CN"/>
          </w:rPr>
          <w:t>化</w:t>
        </w:r>
      </w:ins>
      <w:del w:id="230" w:author="Vanessa" w:date="2023-10-24T18:46:21Z">
        <w:r>
          <w:rPr>
            <w:rFonts w:hint="default" w:ascii="Times New Roman" w:hAnsi="Times New Roman" w:cs="Times New Roman"/>
            <w:b w:val="0"/>
            <w:bCs w:val="0"/>
            <w:sz w:val="18"/>
            <w:szCs w:val="18"/>
            <w:lang w:val="en-US" w:eastAsia="zh-CN"/>
          </w:rPr>
          <w:delText>网络</w:delText>
        </w:r>
      </w:del>
      <w:del w:id="231" w:author="Vanessa" w:date="2023-10-24T18:46:33Z">
        <w:r>
          <w:rPr>
            <w:rFonts w:hint="default" w:ascii="Times New Roman" w:hAnsi="Times New Roman" w:cs="Times New Roman"/>
            <w:b w:val="0"/>
            <w:bCs w:val="0"/>
            <w:sz w:val="18"/>
            <w:szCs w:val="18"/>
            <w:lang w:val="en-US" w:eastAsia="zh-CN"/>
          </w:rPr>
          <w:delText>化</w:delText>
        </w:r>
      </w:del>
      <w:r>
        <w:rPr>
          <w:rFonts w:hint="default" w:ascii="Times New Roman" w:hAnsi="Times New Roman" w:cs="Times New Roman"/>
          <w:b w:val="0"/>
          <w:bCs w:val="0"/>
          <w:sz w:val="18"/>
          <w:szCs w:val="18"/>
          <w:lang w:val="en-US" w:eastAsia="zh-CN"/>
        </w:rPr>
        <w:t>协作</w:t>
      </w:r>
      <w:ins w:id="232" w:author="Vanessa" w:date="2023-10-24T18:46:34Z">
        <w:r>
          <w:rPr>
            <w:rFonts w:hint="eastAsia" w:cs="Times New Roman"/>
            <w:b w:val="0"/>
            <w:bCs w:val="0"/>
            <w:sz w:val="18"/>
            <w:szCs w:val="18"/>
            <w:lang w:val="en-US" w:eastAsia="zh-CN"/>
          </w:rPr>
          <w:t>及</w:t>
        </w:r>
      </w:ins>
      <w:del w:id="233" w:author="Vanessa" w:date="2023-10-24T18:46:34Z">
        <w:r>
          <w:rPr>
            <w:rFonts w:hint="default" w:ascii="Times New Roman" w:hAnsi="Times New Roman" w:cs="Times New Roman"/>
            <w:b w:val="0"/>
            <w:bCs w:val="0"/>
            <w:sz w:val="18"/>
            <w:szCs w:val="18"/>
            <w:lang w:val="en-US" w:eastAsia="zh-CN"/>
          </w:rPr>
          <w:delText>和</w:delText>
        </w:r>
      </w:del>
      <w:r>
        <w:rPr>
          <w:rFonts w:hint="default" w:ascii="Times New Roman" w:hAnsi="Times New Roman" w:cs="Times New Roman"/>
          <w:b w:val="0"/>
          <w:bCs w:val="0"/>
          <w:sz w:val="18"/>
          <w:szCs w:val="18"/>
          <w:lang w:val="en-US" w:eastAsia="zh-CN"/>
        </w:rPr>
        <w:t>共同创造的价值</w:t>
      </w:r>
      <w:del w:id="234" w:author="Vanessa" w:date="2023-10-24T18:47:04Z">
        <w:r>
          <w:rPr>
            <w:rFonts w:hint="default" w:ascii="Times New Roman" w:hAnsi="Times New Roman" w:cs="Times New Roman"/>
            <w:b w:val="0"/>
            <w:bCs w:val="0"/>
            <w:sz w:val="18"/>
            <w:szCs w:val="18"/>
            <w:lang w:val="en-US" w:eastAsia="zh-CN"/>
          </w:rPr>
          <w:delText>方面</w:delText>
        </w:r>
      </w:del>
      <w:r>
        <w:rPr>
          <w:rFonts w:hint="default" w:ascii="Times New Roman" w:hAnsi="Times New Roman" w:cs="Times New Roman"/>
          <w:b w:val="0"/>
          <w:bCs w:val="0"/>
          <w:sz w:val="18"/>
          <w:szCs w:val="18"/>
          <w:lang w:val="en-US" w:eastAsia="zh-CN"/>
        </w:rPr>
        <w:t>的潜在作用。本文认为OSPO是一个多</w:t>
      </w:r>
      <w:del w:id="235" w:author="Vanessa" w:date="2023-10-24T18:47:47Z">
        <w:r>
          <w:rPr>
            <w:rFonts w:hint="default" w:ascii="Times New Roman" w:hAnsi="Times New Roman" w:cs="Times New Roman"/>
            <w:b w:val="0"/>
            <w:bCs w:val="0"/>
            <w:sz w:val="18"/>
            <w:szCs w:val="18"/>
            <w:lang w:val="en-US" w:eastAsia="zh-CN"/>
          </w:rPr>
          <w:delText>方</w:delText>
        </w:r>
      </w:del>
      <w:r>
        <w:rPr>
          <w:rFonts w:hint="default" w:ascii="Times New Roman" w:hAnsi="Times New Roman" w:cs="Times New Roman"/>
          <w:b w:val="0"/>
          <w:bCs w:val="0"/>
          <w:sz w:val="18"/>
          <w:szCs w:val="18"/>
          <w:lang w:val="en-US" w:eastAsia="zh-CN"/>
        </w:rPr>
        <w:t>面</w:t>
      </w:r>
      <w:del w:id="236" w:author="Vanessa" w:date="2023-10-24T18:47:48Z">
        <w:r>
          <w:rPr>
            <w:rFonts w:hint="default" w:ascii="Times New Roman" w:hAnsi="Times New Roman" w:cs="Times New Roman"/>
            <w:b w:val="0"/>
            <w:bCs w:val="0"/>
            <w:sz w:val="18"/>
            <w:szCs w:val="18"/>
            <w:lang w:val="en-US" w:eastAsia="zh-CN"/>
          </w:rPr>
          <w:delText>的</w:delText>
        </w:r>
      </w:del>
      <w:r>
        <w:rPr>
          <w:rFonts w:hint="default" w:ascii="Times New Roman" w:hAnsi="Times New Roman" w:cs="Times New Roman"/>
          <w:b w:val="0"/>
          <w:bCs w:val="0"/>
          <w:sz w:val="18"/>
          <w:szCs w:val="18"/>
          <w:lang w:val="en-US" w:eastAsia="zh-CN"/>
        </w:rPr>
        <w:t>工具，</w:t>
      </w:r>
      <w:ins w:id="237" w:author="Vanessa" w:date="2023-10-24T18:47:59Z">
        <w:r>
          <w:rPr>
            <w:rFonts w:hint="eastAsia" w:cs="Times New Roman"/>
            <w:b w:val="0"/>
            <w:bCs w:val="0"/>
            <w:sz w:val="18"/>
            <w:szCs w:val="18"/>
            <w:lang w:val="en-US" w:eastAsia="zh-CN"/>
          </w:rPr>
          <w:t>其</w:t>
        </w:r>
      </w:ins>
      <w:r>
        <w:rPr>
          <w:rFonts w:hint="default" w:ascii="Times New Roman" w:hAnsi="Times New Roman" w:cs="Times New Roman"/>
          <w:b w:val="0"/>
          <w:bCs w:val="0"/>
          <w:sz w:val="18"/>
          <w:szCs w:val="18"/>
          <w:lang w:val="en-US" w:eastAsia="zh-CN"/>
        </w:rPr>
        <w:t>用于解决不同</w:t>
      </w:r>
      <w:del w:id="238" w:author="Vanessa" w:date="2023-10-24T20:01:09Z">
        <w:r>
          <w:rPr>
            <w:rFonts w:hint="default" w:ascii="Times New Roman" w:hAnsi="Times New Roman" w:cs="Times New Roman"/>
            <w:b w:val="0"/>
            <w:bCs w:val="0"/>
            <w:sz w:val="18"/>
            <w:szCs w:val="18"/>
            <w:lang w:val="en-US" w:eastAsia="zh-CN"/>
          </w:rPr>
          <w:delText>公共</w:delText>
        </w:r>
      </w:del>
      <w:ins w:id="239" w:author="Vanessa" w:date="2023-11-06T09:45:01Z">
        <w:r>
          <w:rPr>
            <w:rFonts w:hint="eastAsia" w:cs="Times New Roman"/>
            <w:b w:val="0"/>
            <w:bCs w:val="0"/>
            <w:sz w:val="18"/>
            <w:szCs w:val="18"/>
            <w:lang w:val="en-US" w:eastAsia="zh-CN"/>
          </w:rPr>
          <w:t>公立领域</w:t>
        </w:r>
      </w:ins>
      <w:del w:id="240" w:author="Vanessa" w:date="2023-10-24T19:54:03Z">
        <w:r>
          <w:rPr>
            <w:rFonts w:hint="default" w:ascii="Times New Roman" w:hAnsi="Times New Roman" w:cs="Times New Roman"/>
            <w:b w:val="0"/>
            <w:bCs w:val="0"/>
            <w:sz w:val="18"/>
            <w:szCs w:val="18"/>
            <w:lang w:val="en-US" w:eastAsia="zh-CN"/>
          </w:rPr>
          <w:delText>部门</w:delText>
        </w:r>
      </w:del>
      <w:ins w:id="241" w:author="Vanessa" w:date="2023-10-24T18:48:36Z">
        <w:r>
          <w:rPr>
            <w:rFonts w:hint="eastAsia" w:cs="Times New Roman"/>
            <w:b w:val="0"/>
            <w:bCs w:val="0"/>
            <w:sz w:val="18"/>
            <w:szCs w:val="18"/>
            <w:lang w:val="en-US" w:eastAsia="zh-CN"/>
          </w:rPr>
          <w:t>的</w:t>
        </w:r>
      </w:ins>
      <w:del w:id="242" w:author="Vanessa" w:date="2023-10-24T18:48:27Z">
        <w:r>
          <w:rPr>
            <w:rFonts w:hint="default" w:ascii="Times New Roman" w:hAnsi="Times New Roman" w:cs="Times New Roman"/>
            <w:b w:val="0"/>
            <w:bCs w:val="0"/>
            <w:sz w:val="18"/>
            <w:szCs w:val="18"/>
            <w:lang w:val="en-US" w:eastAsia="zh-CN"/>
          </w:rPr>
          <w:delText>组</w:delText>
        </w:r>
      </w:del>
      <w:del w:id="243" w:author="Vanessa" w:date="2023-10-24T18:48:26Z">
        <w:r>
          <w:rPr>
            <w:rFonts w:hint="default" w:ascii="Times New Roman" w:hAnsi="Times New Roman" w:cs="Times New Roman"/>
            <w:b w:val="0"/>
            <w:bCs w:val="0"/>
            <w:sz w:val="18"/>
            <w:szCs w:val="18"/>
            <w:lang w:val="en-US" w:eastAsia="zh-CN"/>
          </w:rPr>
          <w:delText>织</w:delText>
        </w:r>
      </w:del>
      <w:del w:id="244" w:author="Vanessa" w:date="2023-10-24T18:48:29Z">
        <w:r>
          <w:rPr>
            <w:rFonts w:hint="default" w:ascii="Times New Roman" w:hAnsi="Times New Roman" w:cs="Times New Roman"/>
            <w:b w:val="0"/>
            <w:bCs w:val="0"/>
            <w:sz w:val="18"/>
            <w:szCs w:val="18"/>
            <w:lang w:val="en-US" w:eastAsia="zh-CN"/>
          </w:rPr>
          <w:delText>的</w:delText>
        </w:r>
      </w:del>
      <w:r>
        <w:rPr>
          <w:rFonts w:hint="default" w:ascii="Times New Roman" w:hAnsi="Times New Roman" w:cs="Times New Roman"/>
          <w:b w:val="0"/>
          <w:bCs w:val="0"/>
          <w:sz w:val="18"/>
          <w:szCs w:val="18"/>
          <w:lang w:val="en-US" w:eastAsia="zh-CN"/>
        </w:rPr>
        <w:t>高</w:t>
      </w:r>
      <w:del w:id="245" w:author="Vanessa" w:date="2023-10-24T18:48:08Z">
        <w:r>
          <w:rPr>
            <w:rFonts w:hint="default" w:ascii="Times New Roman" w:hAnsi="Times New Roman" w:cs="Times New Roman"/>
            <w:b w:val="0"/>
            <w:bCs w:val="0"/>
            <w:sz w:val="18"/>
            <w:szCs w:val="18"/>
            <w:lang w:val="en-US" w:eastAsia="zh-CN"/>
          </w:rPr>
          <w:delText>级</w:delText>
        </w:r>
      </w:del>
      <w:r>
        <w:rPr>
          <w:rFonts w:hint="default" w:ascii="Times New Roman" w:hAnsi="Times New Roman" w:cs="Times New Roman"/>
          <w:b w:val="0"/>
          <w:bCs w:val="0"/>
          <w:sz w:val="18"/>
          <w:szCs w:val="18"/>
          <w:lang w:val="en-US" w:eastAsia="zh-CN"/>
        </w:rPr>
        <w:t>管</w:t>
      </w:r>
      <w:del w:id="246" w:author="Vanessa" w:date="2023-10-24T18:48:10Z">
        <w:r>
          <w:rPr>
            <w:rFonts w:hint="default" w:ascii="Times New Roman" w:hAnsi="Times New Roman" w:cs="Times New Roman"/>
            <w:b w:val="0"/>
            <w:bCs w:val="0"/>
            <w:sz w:val="18"/>
            <w:szCs w:val="18"/>
            <w:lang w:val="en-US" w:eastAsia="zh-CN"/>
          </w:rPr>
          <w:delText>理</w:delText>
        </w:r>
      </w:del>
      <w:del w:id="247" w:author="Vanessa" w:date="2023-10-24T18:48:09Z">
        <w:r>
          <w:rPr>
            <w:rFonts w:hint="default" w:ascii="Times New Roman" w:hAnsi="Times New Roman" w:cs="Times New Roman"/>
            <w:b w:val="0"/>
            <w:bCs w:val="0"/>
            <w:sz w:val="18"/>
            <w:szCs w:val="18"/>
            <w:lang w:val="en-US" w:eastAsia="zh-CN"/>
          </w:rPr>
          <w:delText>人员</w:delText>
        </w:r>
      </w:del>
      <w:r>
        <w:rPr>
          <w:rFonts w:hint="default" w:ascii="Times New Roman" w:hAnsi="Times New Roman" w:cs="Times New Roman"/>
          <w:b w:val="0"/>
          <w:bCs w:val="0"/>
          <w:sz w:val="18"/>
          <w:szCs w:val="18"/>
          <w:lang w:val="en-US" w:eastAsia="zh-CN"/>
        </w:rPr>
        <w:t>在</w:t>
      </w:r>
      <w:ins w:id="248" w:author="Vanessa" w:date="2023-10-24T18:48:40Z">
        <w:r>
          <w:rPr>
            <w:rFonts w:hint="eastAsia" w:cs="Times New Roman"/>
            <w:b w:val="0"/>
            <w:bCs w:val="0"/>
            <w:sz w:val="18"/>
            <w:szCs w:val="18"/>
            <w:lang w:val="en-US" w:eastAsia="zh-CN"/>
          </w:rPr>
          <w:t>不同</w:t>
        </w:r>
      </w:ins>
      <w:del w:id="249" w:author="Vanessa" w:date="2023-10-24T18:48:39Z">
        <w:r>
          <w:rPr>
            <w:rFonts w:hint="default" w:ascii="Times New Roman" w:hAnsi="Times New Roman" w:cs="Times New Roman"/>
            <w:b w:val="0"/>
            <w:bCs w:val="0"/>
            <w:sz w:val="18"/>
            <w:szCs w:val="18"/>
            <w:lang w:val="en-US" w:eastAsia="zh-CN"/>
          </w:rPr>
          <w:delText>各种</w:delText>
        </w:r>
      </w:del>
      <w:r>
        <w:rPr>
          <w:rFonts w:hint="default" w:ascii="Times New Roman" w:hAnsi="Times New Roman" w:cs="Times New Roman"/>
          <w:b w:val="0"/>
          <w:bCs w:val="0"/>
          <w:sz w:val="18"/>
          <w:szCs w:val="18"/>
          <w:lang w:val="en-US" w:eastAsia="zh-CN"/>
        </w:rPr>
        <w:t>角色中</w:t>
      </w:r>
      <w:ins w:id="250" w:author="Vanessa" w:date="2023-10-24T18:48:42Z">
        <w:r>
          <w:rPr>
            <w:rFonts w:hint="eastAsia" w:cs="Times New Roman"/>
            <w:b w:val="0"/>
            <w:bCs w:val="0"/>
            <w:sz w:val="18"/>
            <w:szCs w:val="18"/>
            <w:lang w:val="en-US" w:eastAsia="zh-CN"/>
          </w:rPr>
          <w:t>所</w:t>
        </w:r>
      </w:ins>
      <w:r>
        <w:rPr>
          <w:rFonts w:hint="default" w:ascii="Times New Roman" w:hAnsi="Times New Roman" w:cs="Times New Roman"/>
          <w:b w:val="0"/>
          <w:bCs w:val="0"/>
          <w:sz w:val="18"/>
          <w:szCs w:val="18"/>
          <w:lang w:val="en-US" w:eastAsia="zh-CN"/>
        </w:rPr>
        <w:t>面临的挑战，</w:t>
      </w:r>
      <w:del w:id="251" w:author="Vanessa" w:date="2023-10-24T18:50:29Z">
        <w:r>
          <w:rPr>
            <w:rFonts w:hint="default" w:ascii="Times New Roman" w:hAnsi="Times New Roman" w:cs="Times New Roman"/>
            <w:b w:val="0"/>
            <w:bCs w:val="0"/>
            <w:sz w:val="18"/>
            <w:szCs w:val="18"/>
            <w:lang w:val="en-US" w:eastAsia="zh-CN"/>
          </w:rPr>
          <w:delText>还有</w:delText>
        </w:r>
      </w:del>
      <w:ins w:id="252" w:author="Vanessa" w:date="2023-10-24T18:50:29Z">
        <w:r>
          <w:rPr>
            <w:rFonts w:hint="eastAsia" w:cs="Times New Roman"/>
            <w:b w:val="0"/>
            <w:bCs w:val="0"/>
            <w:sz w:val="18"/>
            <w:szCs w:val="18"/>
            <w:lang w:val="en-US" w:eastAsia="zh-CN"/>
          </w:rPr>
          <w:t>并</w:t>
        </w:r>
      </w:ins>
      <w:r>
        <w:rPr>
          <w:rFonts w:hint="default" w:ascii="Times New Roman" w:hAnsi="Times New Roman" w:cs="Times New Roman"/>
          <w:b w:val="0"/>
          <w:bCs w:val="0"/>
          <w:sz w:val="18"/>
          <w:szCs w:val="18"/>
          <w:lang w:val="en-US" w:eastAsia="zh-CN"/>
        </w:rPr>
        <w:t>满足</w:t>
      </w:r>
      <w:ins w:id="253" w:author="Vanessa" w:date="2023-10-24T18:50:32Z">
        <w:r>
          <w:rPr>
            <w:rFonts w:hint="eastAsia" w:cs="Times New Roman"/>
            <w:b w:val="0"/>
            <w:bCs w:val="0"/>
            <w:sz w:val="18"/>
            <w:szCs w:val="18"/>
            <w:lang w:val="en-US" w:eastAsia="zh-CN"/>
          </w:rPr>
          <w:t>这些</w:t>
        </w:r>
      </w:ins>
      <w:ins w:id="254" w:author="Vanessa" w:date="2023-10-24T18:50:34Z">
        <w:r>
          <w:rPr>
            <w:rFonts w:hint="eastAsia" w:cs="Times New Roman"/>
            <w:b w:val="0"/>
            <w:bCs w:val="0"/>
            <w:sz w:val="18"/>
            <w:szCs w:val="18"/>
            <w:lang w:val="en-US" w:eastAsia="zh-CN"/>
          </w:rPr>
          <w:t>高管</w:t>
        </w:r>
      </w:ins>
      <w:del w:id="255" w:author="Vanessa" w:date="2023-10-24T18:50:35Z">
        <w:r>
          <w:rPr>
            <w:rFonts w:hint="eastAsia" w:cs="Times New Roman"/>
            <w:b w:val="0"/>
            <w:bCs w:val="0"/>
            <w:sz w:val="18"/>
            <w:szCs w:val="18"/>
            <w:lang w:val="en-US" w:eastAsia="zh-CN"/>
          </w:rPr>
          <w:delText>他们</w:delText>
        </w:r>
      </w:del>
      <w:r>
        <w:rPr>
          <w:rFonts w:hint="default" w:ascii="Times New Roman" w:hAnsi="Times New Roman" w:cs="Times New Roman"/>
          <w:b w:val="0"/>
          <w:bCs w:val="0"/>
          <w:sz w:val="18"/>
          <w:szCs w:val="18"/>
          <w:lang w:val="en-US" w:eastAsia="zh-CN"/>
        </w:rPr>
        <w:t>使用开源软件（OSS）的</w:t>
      </w:r>
      <w:del w:id="256" w:author="Vanessa" w:date="2023-11-06T11:17:03Z">
        <w:r>
          <w:rPr>
            <w:rFonts w:hint="default" w:ascii="Times New Roman" w:hAnsi="Times New Roman" w:cs="Times New Roman"/>
            <w:b w:val="0"/>
            <w:bCs w:val="0"/>
            <w:sz w:val="18"/>
            <w:szCs w:val="18"/>
            <w:lang w:val="en-US" w:eastAsia="zh-CN"/>
          </w:rPr>
          <w:delText>需求</w:delText>
        </w:r>
      </w:del>
      <w:ins w:id="257" w:author="Vanessa" w:date="2023-11-06T11:17:03Z">
        <w:r>
          <w:rPr>
            <w:rFonts w:hint="eastAsia" w:cs="Times New Roman"/>
            <w:b w:val="0"/>
            <w:bCs w:val="0"/>
            <w:sz w:val="18"/>
            <w:szCs w:val="18"/>
            <w:lang w:val="en-US" w:eastAsia="zh-CN"/>
          </w:rPr>
          <w:t>诉求</w:t>
        </w:r>
      </w:ins>
      <w:r>
        <w:rPr>
          <w:rFonts w:hint="default" w:ascii="Times New Roman" w:hAnsi="Times New Roman" w:cs="Times New Roman"/>
          <w:b w:val="0"/>
          <w:bCs w:val="0"/>
          <w:sz w:val="18"/>
          <w:szCs w:val="18"/>
          <w:lang w:val="en-US" w:eastAsia="zh-CN"/>
        </w:rPr>
        <w:t>。因此，</w:t>
      </w:r>
      <w:ins w:id="258" w:author="Vanessa" w:date="2023-10-24T18:49:50Z">
        <w:r>
          <w:rPr>
            <w:rFonts w:hint="eastAsia" w:cs="Times New Roman"/>
            <w:b w:val="0"/>
            <w:bCs w:val="0"/>
            <w:sz w:val="18"/>
            <w:szCs w:val="18"/>
            <w:lang w:val="en-US" w:eastAsia="zh-CN"/>
          </w:rPr>
          <w:t>本文</w:t>
        </w:r>
      </w:ins>
      <w:del w:id="259" w:author="Vanessa" w:date="2023-10-24T18:49:49Z">
        <w:r>
          <w:rPr>
            <w:rFonts w:hint="default" w:ascii="Times New Roman" w:hAnsi="Times New Roman" w:cs="Times New Roman"/>
            <w:b w:val="0"/>
            <w:bCs w:val="0"/>
            <w:sz w:val="18"/>
            <w:szCs w:val="18"/>
            <w:lang w:val="en-US" w:eastAsia="zh-CN"/>
          </w:rPr>
          <w:delText>文章</w:delText>
        </w:r>
      </w:del>
      <w:r>
        <w:rPr>
          <w:rFonts w:hint="default" w:ascii="Times New Roman" w:hAnsi="Times New Roman" w:cs="Times New Roman"/>
          <w:b w:val="0"/>
          <w:bCs w:val="0"/>
          <w:sz w:val="18"/>
          <w:szCs w:val="18"/>
          <w:lang w:val="en-US" w:eastAsia="zh-CN"/>
        </w:rPr>
        <w:t>主题是</w:t>
      </w:r>
      <w:del w:id="260" w:author="Vanessa" w:date="2023-10-24T20:01:09Z">
        <w:r>
          <w:rPr>
            <w:rFonts w:hint="default" w:ascii="Times New Roman" w:hAnsi="Times New Roman" w:cs="Times New Roman"/>
            <w:b w:val="0"/>
            <w:bCs w:val="0"/>
            <w:sz w:val="18"/>
            <w:szCs w:val="18"/>
            <w:lang w:val="en-US" w:eastAsia="zh-CN"/>
          </w:rPr>
          <w:delText>公共</w:delText>
        </w:r>
      </w:del>
      <w:ins w:id="261" w:author="Vanessa" w:date="2023-11-06T09:45:01Z">
        <w:r>
          <w:rPr>
            <w:rFonts w:hint="eastAsia" w:cs="Times New Roman"/>
            <w:b w:val="0"/>
            <w:bCs w:val="0"/>
            <w:sz w:val="18"/>
            <w:szCs w:val="18"/>
            <w:lang w:val="en-US" w:eastAsia="zh-CN"/>
          </w:rPr>
          <w:t>公立领域</w:t>
        </w:r>
      </w:ins>
      <w:del w:id="262" w:author="Vanessa" w:date="2023-10-24T19:53:37Z">
        <w:r>
          <w:rPr>
            <w:rFonts w:hint="default" w:ascii="Times New Roman" w:hAnsi="Times New Roman" w:cs="Times New Roman"/>
            <w:b w:val="0"/>
            <w:bCs w:val="0"/>
            <w:sz w:val="18"/>
            <w:szCs w:val="18"/>
            <w:lang w:val="en-US" w:eastAsia="zh-CN"/>
          </w:rPr>
          <w:delText>部门</w:delText>
        </w:r>
      </w:del>
      <w:r>
        <w:rPr>
          <w:rFonts w:hint="default" w:ascii="Times New Roman" w:hAnsi="Times New Roman" w:cs="Times New Roman"/>
          <w:b w:val="0"/>
          <w:bCs w:val="0"/>
          <w:sz w:val="18"/>
          <w:szCs w:val="18"/>
          <w:lang w:val="en-US" w:eastAsia="zh-CN"/>
        </w:rPr>
        <w:t>的组织</w:t>
      </w:r>
      <w:ins w:id="263" w:author="Vanessa" w:date="2023-11-06T09:44:13Z">
        <w:r>
          <w:rPr>
            <w:rFonts w:hint="eastAsia" w:cs="Times New Roman"/>
            <w:b w:val="0"/>
            <w:bCs w:val="0"/>
            <w:sz w:val="18"/>
            <w:szCs w:val="18"/>
            <w:lang w:val="en-US" w:eastAsia="zh-CN"/>
          </w:rPr>
          <w:t>化</w:t>
        </w:r>
      </w:ins>
      <w:r>
        <w:rPr>
          <w:rFonts w:hint="default" w:ascii="Times New Roman" w:hAnsi="Times New Roman" w:cs="Times New Roman"/>
          <w:b w:val="0"/>
          <w:bCs w:val="0"/>
          <w:sz w:val="18"/>
          <w:szCs w:val="18"/>
          <w:lang w:val="en-US" w:eastAsia="zh-CN"/>
        </w:rPr>
        <w:t>能力建设。</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The case studies that follow are based on interviews of OSPO leaders in the public sector, investigating why and how they built OSPOs. The case studies outline the different OSPOs’ responsibilities and activities, and look at the potential of the OSPO to achieve a series of policy goals.</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del w:id="264" w:author="Vanessa" w:date="2023-10-24T18:51:29Z">
        <w:r>
          <w:rPr>
            <w:rFonts w:hint="default" w:ascii="Times New Roman" w:hAnsi="Times New Roman" w:cs="Times New Roman"/>
            <w:b w:val="0"/>
            <w:bCs w:val="0"/>
            <w:sz w:val="18"/>
            <w:szCs w:val="18"/>
            <w:lang w:val="en-US" w:eastAsia="zh-CN"/>
          </w:rPr>
          <w:delText>接下来的</w:delText>
        </w:r>
      </w:del>
      <w:ins w:id="265" w:author="Vanessa" w:date="2023-10-24T18:51:30Z">
        <w:r>
          <w:rPr>
            <w:rFonts w:hint="eastAsia" w:cs="Times New Roman"/>
            <w:b w:val="0"/>
            <w:bCs w:val="0"/>
            <w:sz w:val="18"/>
            <w:szCs w:val="18"/>
            <w:lang w:val="en-US" w:eastAsia="zh-CN"/>
          </w:rPr>
          <w:t>下述</w:t>
        </w:r>
      </w:ins>
      <w:r>
        <w:rPr>
          <w:rFonts w:hint="default" w:ascii="Times New Roman" w:hAnsi="Times New Roman" w:cs="Times New Roman"/>
          <w:b w:val="0"/>
          <w:bCs w:val="0"/>
          <w:sz w:val="18"/>
          <w:szCs w:val="18"/>
          <w:lang w:val="en-US" w:eastAsia="zh-CN"/>
        </w:rPr>
        <w:t>案例研究是基于对</w:t>
      </w:r>
      <w:del w:id="266" w:author="Vanessa" w:date="2023-10-24T20:01:09Z">
        <w:r>
          <w:rPr>
            <w:rFonts w:hint="default" w:ascii="Times New Roman" w:hAnsi="Times New Roman" w:cs="Times New Roman"/>
            <w:b w:val="0"/>
            <w:bCs w:val="0"/>
            <w:sz w:val="18"/>
            <w:szCs w:val="18"/>
            <w:lang w:val="en-US" w:eastAsia="zh-CN"/>
          </w:rPr>
          <w:delText>公共</w:delText>
        </w:r>
      </w:del>
      <w:ins w:id="267" w:author="Vanessa" w:date="2023-11-06T09:45:01Z">
        <w:r>
          <w:rPr>
            <w:rFonts w:hint="eastAsia" w:cs="Times New Roman"/>
            <w:b w:val="0"/>
            <w:bCs w:val="0"/>
            <w:sz w:val="18"/>
            <w:szCs w:val="18"/>
            <w:lang w:val="en-US" w:eastAsia="zh-CN"/>
          </w:rPr>
          <w:t>公立领域</w:t>
        </w:r>
      </w:ins>
      <w:del w:id="268" w:author="Vanessa" w:date="2023-10-24T19:53:32Z">
        <w:r>
          <w:rPr>
            <w:rFonts w:hint="default" w:ascii="Times New Roman" w:hAnsi="Times New Roman" w:cs="Times New Roman"/>
            <w:b w:val="0"/>
            <w:bCs w:val="0"/>
            <w:sz w:val="18"/>
            <w:szCs w:val="18"/>
            <w:lang w:val="en-US" w:eastAsia="zh-CN"/>
          </w:rPr>
          <w:delText>部门</w:delText>
        </w:r>
      </w:del>
      <w:r>
        <w:rPr>
          <w:rFonts w:hint="default" w:ascii="Times New Roman" w:hAnsi="Times New Roman" w:cs="Times New Roman"/>
          <w:b w:val="0"/>
          <w:bCs w:val="0"/>
          <w:sz w:val="18"/>
          <w:szCs w:val="18"/>
          <w:lang w:val="en-US" w:eastAsia="zh-CN"/>
        </w:rPr>
        <w:t>OSPO领导者的采访，</w:t>
      </w:r>
      <w:ins w:id="269" w:author="Vanessa" w:date="2023-10-24T18:51:58Z">
        <w:r>
          <w:rPr>
            <w:rFonts w:hint="eastAsia" w:cs="Times New Roman"/>
            <w:b w:val="0"/>
            <w:bCs w:val="0"/>
            <w:sz w:val="18"/>
            <w:szCs w:val="18"/>
            <w:lang w:val="en-US" w:eastAsia="zh-CN"/>
          </w:rPr>
          <w:t>并</w:t>
        </w:r>
      </w:ins>
      <w:ins w:id="270" w:author="Vanessa" w:date="2023-10-24T18:52:03Z">
        <w:r>
          <w:rPr>
            <w:rFonts w:hint="eastAsia" w:cs="Times New Roman"/>
            <w:b w:val="0"/>
            <w:bCs w:val="0"/>
            <w:sz w:val="18"/>
            <w:szCs w:val="18"/>
            <w:lang w:val="en-US" w:eastAsia="zh-CN"/>
          </w:rPr>
          <w:t>调研</w:t>
        </w:r>
      </w:ins>
      <w:del w:id="271" w:author="Vanessa" w:date="2023-10-24T18:52:02Z">
        <w:r>
          <w:rPr>
            <w:rFonts w:hint="default" w:ascii="Times New Roman" w:hAnsi="Times New Roman" w:cs="Times New Roman"/>
            <w:b w:val="0"/>
            <w:bCs w:val="0"/>
            <w:sz w:val="18"/>
            <w:szCs w:val="18"/>
            <w:lang w:val="en-US" w:eastAsia="zh-CN"/>
          </w:rPr>
          <w:delText>调查</w:delText>
        </w:r>
      </w:del>
      <w:r>
        <w:rPr>
          <w:rFonts w:hint="default" w:ascii="Times New Roman" w:hAnsi="Times New Roman" w:cs="Times New Roman"/>
          <w:b w:val="0"/>
          <w:bCs w:val="0"/>
          <w:sz w:val="18"/>
          <w:szCs w:val="18"/>
          <w:lang w:val="en-US" w:eastAsia="zh-CN"/>
        </w:rPr>
        <w:t>他们为什么以及如何建立OSPO。这些案例研究概述了不同OSPO的责任</w:t>
      </w:r>
      <w:ins w:id="272" w:author="Vanessa" w:date="2023-10-24T18:52:15Z">
        <w:r>
          <w:rPr>
            <w:rFonts w:hint="eastAsia" w:cs="Times New Roman"/>
            <w:b w:val="0"/>
            <w:bCs w:val="0"/>
            <w:sz w:val="18"/>
            <w:szCs w:val="18"/>
            <w:lang w:val="en-US" w:eastAsia="zh-CN"/>
          </w:rPr>
          <w:t>及</w:t>
        </w:r>
      </w:ins>
      <w:del w:id="273" w:author="Vanessa" w:date="2023-10-24T18:52:14Z">
        <w:r>
          <w:rPr>
            <w:rFonts w:hint="default" w:ascii="Times New Roman" w:hAnsi="Times New Roman" w:cs="Times New Roman"/>
            <w:b w:val="0"/>
            <w:bCs w:val="0"/>
            <w:sz w:val="18"/>
            <w:szCs w:val="18"/>
            <w:lang w:val="en-US" w:eastAsia="zh-CN"/>
          </w:rPr>
          <w:delText>和</w:delText>
        </w:r>
      </w:del>
      <w:r>
        <w:rPr>
          <w:rFonts w:hint="default" w:ascii="Times New Roman" w:hAnsi="Times New Roman" w:cs="Times New Roman"/>
          <w:b w:val="0"/>
          <w:bCs w:val="0"/>
          <w:sz w:val="18"/>
          <w:szCs w:val="18"/>
          <w:lang w:val="en-US" w:eastAsia="zh-CN"/>
        </w:rPr>
        <w:t>活动，并探讨了OSPO实现一系列政策目标的潜力。</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The trend of building OSPOs is a response to broader trends facing the digital government. Citizens and politicians demand high quality services with more openness, accountability and accessibility. They ask for this to be met within tight budget restraints, while maintaining digital sovereignty, system resilience and cybersecurity. Open Source has a role to play across this changing landscape, and the OSPO is the government CIO’s tool to leverage OSS to meet the demands. These are complex challenges, but the OSPO is a new tool for the digital government to navigate these complexities.</w:t>
      </w:r>
    </w:p>
    <w:p>
      <w:pPr>
        <w:widowControl w:val="0"/>
        <w:numPr>
          <w:ilvl w:val="3"/>
          <w:numId w:val="0"/>
        </w:numPr>
        <w:autoSpaceDE w:val="0"/>
        <w:autoSpaceDN w:val="0"/>
        <w:ind w:leftChars="200"/>
        <w:jc w:val="both"/>
        <w:rPr>
          <w:ins w:id="274" w:author="Vanessa" w:date="2023-10-24T18:56:18Z"/>
          <w:rFonts w:hint="default" w:ascii="Times New Roman" w:hAnsi="Times New Roman" w:cs="Times New Roman"/>
          <w:b w:val="0"/>
          <w:bCs w:val="0"/>
          <w:sz w:val="18"/>
          <w:szCs w:val="18"/>
          <w:lang w:val="en-US" w:eastAsia="zh-CN"/>
        </w:rPr>
      </w:pPr>
      <w:del w:id="275" w:author="Vanessa" w:date="2023-10-24T18:56:28Z">
        <w:r>
          <w:rPr>
            <w:rFonts w:hint="default" w:ascii="Times New Roman" w:hAnsi="Times New Roman" w:cs="Times New Roman"/>
            <w:b w:val="0"/>
            <w:bCs w:val="0"/>
            <w:sz w:val="18"/>
            <w:szCs w:val="18"/>
            <w:lang w:val="en-US" w:eastAsia="zh-CN"/>
          </w:rPr>
          <w:delText>建立</w:delText>
        </w:r>
      </w:del>
      <w:r>
        <w:rPr>
          <w:rFonts w:hint="default" w:ascii="Times New Roman" w:hAnsi="Times New Roman" w:cs="Times New Roman"/>
          <w:b w:val="0"/>
          <w:bCs w:val="0"/>
          <w:sz w:val="18"/>
          <w:szCs w:val="18"/>
          <w:lang w:val="en-US" w:eastAsia="zh-CN"/>
        </w:rPr>
        <w:t>OSPO的</w:t>
      </w:r>
      <w:ins w:id="276" w:author="Vanessa" w:date="2023-10-24T18:58:40Z">
        <w:r>
          <w:rPr>
            <w:rFonts w:hint="eastAsia" w:cs="Times New Roman"/>
            <w:b w:val="0"/>
            <w:bCs w:val="0"/>
            <w:sz w:val="18"/>
            <w:szCs w:val="18"/>
            <w:lang w:val="en-US" w:eastAsia="zh-CN"/>
          </w:rPr>
          <w:t>建立</w:t>
        </w:r>
      </w:ins>
      <w:r>
        <w:rPr>
          <w:rFonts w:hint="default" w:ascii="Times New Roman" w:hAnsi="Times New Roman" w:cs="Times New Roman"/>
          <w:b w:val="0"/>
          <w:bCs w:val="0"/>
          <w:sz w:val="18"/>
          <w:szCs w:val="18"/>
          <w:lang w:val="en-US" w:eastAsia="zh-CN"/>
        </w:rPr>
        <w:t>趋势</w:t>
      </w:r>
      <w:ins w:id="277" w:author="Vanessa" w:date="2023-10-24T18:56:36Z">
        <w:r>
          <w:rPr>
            <w:rFonts w:hint="eastAsia" w:cs="Times New Roman"/>
            <w:b w:val="0"/>
            <w:bCs w:val="0"/>
            <w:sz w:val="18"/>
            <w:szCs w:val="18"/>
            <w:lang w:val="en-US" w:eastAsia="zh-CN"/>
          </w:rPr>
          <w:t>，</w:t>
        </w:r>
      </w:ins>
      <w:r>
        <w:rPr>
          <w:rFonts w:hint="default" w:ascii="Times New Roman" w:hAnsi="Times New Roman" w:cs="Times New Roman"/>
          <w:b w:val="0"/>
          <w:bCs w:val="0"/>
          <w:sz w:val="18"/>
          <w:szCs w:val="18"/>
          <w:lang w:val="en-US" w:eastAsia="zh-CN"/>
        </w:rPr>
        <w:t>是对</w:t>
      </w:r>
      <w:del w:id="278" w:author="Vanessa" w:date="2023-10-24T18:56:43Z">
        <w:r>
          <w:rPr>
            <w:rFonts w:hint="default" w:ascii="Times New Roman" w:hAnsi="Times New Roman" w:cs="Times New Roman"/>
            <w:b w:val="0"/>
            <w:bCs w:val="0"/>
            <w:sz w:val="18"/>
            <w:szCs w:val="18"/>
            <w:lang w:val="en-US" w:eastAsia="zh-CN"/>
          </w:rPr>
          <w:delText>更广</w:delText>
        </w:r>
      </w:del>
      <w:del w:id="279" w:author="Vanessa" w:date="2023-10-24T18:56:42Z">
        <w:r>
          <w:rPr>
            <w:rFonts w:hint="default" w:ascii="Times New Roman" w:hAnsi="Times New Roman" w:cs="Times New Roman"/>
            <w:b w:val="0"/>
            <w:bCs w:val="0"/>
            <w:sz w:val="18"/>
            <w:szCs w:val="18"/>
            <w:lang w:val="en-US" w:eastAsia="zh-CN"/>
          </w:rPr>
          <w:delText>泛</w:delText>
        </w:r>
      </w:del>
      <w:del w:id="280" w:author="Vanessa" w:date="2023-10-24T19:03:17Z">
        <w:r>
          <w:rPr>
            <w:rFonts w:hint="default" w:ascii="Times New Roman" w:hAnsi="Times New Roman" w:cs="Times New Roman"/>
            <w:b w:val="0"/>
            <w:bCs w:val="0"/>
            <w:sz w:val="18"/>
            <w:szCs w:val="18"/>
            <w:lang w:val="en-US" w:eastAsia="zh-CN"/>
          </w:rPr>
          <w:delText>数字政府</w:delText>
        </w:r>
      </w:del>
      <w:ins w:id="281" w:author="Vanessa" w:date="2023-10-24T19:03:17Z">
        <w:r>
          <w:rPr>
            <w:rFonts w:hint="eastAsia" w:cs="Times New Roman"/>
            <w:b w:val="0"/>
            <w:bCs w:val="0"/>
            <w:sz w:val="18"/>
            <w:szCs w:val="18"/>
            <w:lang w:val="en-US" w:eastAsia="zh-CN"/>
          </w:rPr>
          <w:t>数字化政府</w:t>
        </w:r>
      </w:ins>
      <w:ins w:id="282" w:author="Vanessa" w:date="2023-10-24T18:56:48Z">
        <w:r>
          <w:rPr>
            <w:rFonts w:hint="eastAsia" w:cs="Times New Roman"/>
            <w:b w:val="0"/>
            <w:bCs w:val="0"/>
            <w:sz w:val="18"/>
            <w:szCs w:val="18"/>
            <w:lang w:val="en-US" w:eastAsia="zh-CN"/>
          </w:rPr>
          <w:t>所</w:t>
        </w:r>
      </w:ins>
      <w:ins w:id="283" w:author="Vanessa" w:date="2023-10-24T18:56:59Z">
        <w:r>
          <w:rPr>
            <w:rFonts w:hint="eastAsia" w:cs="Times New Roman"/>
            <w:b w:val="0"/>
            <w:bCs w:val="0"/>
            <w:sz w:val="18"/>
            <w:szCs w:val="18"/>
            <w:lang w:val="en-US" w:eastAsia="zh-CN"/>
          </w:rPr>
          <w:t>面临</w:t>
        </w:r>
      </w:ins>
      <w:ins w:id="284" w:author="Vanessa" w:date="2023-10-24T18:57:00Z">
        <w:r>
          <w:rPr>
            <w:rFonts w:hint="eastAsia" w:cs="Times New Roman"/>
            <w:b w:val="0"/>
            <w:bCs w:val="0"/>
            <w:sz w:val="18"/>
            <w:szCs w:val="18"/>
            <w:lang w:val="en-US" w:eastAsia="zh-CN"/>
          </w:rPr>
          <w:t>的</w:t>
        </w:r>
      </w:ins>
      <w:ins w:id="285" w:author="Vanessa" w:date="2023-10-24T18:57:02Z">
        <w:r>
          <w:rPr>
            <w:rFonts w:hint="eastAsia" w:cs="Times New Roman"/>
            <w:b w:val="0"/>
            <w:bCs w:val="0"/>
            <w:sz w:val="18"/>
            <w:szCs w:val="18"/>
            <w:lang w:val="en-US" w:eastAsia="zh-CN"/>
          </w:rPr>
          <w:t>更</w:t>
        </w:r>
      </w:ins>
      <w:ins w:id="286" w:author="Vanessa" w:date="2023-10-24T18:57:06Z">
        <w:r>
          <w:rPr>
            <w:rFonts w:hint="eastAsia" w:cs="Times New Roman"/>
            <w:b w:val="0"/>
            <w:bCs w:val="0"/>
            <w:sz w:val="18"/>
            <w:szCs w:val="18"/>
            <w:lang w:val="en-US" w:eastAsia="zh-CN"/>
          </w:rPr>
          <w:t>广泛</w:t>
        </w:r>
      </w:ins>
      <w:ins w:id="287" w:author="Vanessa" w:date="2023-10-24T18:57:07Z">
        <w:r>
          <w:rPr>
            <w:rFonts w:hint="eastAsia" w:cs="Times New Roman"/>
            <w:b w:val="0"/>
            <w:bCs w:val="0"/>
            <w:sz w:val="18"/>
            <w:szCs w:val="18"/>
            <w:lang w:val="en-US" w:eastAsia="zh-CN"/>
          </w:rPr>
          <w:t>趋势</w:t>
        </w:r>
      </w:ins>
      <w:del w:id="288" w:author="Vanessa" w:date="2023-10-24T18:56:46Z">
        <w:r>
          <w:rPr>
            <w:rFonts w:hint="default" w:ascii="Times New Roman" w:hAnsi="Times New Roman" w:cs="Times New Roman"/>
            <w:b w:val="0"/>
            <w:bCs w:val="0"/>
            <w:sz w:val="18"/>
            <w:szCs w:val="18"/>
            <w:lang w:val="en-US" w:eastAsia="zh-CN"/>
          </w:rPr>
          <w:delText>趋势</w:delText>
        </w:r>
      </w:del>
      <w:r>
        <w:rPr>
          <w:rFonts w:hint="default" w:ascii="Times New Roman" w:hAnsi="Times New Roman" w:cs="Times New Roman"/>
          <w:b w:val="0"/>
          <w:bCs w:val="0"/>
          <w:sz w:val="18"/>
          <w:szCs w:val="18"/>
          <w:lang w:val="en-US" w:eastAsia="zh-CN"/>
        </w:rPr>
        <w:t>的</w:t>
      </w:r>
      <w:ins w:id="289" w:author="Vanessa" w:date="2023-10-24T18:58:24Z">
        <w:r>
          <w:rPr>
            <w:rFonts w:hint="eastAsia" w:cs="Times New Roman"/>
            <w:b w:val="0"/>
            <w:bCs w:val="0"/>
            <w:sz w:val="18"/>
            <w:szCs w:val="18"/>
            <w:lang w:val="en-US" w:eastAsia="zh-CN"/>
          </w:rPr>
          <w:t>一个</w:t>
        </w:r>
      </w:ins>
      <w:r>
        <w:rPr>
          <w:rFonts w:hint="default" w:ascii="Times New Roman" w:hAnsi="Times New Roman" w:cs="Times New Roman"/>
          <w:b w:val="0"/>
          <w:bCs w:val="0"/>
          <w:sz w:val="18"/>
          <w:szCs w:val="18"/>
          <w:lang w:val="en-US" w:eastAsia="zh-CN"/>
        </w:rPr>
        <w:t>回应。公民和</w:t>
      </w:r>
      <w:ins w:id="290" w:author="Vanessa" w:date="2023-10-24T18:59:26Z">
        <w:r>
          <w:rPr>
            <w:rFonts w:hint="eastAsia" w:cs="Times New Roman"/>
            <w:b w:val="0"/>
            <w:bCs w:val="0"/>
            <w:sz w:val="18"/>
            <w:szCs w:val="18"/>
            <w:lang w:val="en-US" w:eastAsia="zh-CN"/>
          </w:rPr>
          <w:t>政客</w:t>
        </w:r>
      </w:ins>
      <w:del w:id="291" w:author="Vanessa" w:date="2023-10-24T18:59:25Z">
        <w:r>
          <w:rPr>
            <w:rFonts w:hint="default" w:ascii="Times New Roman" w:hAnsi="Times New Roman" w:cs="Times New Roman"/>
            <w:b w:val="0"/>
            <w:bCs w:val="0"/>
            <w:sz w:val="18"/>
            <w:szCs w:val="18"/>
            <w:lang w:val="en-US" w:eastAsia="zh-CN"/>
          </w:rPr>
          <w:delText>从政者</w:delText>
        </w:r>
      </w:del>
      <w:r>
        <w:rPr>
          <w:rFonts w:hint="default" w:ascii="Times New Roman" w:hAnsi="Times New Roman" w:cs="Times New Roman"/>
          <w:b w:val="0"/>
          <w:bCs w:val="0"/>
          <w:sz w:val="18"/>
          <w:szCs w:val="18"/>
          <w:lang w:val="en-US" w:eastAsia="zh-CN"/>
        </w:rPr>
        <w:t>要求提供更开放、更负责任和更容易获得的高质量服务。他们要求在严格的预算限制下实现这一目标，同时保持数字主权、</w:t>
      </w:r>
      <w:del w:id="292" w:author="Vanessa" w:date="2023-10-24T18:59:54Z">
        <w:r>
          <w:rPr>
            <w:rFonts w:hint="default" w:ascii="Times New Roman" w:hAnsi="Times New Roman" w:cs="Times New Roman"/>
            <w:b w:val="0"/>
            <w:bCs w:val="0"/>
            <w:sz w:val="18"/>
            <w:szCs w:val="18"/>
            <w:lang w:val="en-US" w:eastAsia="zh-CN"/>
          </w:rPr>
          <w:delText>网络</w:delText>
        </w:r>
      </w:del>
      <w:r>
        <w:rPr>
          <w:rFonts w:hint="default" w:ascii="Times New Roman" w:hAnsi="Times New Roman" w:cs="Times New Roman"/>
          <w:b w:val="0"/>
          <w:bCs w:val="0"/>
          <w:sz w:val="18"/>
          <w:szCs w:val="18"/>
          <w:lang w:val="en-US" w:eastAsia="zh-CN"/>
        </w:rPr>
        <w:t>系统</w:t>
      </w:r>
      <w:ins w:id="293" w:author="Vanessa" w:date="2023-10-24T18:59:58Z">
        <w:r>
          <w:rPr>
            <w:rFonts w:hint="eastAsia" w:cs="Times New Roman"/>
            <w:b w:val="0"/>
            <w:bCs w:val="0"/>
            <w:sz w:val="18"/>
            <w:szCs w:val="18"/>
            <w:lang w:val="en-US" w:eastAsia="zh-CN"/>
          </w:rPr>
          <w:t>韧性</w:t>
        </w:r>
      </w:ins>
      <w:del w:id="294" w:author="Vanessa" w:date="2023-10-24T19:00:00Z">
        <w:r>
          <w:rPr>
            <w:rFonts w:hint="default" w:ascii="Times New Roman" w:hAnsi="Times New Roman" w:cs="Times New Roman"/>
            <w:b w:val="0"/>
            <w:bCs w:val="0"/>
            <w:sz w:val="18"/>
            <w:szCs w:val="18"/>
            <w:lang w:val="en-US" w:eastAsia="zh-CN"/>
          </w:rPr>
          <w:delText>恢复力</w:delText>
        </w:r>
      </w:del>
      <w:ins w:id="295" w:author="Vanessa" w:date="2023-10-24T19:00:04Z">
        <w:r>
          <w:rPr>
            <w:rFonts w:hint="eastAsia" w:cs="Times New Roman"/>
            <w:b w:val="0"/>
            <w:bCs w:val="0"/>
            <w:sz w:val="18"/>
            <w:szCs w:val="18"/>
            <w:lang w:val="en-US" w:eastAsia="zh-CN"/>
          </w:rPr>
          <w:t>及</w:t>
        </w:r>
      </w:ins>
      <w:del w:id="296" w:author="Vanessa" w:date="2023-10-24T19:00:03Z">
        <w:r>
          <w:rPr>
            <w:rFonts w:hint="default" w:ascii="Times New Roman" w:hAnsi="Times New Roman" w:cs="Times New Roman"/>
            <w:b w:val="0"/>
            <w:bCs w:val="0"/>
            <w:sz w:val="18"/>
            <w:szCs w:val="18"/>
            <w:lang w:val="en-US" w:eastAsia="zh-CN"/>
          </w:rPr>
          <w:delText>和</w:delText>
        </w:r>
      </w:del>
      <w:r>
        <w:rPr>
          <w:rFonts w:hint="default" w:ascii="Times New Roman" w:hAnsi="Times New Roman" w:cs="Times New Roman"/>
          <w:b w:val="0"/>
          <w:bCs w:val="0"/>
          <w:sz w:val="18"/>
          <w:szCs w:val="18"/>
          <w:lang w:val="en-US" w:eastAsia="zh-CN"/>
        </w:rPr>
        <w:t>网络安全。开源在这个不断变化的环境中扮演着重要的角色，而OSPO是政府</w:t>
      </w:r>
      <w:del w:id="297" w:author="Vanessa" w:date="2023-10-24T19:02:02Z">
        <w:r>
          <w:rPr>
            <w:rFonts w:hint="default" w:ascii="Times New Roman" w:hAnsi="Times New Roman" w:cs="Times New Roman"/>
            <w:b w:val="0"/>
            <w:bCs w:val="0"/>
            <w:sz w:val="18"/>
            <w:szCs w:val="18"/>
            <w:lang w:val="en-US" w:eastAsia="zh-CN"/>
          </w:rPr>
          <w:delText>首席信息官</w:delText>
        </w:r>
      </w:del>
      <w:ins w:id="298" w:author="Vanessa" w:date="2023-10-24T19:02:03Z">
        <w:r>
          <w:rPr>
            <w:rFonts w:hint="eastAsia" w:cs="Times New Roman"/>
            <w:b w:val="0"/>
            <w:bCs w:val="0"/>
            <w:sz w:val="18"/>
            <w:szCs w:val="18"/>
            <w:lang w:val="en-US" w:eastAsia="zh-CN"/>
          </w:rPr>
          <w:t>CIO</w:t>
        </w:r>
      </w:ins>
      <w:r>
        <w:rPr>
          <w:rFonts w:hint="default" w:ascii="Times New Roman" w:hAnsi="Times New Roman" w:cs="Times New Roman"/>
          <w:b w:val="0"/>
          <w:bCs w:val="0"/>
          <w:sz w:val="18"/>
          <w:szCs w:val="18"/>
          <w:lang w:val="en-US" w:eastAsia="zh-CN"/>
        </w:rPr>
        <w:t>利用开源软件</w:t>
      </w:r>
      <w:del w:id="299" w:author="Vanessa" w:date="2023-10-24T19:02:14Z">
        <w:r>
          <w:rPr>
            <w:rFonts w:hint="default" w:ascii="Times New Roman" w:hAnsi="Times New Roman" w:cs="Times New Roman"/>
            <w:b w:val="0"/>
            <w:bCs w:val="0"/>
            <w:sz w:val="18"/>
            <w:szCs w:val="18"/>
            <w:lang w:val="en-US" w:eastAsia="zh-CN"/>
          </w:rPr>
          <w:delText>来</w:delText>
        </w:r>
      </w:del>
      <w:r>
        <w:rPr>
          <w:rFonts w:hint="default" w:ascii="Times New Roman" w:hAnsi="Times New Roman" w:cs="Times New Roman"/>
          <w:b w:val="0"/>
          <w:bCs w:val="0"/>
          <w:sz w:val="18"/>
          <w:szCs w:val="18"/>
          <w:lang w:val="en-US" w:eastAsia="zh-CN"/>
        </w:rPr>
        <w:t>满足</w:t>
      </w:r>
      <w:del w:id="300" w:author="Vanessa" w:date="2023-11-06T11:17:03Z">
        <w:r>
          <w:rPr>
            <w:rFonts w:hint="default" w:ascii="Times New Roman" w:hAnsi="Times New Roman" w:cs="Times New Roman"/>
            <w:b w:val="0"/>
            <w:bCs w:val="0"/>
            <w:sz w:val="18"/>
            <w:szCs w:val="18"/>
            <w:lang w:val="en-US" w:eastAsia="zh-CN"/>
          </w:rPr>
          <w:delText>需求</w:delText>
        </w:r>
      </w:del>
      <w:ins w:id="301" w:author="Vanessa" w:date="2023-11-06T11:17:03Z">
        <w:r>
          <w:rPr>
            <w:rFonts w:hint="eastAsia" w:cs="Times New Roman"/>
            <w:b w:val="0"/>
            <w:bCs w:val="0"/>
            <w:sz w:val="18"/>
            <w:szCs w:val="18"/>
            <w:lang w:val="en-US" w:eastAsia="zh-CN"/>
          </w:rPr>
          <w:t>诉求</w:t>
        </w:r>
      </w:ins>
      <w:r>
        <w:rPr>
          <w:rFonts w:hint="default" w:ascii="Times New Roman" w:hAnsi="Times New Roman" w:cs="Times New Roman"/>
          <w:b w:val="0"/>
          <w:bCs w:val="0"/>
          <w:sz w:val="18"/>
          <w:szCs w:val="18"/>
          <w:lang w:val="en-US" w:eastAsia="zh-CN"/>
        </w:rPr>
        <w:t>的工具。</w:t>
      </w:r>
      <w:ins w:id="302" w:author="Vanessa" w:date="2023-10-24T19:02:36Z">
        <w:r>
          <w:rPr>
            <w:rFonts w:hint="eastAsia" w:cs="Times New Roman"/>
            <w:b w:val="0"/>
            <w:bCs w:val="0"/>
            <w:sz w:val="18"/>
            <w:szCs w:val="18"/>
            <w:lang w:val="en-US" w:eastAsia="zh-CN"/>
          </w:rPr>
          <w:t>对于</w:t>
        </w:r>
      </w:ins>
      <w:r>
        <w:rPr>
          <w:rFonts w:hint="default" w:ascii="Times New Roman" w:hAnsi="Times New Roman" w:cs="Times New Roman"/>
          <w:b w:val="0"/>
          <w:bCs w:val="0"/>
          <w:sz w:val="18"/>
          <w:szCs w:val="18"/>
          <w:lang w:val="en-US" w:eastAsia="zh-CN"/>
        </w:rPr>
        <w:t>这些</w:t>
      </w:r>
      <w:del w:id="303" w:author="Vanessa" w:date="2023-10-24T19:02:37Z">
        <w:r>
          <w:rPr>
            <w:rFonts w:hint="default" w:ascii="Times New Roman" w:hAnsi="Times New Roman" w:cs="Times New Roman"/>
            <w:b w:val="0"/>
            <w:bCs w:val="0"/>
            <w:sz w:val="18"/>
            <w:szCs w:val="18"/>
            <w:lang w:val="en-US" w:eastAsia="zh-CN"/>
          </w:rPr>
          <w:delText>都是</w:delText>
        </w:r>
      </w:del>
      <w:r>
        <w:rPr>
          <w:rFonts w:hint="default" w:ascii="Times New Roman" w:hAnsi="Times New Roman" w:cs="Times New Roman"/>
          <w:b w:val="0"/>
          <w:bCs w:val="0"/>
          <w:sz w:val="18"/>
          <w:szCs w:val="18"/>
          <w:lang w:val="en-US" w:eastAsia="zh-CN"/>
        </w:rPr>
        <w:t>复杂</w:t>
      </w:r>
      <w:del w:id="304" w:author="Vanessa" w:date="2023-10-24T19:02:40Z">
        <w:r>
          <w:rPr>
            <w:rFonts w:hint="default" w:ascii="Times New Roman" w:hAnsi="Times New Roman" w:cs="Times New Roman"/>
            <w:b w:val="0"/>
            <w:bCs w:val="0"/>
            <w:sz w:val="18"/>
            <w:szCs w:val="18"/>
            <w:lang w:val="en-US" w:eastAsia="zh-CN"/>
          </w:rPr>
          <w:delText>的</w:delText>
        </w:r>
      </w:del>
      <w:r>
        <w:rPr>
          <w:rFonts w:hint="default" w:ascii="Times New Roman" w:hAnsi="Times New Roman" w:cs="Times New Roman"/>
          <w:b w:val="0"/>
          <w:bCs w:val="0"/>
          <w:sz w:val="18"/>
          <w:szCs w:val="18"/>
          <w:lang w:val="en-US" w:eastAsia="zh-CN"/>
        </w:rPr>
        <w:t>挑战，</w:t>
      </w:r>
      <w:del w:id="305" w:author="Vanessa" w:date="2023-10-24T19:02:41Z">
        <w:r>
          <w:rPr>
            <w:rFonts w:hint="default" w:ascii="Times New Roman" w:hAnsi="Times New Roman" w:cs="Times New Roman"/>
            <w:b w:val="0"/>
            <w:bCs w:val="0"/>
            <w:sz w:val="18"/>
            <w:szCs w:val="18"/>
            <w:lang w:val="en-US" w:eastAsia="zh-CN"/>
          </w:rPr>
          <w:delText>而</w:delText>
        </w:r>
      </w:del>
      <w:r>
        <w:rPr>
          <w:rFonts w:hint="default" w:ascii="Times New Roman" w:hAnsi="Times New Roman" w:cs="Times New Roman"/>
          <w:b w:val="0"/>
          <w:bCs w:val="0"/>
          <w:sz w:val="18"/>
          <w:szCs w:val="18"/>
          <w:lang w:val="en-US" w:eastAsia="zh-CN"/>
        </w:rPr>
        <w:t>OSPO是</w:t>
      </w:r>
      <w:del w:id="306" w:author="Vanessa" w:date="2023-10-24T19:03:17Z">
        <w:r>
          <w:rPr>
            <w:rFonts w:hint="default" w:ascii="Times New Roman" w:hAnsi="Times New Roman" w:cs="Times New Roman"/>
            <w:b w:val="0"/>
            <w:bCs w:val="0"/>
            <w:sz w:val="18"/>
            <w:szCs w:val="18"/>
            <w:lang w:val="en-US" w:eastAsia="zh-CN"/>
          </w:rPr>
          <w:delText>数字政府</w:delText>
        </w:r>
      </w:del>
      <w:ins w:id="307" w:author="Vanessa" w:date="2023-10-24T19:03:17Z">
        <w:r>
          <w:rPr>
            <w:rFonts w:hint="eastAsia" w:cs="Times New Roman"/>
            <w:b w:val="0"/>
            <w:bCs w:val="0"/>
            <w:sz w:val="18"/>
            <w:szCs w:val="18"/>
            <w:lang w:val="en-US" w:eastAsia="zh-CN"/>
          </w:rPr>
          <w:t>数字化政府</w:t>
        </w:r>
      </w:ins>
      <w:r>
        <w:rPr>
          <w:rFonts w:hint="default" w:ascii="Times New Roman" w:hAnsi="Times New Roman" w:cs="Times New Roman"/>
          <w:b w:val="0"/>
          <w:bCs w:val="0"/>
          <w:sz w:val="18"/>
          <w:szCs w:val="18"/>
          <w:lang w:val="en-US" w:eastAsia="zh-CN"/>
        </w:rPr>
        <w:t>应对这些复杂问题的新工具。</w:t>
      </w:r>
    </w:p>
    <w:p>
      <w:pPr>
        <w:widowControl w:val="0"/>
        <w:numPr>
          <w:ilvl w:val="3"/>
          <w:numId w:val="0"/>
        </w:numPr>
        <w:autoSpaceDE w:val="0"/>
        <w:autoSpaceDN w:val="0"/>
        <w:ind w:leftChars="200"/>
        <w:jc w:val="both"/>
        <w:rPr>
          <w:del w:id="308" w:author="Vanessa" w:date="2023-10-24T19:02:45Z"/>
          <w:rFonts w:hint="default" w:ascii="Times New Roman" w:hAnsi="Times New Roman" w:cs="Times New Roman"/>
          <w:b w:val="0"/>
          <w:bCs w:val="0"/>
          <w:sz w:val="18"/>
          <w:szCs w:val="18"/>
          <w:lang w:val="en-US" w:eastAsia="zh-CN"/>
        </w:rPr>
      </w:pP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The establishment of OSPOs in the private sector has been fundamental to innovating and co-creating at scale. With OSPOs, companies have figured out how to unlock vast amounts of value through Open Source, benefiting shareholders worldwide. This paper finds that the value proposition for the public sector is closely related, but fundamentally different.</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在</w:t>
      </w:r>
      <w:del w:id="309" w:author="Vanessa" w:date="2023-11-03T09:11:38Z">
        <w:r>
          <w:rPr>
            <w:rFonts w:hint="default" w:ascii="Times New Roman" w:hAnsi="Times New Roman" w:cs="Times New Roman"/>
            <w:b w:val="0"/>
            <w:bCs w:val="0"/>
            <w:sz w:val="18"/>
            <w:szCs w:val="18"/>
            <w:lang w:val="en-US" w:eastAsia="zh-CN"/>
          </w:rPr>
          <w:delText>私营</w:delText>
        </w:r>
      </w:del>
      <w:ins w:id="310" w:author="Vanessa" w:date="2023-11-03T09:11:38Z">
        <w:r>
          <w:rPr>
            <w:rFonts w:hint="eastAsia" w:cs="Times New Roman"/>
            <w:b w:val="0"/>
            <w:bCs w:val="0"/>
            <w:sz w:val="18"/>
            <w:szCs w:val="18"/>
            <w:lang w:val="en-US" w:eastAsia="zh-CN"/>
          </w:rPr>
          <w:t>私立</w:t>
        </w:r>
      </w:ins>
      <w:ins w:id="311" w:author="Vanessa" w:date="2023-10-24T19:53:22Z">
        <w:r>
          <w:rPr>
            <w:rFonts w:hint="eastAsia" w:cs="Times New Roman"/>
            <w:b w:val="0"/>
            <w:bCs w:val="0"/>
            <w:sz w:val="18"/>
            <w:szCs w:val="18"/>
            <w:lang w:val="en-US" w:eastAsia="zh-CN"/>
          </w:rPr>
          <w:t>领域</w:t>
        </w:r>
      </w:ins>
      <w:del w:id="312" w:author="Vanessa" w:date="2023-10-24T19:53:22Z">
        <w:r>
          <w:rPr>
            <w:rFonts w:hint="default" w:ascii="Times New Roman" w:hAnsi="Times New Roman" w:cs="Times New Roman"/>
            <w:b w:val="0"/>
            <w:bCs w:val="0"/>
            <w:sz w:val="18"/>
            <w:szCs w:val="18"/>
            <w:lang w:val="en-US" w:eastAsia="zh-CN"/>
          </w:rPr>
          <w:delText>部</w:delText>
        </w:r>
      </w:del>
      <w:del w:id="313" w:author="Vanessa" w:date="2023-10-24T19:53:21Z">
        <w:r>
          <w:rPr>
            <w:rFonts w:hint="default" w:ascii="Times New Roman" w:hAnsi="Times New Roman" w:cs="Times New Roman"/>
            <w:b w:val="0"/>
            <w:bCs w:val="0"/>
            <w:sz w:val="18"/>
            <w:szCs w:val="18"/>
            <w:lang w:val="en-US" w:eastAsia="zh-CN"/>
          </w:rPr>
          <w:delText>门</w:delText>
        </w:r>
      </w:del>
      <w:r>
        <w:rPr>
          <w:rFonts w:hint="default" w:ascii="Times New Roman" w:hAnsi="Times New Roman" w:cs="Times New Roman"/>
          <w:b w:val="0"/>
          <w:bCs w:val="0"/>
          <w:sz w:val="18"/>
          <w:szCs w:val="18"/>
          <w:lang w:val="en-US" w:eastAsia="zh-CN"/>
        </w:rPr>
        <w:t>建立OSPO</w:t>
      </w:r>
      <w:ins w:id="314" w:author="Vanessa" w:date="2023-10-24T19:15:50Z">
        <w:r>
          <w:rPr>
            <w:rFonts w:hint="eastAsia" w:cs="Times New Roman"/>
            <w:b w:val="0"/>
            <w:bCs w:val="0"/>
            <w:sz w:val="18"/>
            <w:szCs w:val="18"/>
            <w:lang w:val="en-US" w:eastAsia="zh-CN"/>
          </w:rPr>
          <w:t>对于</w:t>
        </w:r>
      </w:ins>
      <w:del w:id="315" w:author="Vanessa" w:date="2023-10-24T19:15:49Z">
        <w:r>
          <w:rPr>
            <w:rFonts w:hint="default" w:ascii="Times New Roman" w:hAnsi="Times New Roman" w:cs="Times New Roman"/>
            <w:b w:val="0"/>
            <w:bCs w:val="0"/>
            <w:sz w:val="18"/>
            <w:szCs w:val="18"/>
            <w:lang w:val="en-US" w:eastAsia="zh-CN"/>
          </w:rPr>
          <w:delText>是</w:delText>
        </w:r>
      </w:del>
      <w:r>
        <w:rPr>
          <w:rFonts w:hint="default" w:ascii="Times New Roman" w:hAnsi="Times New Roman" w:cs="Times New Roman"/>
          <w:b w:val="0"/>
          <w:bCs w:val="0"/>
          <w:sz w:val="18"/>
          <w:szCs w:val="18"/>
          <w:lang w:val="en-US" w:eastAsia="zh-CN"/>
        </w:rPr>
        <w:t>大规模创新和共同创造</w:t>
      </w:r>
      <w:ins w:id="316" w:author="Vanessa" w:date="2023-10-24T19:16:39Z">
        <w:r>
          <w:rPr>
            <w:rFonts w:hint="eastAsia" w:cs="Times New Roman"/>
            <w:b w:val="0"/>
            <w:bCs w:val="0"/>
            <w:sz w:val="18"/>
            <w:szCs w:val="18"/>
            <w:lang w:val="en-US" w:eastAsia="zh-CN"/>
          </w:rPr>
          <w:t>必不可少</w:t>
        </w:r>
      </w:ins>
      <w:ins w:id="317" w:author="Vanessa" w:date="2023-10-24T19:16:35Z">
        <w:r>
          <w:rPr>
            <w:rFonts w:hint="eastAsia" w:cs="Times New Roman"/>
            <w:b w:val="0"/>
            <w:bCs w:val="0"/>
            <w:sz w:val="18"/>
            <w:szCs w:val="18"/>
            <w:lang w:val="en-US" w:eastAsia="zh-CN"/>
          </w:rPr>
          <w:t>。</w:t>
        </w:r>
      </w:ins>
      <w:del w:id="318" w:author="Vanessa" w:date="2023-10-24T19:15:55Z">
        <w:r>
          <w:rPr>
            <w:rFonts w:hint="default" w:ascii="Times New Roman" w:hAnsi="Times New Roman" w:cs="Times New Roman"/>
            <w:b w:val="0"/>
            <w:bCs w:val="0"/>
            <w:sz w:val="18"/>
            <w:szCs w:val="18"/>
            <w:lang w:val="en-US" w:eastAsia="zh-CN"/>
          </w:rPr>
          <w:delText>的基</w:delText>
        </w:r>
      </w:del>
      <w:del w:id="319" w:author="Vanessa" w:date="2023-10-24T19:15:54Z">
        <w:r>
          <w:rPr>
            <w:rFonts w:hint="default" w:ascii="Times New Roman" w:hAnsi="Times New Roman" w:cs="Times New Roman"/>
            <w:b w:val="0"/>
            <w:bCs w:val="0"/>
            <w:sz w:val="18"/>
            <w:szCs w:val="18"/>
            <w:lang w:val="en-US" w:eastAsia="zh-CN"/>
          </w:rPr>
          <w:delText>础</w:delText>
        </w:r>
      </w:del>
      <w:del w:id="320" w:author="Vanessa" w:date="2023-10-24T19:16:33Z">
        <w:r>
          <w:rPr>
            <w:rFonts w:hint="default" w:ascii="Times New Roman" w:hAnsi="Times New Roman" w:cs="Times New Roman"/>
            <w:b w:val="0"/>
            <w:bCs w:val="0"/>
            <w:sz w:val="18"/>
            <w:szCs w:val="18"/>
            <w:lang w:val="en-US" w:eastAsia="zh-CN"/>
          </w:rPr>
          <w:delText>。</w:delText>
        </w:r>
      </w:del>
      <w:r>
        <w:rPr>
          <w:rFonts w:hint="default" w:ascii="Times New Roman" w:hAnsi="Times New Roman" w:cs="Times New Roman"/>
          <w:b w:val="0"/>
          <w:bCs w:val="0"/>
          <w:sz w:val="18"/>
          <w:szCs w:val="18"/>
          <w:lang w:val="en-US" w:eastAsia="zh-CN"/>
        </w:rPr>
        <w:t>建立OSPO后，</w:t>
      </w:r>
      <w:del w:id="321" w:author="Vanessa" w:date="2023-11-06T13:30:06Z">
        <w:r>
          <w:rPr>
            <w:rFonts w:hint="default" w:ascii="Times New Roman" w:hAnsi="Times New Roman" w:cs="Times New Roman"/>
            <w:b w:val="0"/>
            <w:bCs w:val="0"/>
            <w:sz w:val="18"/>
            <w:szCs w:val="18"/>
            <w:lang w:val="en-US" w:eastAsia="zh-CN"/>
          </w:rPr>
          <w:delText>公司</w:delText>
        </w:r>
      </w:del>
      <w:ins w:id="322" w:author="Vanessa" w:date="2023-11-06T13:30:06Z">
        <w:r>
          <w:rPr>
            <w:rFonts w:hint="eastAsia" w:cs="Times New Roman"/>
            <w:b w:val="0"/>
            <w:bCs w:val="0"/>
            <w:sz w:val="18"/>
            <w:szCs w:val="18"/>
            <w:lang w:val="en-US" w:eastAsia="zh-CN"/>
          </w:rPr>
          <w:t>企业</w:t>
        </w:r>
      </w:ins>
      <w:r>
        <w:rPr>
          <w:rFonts w:hint="default" w:ascii="Times New Roman" w:hAnsi="Times New Roman" w:cs="Times New Roman"/>
          <w:b w:val="0"/>
          <w:bCs w:val="0"/>
          <w:sz w:val="18"/>
          <w:szCs w:val="18"/>
          <w:lang w:val="en-US" w:eastAsia="zh-CN"/>
        </w:rPr>
        <w:t>已经</w:t>
      </w:r>
      <w:ins w:id="323" w:author="Vanessa" w:date="2023-10-24T19:16:51Z">
        <w:r>
          <w:rPr>
            <w:rFonts w:hint="eastAsia" w:cs="Times New Roman"/>
            <w:b w:val="0"/>
            <w:bCs w:val="0"/>
            <w:sz w:val="18"/>
            <w:szCs w:val="18"/>
            <w:lang w:val="en-US" w:eastAsia="zh-CN"/>
          </w:rPr>
          <w:t>找到了</w:t>
        </w:r>
      </w:ins>
      <w:del w:id="324" w:author="Vanessa" w:date="2023-10-24T19:07:55Z">
        <w:r>
          <w:rPr>
            <w:rFonts w:hint="default" w:ascii="Times New Roman" w:hAnsi="Times New Roman" w:cs="Times New Roman"/>
            <w:b w:val="0"/>
            <w:bCs w:val="0"/>
            <w:sz w:val="18"/>
            <w:szCs w:val="18"/>
            <w:lang w:val="en-US" w:eastAsia="zh-CN"/>
          </w:rPr>
          <w:delText>想</w:delText>
        </w:r>
      </w:del>
      <w:del w:id="325" w:author="Vanessa" w:date="2023-10-24T19:07:54Z">
        <w:r>
          <w:rPr>
            <w:rFonts w:hint="default" w:ascii="Times New Roman" w:hAnsi="Times New Roman" w:cs="Times New Roman"/>
            <w:b w:val="0"/>
            <w:bCs w:val="0"/>
            <w:sz w:val="18"/>
            <w:szCs w:val="18"/>
            <w:lang w:val="en-US" w:eastAsia="zh-CN"/>
          </w:rPr>
          <w:delText>出了</w:delText>
        </w:r>
      </w:del>
      <w:r>
        <w:rPr>
          <w:rFonts w:hint="default" w:ascii="Times New Roman" w:hAnsi="Times New Roman" w:cs="Times New Roman"/>
          <w:b w:val="0"/>
          <w:bCs w:val="0"/>
          <w:sz w:val="18"/>
          <w:szCs w:val="18"/>
          <w:lang w:val="en-US" w:eastAsia="zh-CN"/>
        </w:rPr>
        <w:t>如何通过开源释放大量价值</w:t>
      </w:r>
      <w:ins w:id="326" w:author="Vanessa" w:date="2023-10-24T19:17:15Z">
        <w:r>
          <w:rPr>
            <w:rFonts w:hint="eastAsia" w:cs="Times New Roman"/>
            <w:b w:val="0"/>
            <w:bCs w:val="0"/>
            <w:sz w:val="18"/>
            <w:szCs w:val="18"/>
            <w:lang w:val="en-US" w:eastAsia="zh-CN"/>
          </w:rPr>
          <w:t>从</w:t>
        </w:r>
      </w:ins>
      <w:ins w:id="327" w:author="Vanessa" w:date="2023-10-24T19:17:23Z">
        <w:r>
          <w:rPr>
            <w:rFonts w:hint="eastAsia" w:cs="Times New Roman"/>
            <w:b w:val="0"/>
            <w:bCs w:val="0"/>
            <w:sz w:val="18"/>
            <w:szCs w:val="18"/>
            <w:lang w:val="en-US" w:eastAsia="zh-CN"/>
          </w:rPr>
          <w:t>而</w:t>
        </w:r>
      </w:ins>
      <w:del w:id="328" w:author="Vanessa" w:date="2023-10-24T19:17:14Z">
        <w:r>
          <w:rPr>
            <w:rFonts w:hint="default" w:ascii="Times New Roman" w:hAnsi="Times New Roman" w:cs="Times New Roman"/>
            <w:b w:val="0"/>
            <w:bCs w:val="0"/>
            <w:sz w:val="18"/>
            <w:szCs w:val="18"/>
            <w:lang w:val="en-US" w:eastAsia="zh-CN"/>
          </w:rPr>
          <w:delText>，</w:delText>
        </w:r>
      </w:del>
      <w:r>
        <w:rPr>
          <w:rFonts w:hint="default" w:ascii="Times New Roman" w:hAnsi="Times New Roman" w:cs="Times New Roman"/>
          <w:b w:val="0"/>
          <w:bCs w:val="0"/>
          <w:sz w:val="18"/>
          <w:szCs w:val="18"/>
          <w:lang w:val="en-US" w:eastAsia="zh-CN"/>
        </w:rPr>
        <w:t>让全球股东受益</w:t>
      </w:r>
      <w:ins w:id="329" w:author="Vanessa" w:date="2023-10-24T19:17:17Z">
        <w:r>
          <w:rPr>
            <w:rFonts w:hint="eastAsia" w:cs="Times New Roman"/>
            <w:b w:val="0"/>
            <w:bCs w:val="0"/>
            <w:sz w:val="18"/>
            <w:szCs w:val="18"/>
            <w:lang w:val="en-US" w:eastAsia="zh-CN"/>
          </w:rPr>
          <w:t>的</w:t>
        </w:r>
      </w:ins>
      <w:ins w:id="330" w:author="Vanessa" w:date="2023-10-24T19:17:18Z">
        <w:r>
          <w:rPr>
            <w:rFonts w:hint="eastAsia" w:cs="Times New Roman"/>
            <w:b w:val="0"/>
            <w:bCs w:val="0"/>
            <w:sz w:val="18"/>
            <w:szCs w:val="18"/>
            <w:lang w:val="en-US" w:eastAsia="zh-CN"/>
          </w:rPr>
          <w:t>方法</w:t>
        </w:r>
      </w:ins>
      <w:r>
        <w:rPr>
          <w:rFonts w:hint="default" w:ascii="Times New Roman" w:hAnsi="Times New Roman" w:cs="Times New Roman"/>
          <w:b w:val="0"/>
          <w:bCs w:val="0"/>
          <w:sz w:val="18"/>
          <w:szCs w:val="18"/>
          <w:lang w:val="en-US" w:eastAsia="zh-CN"/>
        </w:rPr>
        <w:t>。本文发现，</w:t>
      </w:r>
      <w:del w:id="331" w:author="Vanessa" w:date="2023-10-24T20:01:09Z">
        <w:r>
          <w:rPr>
            <w:rFonts w:hint="default" w:ascii="Times New Roman" w:hAnsi="Times New Roman" w:cs="Times New Roman"/>
            <w:b w:val="0"/>
            <w:bCs w:val="0"/>
            <w:sz w:val="18"/>
            <w:szCs w:val="18"/>
            <w:lang w:val="en-US" w:eastAsia="zh-CN"/>
          </w:rPr>
          <w:delText>公共</w:delText>
        </w:r>
      </w:del>
      <w:ins w:id="332" w:author="Vanessa" w:date="2023-11-06T09:45:01Z">
        <w:r>
          <w:rPr>
            <w:rFonts w:hint="eastAsia" w:cs="Times New Roman"/>
            <w:b w:val="0"/>
            <w:bCs w:val="0"/>
            <w:sz w:val="18"/>
            <w:szCs w:val="18"/>
            <w:lang w:val="en-US" w:eastAsia="zh-CN"/>
          </w:rPr>
          <w:t>公立领域</w:t>
        </w:r>
      </w:ins>
      <w:del w:id="333" w:author="Vanessa" w:date="2023-10-24T19:53:11Z">
        <w:r>
          <w:rPr>
            <w:rFonts w:hint="default" w:ascii="Times New Roman" w:hAnsi="Times New Roman" w:cs="Times New Roman"/>
            <w:b w:val="0"/>
            <w:bCs w:val="0"/>
            <w:sz w:val="18"/>
            <w:szCs w:val="18"/>
            <w:lang w:val="en-US" w:eastAsia="zh-CN"/>
          </w:rPr>
          <w:delText>部门</w:delText>
        </w:r>
      </w:del>
      <w:r>
        <w:rPr>
          <w:rFonts w:hint="default" w:ascii="Times New Roman" w:hAnsi="Times New Roman" w:cs="Times New Roman"/>
          <w:b w:val="0"/>
          <w:bCs w:val="0"/>
          <w:sz w:val="18"/>
          <w:szCs w:val="18"/>
          <w:lang w:val="en-US" w:eastAsia="zh-CN"/>
        </w:rPr>
        <w:t>的价值</w:t>
      </w:r>
      <w:ins w:id="334" w:author="Vanessa" w:date="2023-10-24T19:17:36Z">
        <w:r>
          <w:rPr>
            <w:rFonts w:hint="eastAsia" w:cs="Times New Roman"/>
            <w:b w:val="0"/>
            <w:bCs w:val="0"/>
            <w:sz w:val="18"/>
            <w:szCs w:val="18"/>
            <w:lang w:val="en-US" w:eastAsia="zh-CN"/>
          </w:rPr>
          <w:t>立场</w:t>
        </w:r>
      </w:ins>
      <w:del w:id="335" w:author="Vanessa" w:date="2023-10-24T19:17:33Z">
        <w:r>
          <w:rPr>
            <w:rFonts w:hint="default" w:ascii="Times New Roman" w:hAnsi="Times New Roman" w:cs="Times New Roman"/>
            <w:b w:val="0"/>
            <w:bCs w:val="0"/>
            <w:sz w:val="18"/>
            <w:szCs w:val="18"/>
            <w:lang w:val="en-US" w:eastAsia="zh-CN"/>
          </w:rPr>
          <w:delText>主张</w:delText>
        </w:r>
      </w:del>
      <w:r>
        <w:rPr>
          <w:rFonts w:hint="default" w:ascii="Times New Roman" w:hAnsi="Times New Roman" w:cs="Times New Roman"/>
          <w:b w:val="0"/>
          <w:bCs w:val="0"/>
          <w:sz w:val="18"/>
          <w:szCs w:val="18"/>
          <w:lang w:val="en-US" w:eastAsia="zh-CN"/>
        </w:rPr>
        <w:t>与之密切相关，但又</w:t>
      </w:r>
      <w:ins w:id="336" w:author="Vanessa" w:date="2023-10-24T19:17:50Z">
        <w:r>
          <w:rPr>
            <w:rFonts w:hint="eastAsia" w:cs="Times New Roman"/>
            <w:b w:val="0"/>
            <w:bCs w:val="0"/>
            <w:sz w:val="18"/>
            <w:szCs w:val="18"/>
            <w:lang w:val="en-US" w:eastAsia="zh-CN"/>
          </w:rPr>
          <w:t>本质上</w:t>
        </w:r>
      </w:ins>
      <w:del w:id="337" w:author="Vanessa" w:date="2023-10-24T19:17:42Z">
        <w:r>
          <w:rPr>
            <w:rFonts w:hint="default" w:ascii="Times New Roman" w:hAnsi="Times New Roman" w:cs="Times New Roman"/>
            <w:b w:val="0"/>
            <w:bCs w:val="0"/>
            <w:sz w:val="18"/>
            <w:szCs w:val="18"/>
            <w:lang w:val="en-US" w:eastAsia="zh-CN"/>
          </w:rPr>
          <w:delText>根本</w:delText>
        </w:r>
      </w:del>
      <w:r>
        <w:rPr>
          <w:rFonts w:hint="default" w:ascii="Times New Roman" w:hAnsi="Times New Roman" w:cs="Times New Roman"/>
          <w:b w:val="0"/>
          <w:bCs w:val="0"/>
          <w:sz w:val="18"/>
          <w:szCs w:val="18"/>
          <w:lang w:val="en-US" w:eastAsia="zh-CN"/>
        </w:rPr>
        <w:t>不同。</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The paper also looks into the mandate of the modern OSPO. It needs to provide value internally, in matters of compliance, security and governance of OSS.</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本文还探讨了现代OSPO的</w:t>
      </w:r>
      <w:ins w:id="338" w:author="Vanessa" w:date="2023-11-06T13:39:22Z">
        <w:r>
          <w:rPr>
            <w:rFonts w:hint="eastAsia" w:cs="Times New Roman"/>
            <w:b w:val="0"/>
            <w:bCs w:val="0"/>
            <w:sz w:val="18"/>
            <w:szCs w:val="18"/>
            <w:lang w:val="en-US" w:eastAsia="zh-CN"/>
          </w:rPr>
          <w:t>职权</w:t>
        </w:r>
      </w:ins>
      <w:del w:id="339" w:author="Vanessa" w:date="2023-11-02T14:20:52Z">
        <w:r>
          <w:rPr>
            <w:rFonts w:hint="default" w:ascii="Times New Roman" w:hAnsi="Times New Roman" w:cs="Times New Roman"/>
            <w:b w:val="0"/>
            <w:bCs w:val="0"/>
            <w:sz w:val="18"/>
            <w:szCs w:val="18"/>
            <w:lang w:val="en-US" w:eastAsia="zh-CN"/>
          </w:rPr>
          <w:delText>任务</w:delText>
        </w:r>
      </w:del>
      <w:r>
        <w:rPr>
          <w:rFonts w:hint="default" w:ascii="Times New Roman" w:hAnsi="Times New Roman" w:cs="Times New Roman"/>
          <w:b w:val="0"/>
          <w:bCs w:val="0"/>
          <w:sz w:val="18"/>
          <w:szCs w:val="18"/>
          <w:lang w:val="en-US" w:eastAsia="zh-CN"/>
        </w:rPr>
        <w:t>。它需要在开源软件的合规性、安全性和治理方面</w:t>
      </w:r>
      <w:ins w:id="340" w:author="Vanessa" w:date="2023-10-24T19:21:43Z">
        <w:r>
          <w:rPr>
            <w:rFonts w:hint="eastAsia" w:cs="Times New Roman"/>
            <w:b w:val="0"/>
            <w:bCs w:val="0"/>
            <w:sz w:val="18"/>
            <w:szCs w:val="18"/>
            <w:lang w:val="en-US" w:eastAsia="zh-CN"/>
          </w:rPr>
          <w:t>上</w:t>
        </w:r>
      </w:ins>
      <w:r>
        <w:rPr>
          <w:rFonts w:hint="default" w:ascii="Times New Roman" w:hAnsi="Times New Roman" w:cs="Times New Roman"/>
          <w:b w:val="0"/>
          <w:bCs w:val="0"/>
          <w:sz w:val="18"/>
          <w:szCs w:val="18"/>
          <w:lang w:val="en-US" w:eastAsia="zh-CN"/>
        </w:rPr>
        <w:t>提供内部价值。</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Critically, the OSPO should be created with a mandate to exchange and collaborate with the external Open Source ecosystem. It needs to be an interface, supporting and managing the flows of information, ideas, software contributions, relationships and procurement between the organisation as a whole and external stakeholders.</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至关重要的是，OSPO的创建应具有与外部开源生态系统进行交流</w:t>
      </w:r>
      <w:ins w:id="341" w:author="Vanessa" w:date="2023-10-24T19:22:37Z">
        <w:r>
          <w:rPr>
            <w:rFonts w:hint="eastAsia" w:cs="Times New Roman"/>
            <w:b w:val="0"/>
            <w:bCs w:val="0"/>
            <w:sz w:val="18"/>
            <w:szCs w:val="18"/>
            <w:lang w:val="en-US" w:eastAsia="zh-CN"/>
          </w:rPr>
          <w:t>及</w:t>
        </w:r>
      </w:ins>
      <w:del w:id="342" w:author="Vanessa" w:date="2023-10-24T19:22:36Z">
        <w:r>
          <w:rPr>
            <w:rFonts w:hint="default" w:ascii="Times New Roman" w:hAnsi="Times New Roman" w:cs="Times New Roman"/>
            <w:b w:val="0"/>
            <w:bCs w:val="0"/>
            <w:sz w:val="18"/>
            <w:szCs w:val="18"/>
            <w:lang w:val="en-US" w:eastAsia="zh-CN"/>
          </w:rPr>
          <w:delText>和</w:delText>
        </w:r>
      </w:del>
      <w:r>
        <w:rPr>
          <w:rFonts w:hint="default" w:ascii="Times New Roman" w:hAnsi="Times New Roman" w:cs="Times New Roman"/>
          <w:b w:val="0"/>
          <w:bCs w:val="0"/>
          <w:sz w:val="18"/>
          <w:szCs w:val="18"/>
          <w:lang w:val="en-US" w:eastAsia="zh-CN"/>
        </w:rPr>
        <w:t>合作的</w:t>
      </w:r>
      <w:ins w:id="343" w:author="Vanessa" w:date="2023-11-06T13:39:23Z">
        <w:r>
          <w:rPr>
            <w:rFonts w:hint="eastAsia" w:cs="Times New Roman"/>
            <w:b w:val="0"/>
            <w:bCs w:val="0"/>
            <w:sz w:val="18"/>
            <w:szCs w:val="18"/>
            <w:lang w:val="en-US" w:eastAsia="zh-CN"/>
          </w:rPr>
          <w:t>职权</w:t>
        </w:r>
      </w:ins>
      <w:del w:id="344" w:author="Vanessa" w:date="2023-11-02T14:20:44Z">
        <w:r>
          <w:rPr>
            <w:rFonts w:hint="default" w:ascii="Times New Roman" w:hAnsi="Times New Roman" w:cs="Times New Roman"/>
            <w:b w:val="0"/>
            <w:bCs w:val="0"/>
            <w:sz w:val="18"/>
            <w:szCs w:val="18"/>
            <w:lang w:val="en-US" w:eastAsia="zh-CN"/>
          </w:rPr>
          <w:delText>任务</w:delText>
        </w:r>
      </w:del>
      <w:r>
        <w:rPr>
          <w:rFonts w:hint="default" w:ascii="Times New Roman" w:hAnsi="Times New Roman" w:cs="Times New Roman"/>
          <w:b w:val="0"/>
          <w:bCs w:val="0"/>
          <w:sz w:val="18"/>
          <w:szCs w:val="18"/>
          <w:lang w:val="en-US" w:eastAsia="zh-CN"/>
        </w:rPr>
        <w:t>。它需要成为一个接口，支持和管理整个组织与外部利益相关者之间</w:t>
      </w:r>
      <w:ins w:id="345" w:author="Vanessa" w:date="2023-10-24T19:23:00Z">
        <w:r>
          <w:rPr>
            <w:rFonts w:hint="eastAsia" w:cs="Times New Roman"/>
            <w:b w:val="0"/>
            <w:bCs w:val="0"/>
            <w:sz w:val="18"/>
            <w:szCs w:val="18"/>
            <w:lang w:val="en-US" w:eastAsia="zh-CN"/>
          </w:rPr>
          <w:t>在</w:t>
        </w:r>
      </w:ins>
      <w:del w:id="346" w:author="Vanessa" w:date="2023-10-24T19:22:58Z">
        <w:r>
          <w:rPr>
            <w:rFonts w:hint="default" w:ascii="Times New Roman" w:hAnsi="Times New Roman" w:cs="Times New Roman"/>
            <w:b w:val="0"/>
            <w:bCs w:val="0"/>
            <w:sz w:val="18"/>
            <w:szCs w:val="18"/>
            <w:lang w:val="en-US" w:eastAsia="zh-CN"/>
          </w:rPr>
          <w:delText>的</w:delText>
        </w:r>
      </w:del>
      <w:r>
        <w:rPr>
          <w:rFonts w:hint="default" w:ascii="Times New Roman" w:hAnsi="Times New Roman" w:cs="Times New Roman"/>
          <w:b w:val="0"/>
          <w:bCs w:val="0"/>
          <w:sz w:val="18"/>
          <w:szCs w:val="18"/>
          <w:lang w:val="en-US" w:eastAsia="zh-CN"/>
        </w:rPr>
        <w:t>信息、思想、软件贡献、关系</w:t>
      </w:r>
      <w:ins w:id="347" w:author="Vanessa" w:date="2023-10-24T19:23:09Z">
        <w:r>
          <w:rPr>
            <w:rFonts w:hint="eastAsia" w:cs="Times New Roman"/>
            <w:b w:val="0"/>
            <w:bCs w:val="0"/>
            <w:sz w:val="18"/>
            <w:szCs w:val="18"/>
            <w:lang w:val="en-US" w:eastAsia="zh-CN"/>
          </w:rPr>
          <w:t>及</w:t>
        </w:r>
      </w:ins>
      <w:del w:id="348" w:author="Vanessa" w:date="2023-10-24T19:23:09Z">
        <w:r>
          <w:rPr>
            <w:rFonts w:hint="default" w:ascii="Times New Roman" w:hAnsi="Times New Roman" w:cs="Times New Roman"/>
            <w:b w:val="0"/>
            <w:bCs w:val="0"/>
            <w:sz w:val="18"/>
            <w:szCs w:val="18"/>
            <w:lang w:val="en-US" w:eastAsia="zh-CN"/>
          </w:rPr>
          <w:delText>和</w:delText>
        </w:r>
      </w:del>
      <w:r>
        <w:rPr>
          <w:rFonts w:hint="default" w:ascii="Times New Roman" w:hAnsi="Times New Roman" w:cs="Times New Roman"/>
          <w:b w:val="0"/>
          <w:bCs w:val="0"/>
          <w:sz w:val="18"/>
          <w:szCs w:val="18"/>
          <w:lang w:val="en-US" w:eastAsia="zh-CN"/>
        </w:rPr>
        <w:t>采购活动</w:t>
      </w:r>
      <w:ins w:id="349" w:author="Vanessa" w:date="2023-10-24T19:23:21Z">
        <w:r>
          <w:rPr>
            <w:rFonts w:hint="eastAsia" w:cs="Times New Roman"/>
            <w:b w:val="0"/>
            <w:bCs w:val="0"/>
            <w:sz w:val="18"/>
            <w:szCs w:val="18"/>
            <w:lang w:val="en-US" w:eastAsia="zh-CN"/>
          </w:rPr>
          <w:t>上</w:t>
        </w:r>
      </w:ins>
      <w:r>
        <w:rPr>
          <w:rFonts w:hint="default" w:ascii="Times New Roman" w:hAnsi="Times New Roman" w:cs="Times New Roman"/>
          <w:b w:val="0"/>
          <w:bCs w:val="0"/>
          <w:sz w:val="18"/>
          <w:szCs w:val="18"/>
          <w:lang w:val="en-US" w:eastAsia="zh-CN"/>
        </w:rPr>
        <w:t>的交流。</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The aim of this paper is not to outline solutions to all the different challenges and barriers facing all government CIOs, at all levels of government. Instead, the main conclusion of the paper is that OSPOs are built to give the Government CIO pragmatic options, flexibility, and control with regards to software products and services, which in turn gives them the ability to better and more efficiently meet the diverse and complex demands put on them.</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本文的目的不是概述各级政府</w:t>
      </w:r>
      <w:del w:id="350" w:author="Vanessa" w:date="2023-10-24T19:24:34Z">
        <w:r>
          <w:rPr>
            <w:rFonts w:hint="default" w:ascii="Times New Roman" w:hAnsi="Times New Roman" w:cs="Times New Roman"/>
            <w:b w:val="0"/>
            <w:bCs w:val="0"/>
            <w:sz w:val="18"/>
            <w:szCs w:val="18"/>
            <w:lang w:val="en-US" w:eastAsia="zh-CN"/>
          </w:rPr>
          <w:delText>首席信息官</w:delText>
        </w:r>
      </w:del>
      <w:ins w:id="351" w:author="Vanessa" w:date="2023-10-24T19:24:34Z">
        <w:r>
          <w:rPr>
            <w:rFonts w:hint="eastAsia" w:cs="Times New Roman"/>
            <w:b w:val="0"/>
            <w:bCs w:val="0"/>
            <w:sz w:val="18"/>
            <w:szCs w:val="18"/>
            <w:lang w:val="en-US" w:eastAsia="zh-CN"/>
          </w:rPr>
          <w:t>CIO</w:t>
        </w:r>
      </w:ins>
      <w:ins w:id="352" w:author="Vanessa" w:date="2023-10-24T19:24:37Z">
        <w:r>
          <w:rPr>
            <w:rFonts w:hint="eastAsia" w:cs="Times New Roman"/>
            <w:b w:val="0"/>
            <w:bCs w:val="0"/>
            <w:sz w:val="18"/>
            <w:szCs w:val="18"/>
            <w:lang w:val="en-US" w:eastAsia="zh-CN"/>
          </w:rPr>
          <w:t>所</w:t>
        </w:r>
      </w:ins>
      <w:r>
        <w:rPr>
          <w:rFonts w:hint="default" w:ascii="Times New Roman" w:hAnsi="Times New Roman" w:cs="Times New Roman"/>
          <w:b w:val="0"/>
          <w:bCs w:val="0"/>
          <w:sz w:val="18"/>
          <w:szCs w:val="18"/>
          <w:lang w:val="en-US" w:eastAsia="zh-CN"/>
        </w:rPr>
        <w:t>面临</w:t>
      </w:r>
      <w:ins w:id="353" w:author="Vanessa" w:date="2023-10-24T19:24:40Z">
        <w:r>
          <w:rPr>
            <w:rFonts w:hint="eastAsia" w:cs="Times New Roman"/>
            <w:b w:val="0"/>
            <w:bCs w:val="0"/>
            <w:sz w:val="18"/>
            <w:szCs w:val="18"/>
            <w:lang w:val="en-US" w:eastAsia="zh-CN"/>
          </w:rPr>
          <w:t>的</w:t>
        </w:r>
      </w:ins>
      <w:r>
        <w:rPr>
          <w:rFonts w:hint="default" w:ascii="Times New Roman" w:hAnsi="Times New Roman" w:cs="Times New Roman"/>
          <w:b w:val="0"/>
          <w:bCs w:val="0"/>
          <w:sz w:val="18"/>
          <w:szCs w:val="18"/>
          <w:lang w:val="en-US" w:eastAsia="zh-CN"/>
        </w:rPr>
        <w:t>各种挑战和障碍的解决方案。相反，本文的主要结论是，OSPO的建立是为了给政府</w:t>
      </w:r>
      <w:del w:id="354" w:author="Vanessa" w:date="2023-10-24T19:25:24Z">
        <w:r>
          <w:rPr>
            <w:rFonts w:hint="default" w:ascii="Times New Roman" w:hAnsi="Times New Roman" w:cs="Times New Roman"/>
            <w:b w:val="0"/>
            <w:bCs w:val="0"/>
            <w:sz w:val="18"/>
            <w:szCs w:val="18"/>
            <w:lang w:val="en-US" w:eastAsia="zh-CN"/>
          </w:rPr>
          <w:delText>首席信息官</w:delText>
        </w:r>
      </w:del>
      <w:ins w:id="355" w:author="Vanessa" w:date="2023-10-24T19:25:27Z">
        <w:r>
          <w:rPr>
            <w:rFonts w:hint="eastAsia" w:cs="Times New Roman"/>
            <w:b w:val="0"/>
            <w:bCs w:val="0"/>
            <w:sz w:val="18"/>
            <w:szCs w:val="18"/>
            <w:lang w:val="en-US" w:eastAsia="zh-CN"/>
          </w:rPr>
          <w:t>CI</w:t>
        </w:r>
      </w:ins>
      <w:ins w:id="356" w:author="Vanessa" w:date="2023-10-24T19:25:28Z">
        <w:r>
          <w:rPr>
            <w:rFonts w:hint="eastAsia" w:cs="Times New Roman"/>
            <w:b w:val="0"/>
            <w:bCs w:val="0"/>
            <w:sz w:val="18"/>
            <w:szCs w:val="18"/>
            <w:lang w:val="en-US" w:eastAsia="zh-CN"/>
          </w:rPr>
          <w:t>O</w:t>
        </w:r>
      </w:ins>
      <w:r>
        <w:rPr>
          <w:rFonts w:hint="default" w:ascii="Times New Roman" w:hAnsi="Times New Roman" w:cs="Times New Roman"/>
          <w:b w:val="0"/>
          <w:bCs w:val="0"/>
          <w:sz w:val="18"/>
          <w:szCs w:val="18"/>
          <w:lang w:val="en-US" w:eastAsia="zh-CN"/>
        </w:rPr>
        <w:t>在软件产品和服务方面提供务实的选择、灵活性和控制权，这反过来又使他们能够更好、更有效地满足对其提出的各种复杂</w:t>
      </w:r>
      <w:del w:id="357" w:author="Vanessa" w:date="2023-11-06T11:17:03Z">
        <w:r>
          <w:rPr>
            <w:rFonts w:hint="default" w:ascii="Times New Roman" w:hAnsi="Times New Roman" w:cs="Times New Roman"/>
            <w:b w:val="0"/>
            <w:bCs w:val="0"/>
            <w:sz w:val="18"/>
            <w:szCs w:val="18"/>
            <w:lang w:val="en-US" w:eastAsia="zh-CN"/>
          </w:rPr>
          <w:delText>需求</w:delText>
        </w:r>
      </w:del>
      <w:ins w:id="358" w:author="Vanessa" w:date="2023-11-06T11:17:03Z">
        <w:r>
          <w:rPr>
            <w:rFonts w:hint="eastAsia" w:cs="Times New Roman"/>
            <w:b w:val="0"/>
            <w:bCs w:val="0"/>
            <w:sz w:val="18"/>
            <w:szCs w:val="18"/>
            <w:lang w:val="en-US" w:eastAsia="zh-CN"/>
          </w:rPr>
          <w:t>诉求</w:t>
        </w:r>
      </w:ins>
      <w:r>
        <w:rPr>
          <w:rFonts w:hint="default" w:ascii="Times New Roman" w:hAnsi="Times New Roman" w:cs="Times New Roman"/>
          <w:b w:val="0"/>
          <w:bCs w:val="0"/>
          <w:sz w:val="18"/>
          <w:szCs w:val="18"/>
          <w:lang w:val="en-US" w:eastAsia="zh-CN"/>
        </w:rPr>
        <w:t>。</w:t>
      </w:r>
    </w:p>
    <w:p>
      <w:pPr>
        <w:widowControl w:val="0"/>
        <w:numPr>
          <w:ilvl w:val="3"/>
          <w:numId w:val="0"/>
        </w:numPr>
        <w:autoSpaceDE w:val="0"/>
        <w:autoSpaceDN w:val="0"/>
        <w:ind w:leftChars="200"/>
        <w:jc w:val="center"/>
        <w:rPr>
          <w:rFonts w:hint="default" w:ascii="Times New Roman" w:hAnsi="Times New Roman" w:cs="Times New Roman"/>
          <w:b w:val="0"/>
          <w:bCs w:val="0"/>
          <w:sz w:val="18"/>
          <w:szCs w:val="18"/>
          <w:lang w:val="en-US" w:eastAsia="zh-CN"/>
        </w:rPr>
      </w:pPr>
      <w:r>
        <w:drawing>
          <wp:inline distT="0" distB="0" distL="114300" distR="114300">
            <wp:extent cx="2361565" cy="2265045"/>
            <wp:effectExtent l="0" t="0" r="63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2361565" cy="2265045"/>
                    </a:xfrm>
                    <a:prstGeom prst="rect">
                      <a:avLst/>
                    </a:prstGeom>
                    <a:noFill/>
                    <a:ln>
                      <a:noFill/>
                    </a:ln>
                  </pic:spPr>
                </pic:pic>
              </a:graphicData>
            </a:graphic>
          </wp:inline>
        </w:drawing>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p>
    <w:p>
      <w:pPr>
        <w:widowControl w:val="0"/>
        <w:numPr>
          <w:ilvl w:val="3"/>
          <w:numId w:val="0"/>
        </w:numPr>
        <w:autoSpaceDE w:val="0"/>
        <w:autoSpaceDN w:val="0"/>
        <w:ind w:leftChars="0"/>
        <w:jc w:val="both"/>
        <w:rPr>
          <w:rFonts w:hint="default" w:ascii="Times New Roman" w:hAnsi="Times New Roman" w:cs="Times New Roman"/>
          <w:b/>
          <w:bCs/>
          <w:sz w:val="18"/>
          <w:szCs w:val="18"/>
          <w:lang w:val="en-US" w:eastAsia="zh-CN"/>
        </w:rPr>
      </w:pPr>
      <w:r>
        <w:rPr>
          <w:rFonts w:hint="default" w:ascii="Times New Roman" w:hAnsi="Times New Roman" w:cs="Times New Roman"/>
          <w:b/>
          <w:bCs/>
          <w:sz w:val="18"/>
          <w:szCs w:val="18"/>
          <w:lang w:val="en-US" w:eastAsia="zh-CN"/>
        </w:rPr>
        <w:t>P</w:t>
      </w:r>
      <w:r>
        <w:rPr>
          <w:rFonts w:hint="eastAsia" w:cs="Times New Roman"/>
          <w:b/>
          <w:bCs/>
          <w:sz w:val="18"/>
          <w:szCs w:val="18"/>
          <w:lang w:val="en-US" w:eastAsia="zh-CN"/>
        </w:rPr>
        <w:t>aper</w:t>
      </w:r>
      <w:r>
        <w:rPr>
          <w:rFonts w:hint="default" w:ascii="Times New Roman" w:hAnsi="Times New Roman" w:cs="Times New Roman"/>
          <w:b/>
          <w:bCs/>
          <w:sz w:val="18"/>
          <w:szCs w:val="18"/>
          <w:lang w:val="en-US" w:eastAsia="zh-CN"/>
        </w:rPr>
        <w:t xml:space="preserve"> S</w:t>
      </w:r>
      <w:r>
        <w:rPr>
          <w:rFonts w:hint="eastAsia" w:cs="Times New Roman"/>
          <w:b/>
          <w:bCs/>
          <w:sz w:val="18"/>
          <w:szCs w:val="18"/>
          <w:lang w:val="en-US" w:eastAsia="zh-CN"/>
        </w:rPr>
        <w:t>tructure</w:t>
      </w:r>
      <w:r>
        <w:rPr>
          <w:rFonts w:hint="default" w:ascii="Times New Roman" w:hAnsi="Times New Roman" w:cs="Times New Roman"/>
          <w:b/>
          <w:bCs/>
          <w:sz w:val="18"/>
          <w:szCs w:val="18"/>
          <w:lang w:val="en-US" w:eastAsia="zh-CN"/>
        </w:rPr>
        <w:t xml:space="preserve"> </w:t>
      </w:r>
      <w:r>
        <w:rPr>
          <w:rFonts w:hint="eastAsia" w:cs="Times New Roman"/>
          <w:b/>
          <w:bCs/>
          <w:sz w:val="18"/>
          <w:szCs w:val="18"/>
          <w:lang w:val="en-US" w:eastAsia="zh-CN"/>
        </w:rPr>
        <w:t>and</w:t>
      </w:r>
      <w:r>
        <w:rPr>
          <w:rFonts w:hint="default" w:ascii="Times New Roman" w:hAnsi="Times New Roman" w:cs="Times New Roman"/>
          <w:b/>
          <w:bCs/>
          <w:sz w:val="18"/>
          <w:szCs w:val="18"/>
          <w:lang w:val="en-US" w:eastAsia="zh-CN"/>
        </w:rPr>
        <w:t xml:space="preserve"> D</w:t>
      </w:r>
      <w:r>
        <w:rPr>
          <w:rFonts w:hint="eastAsia" w:cs="Times New Roman"/>
          <w:b/>
          <w:bCs/>
          <w:sz w:val="18"/>
          <w:szCs w:val="18"/>
          <w:lang w:val="en-US" w:eastAsia="zh-CN"/>
        </w:rPr>
        <w:t>efinitions</w:t>
      </w:r>
    </w:p>
    <w:p>
      <w:pPr>
        <w:widowControl w:val="0"/>
        <w:numPr>
          <w:ilvl w:val="3"/>
          <w:numId w:val="0"/>
        </w:numPr>
        <w:autoSpaceDE w:val="0"/>
        <w:autoSpaceDN w:val="0"/>
        <w:ind w:leftChars="0"/>
        <w:jc w:val="both"/>
        <w:rPr>
          <w:rFonts w:hint="default" w:ascii="Times New Roman" w:hAnsi="Times New Roman" w:cs="Times New Roman"/>
          <w:b/>
          <w:bCs/>
          <w:sz w:val="18"/>
          <w:szCs w:val="18"/>
          <w:lang w:val="en-US" w:eastAsia="zh-CN"/>
        </w:rPr>
      </w:pPr>
      <w:r>
        <w:rPr>
          <w:rFonts w:hint="default" w:ascii="Times New Roman" w:hAnsi="Times New Roman" w:cs="Times New Roman"/>
          <w:b/>
          <w:bCs/>
          <w:sz w:val="18"/>
          <w:szCs w:val="18"/>
          <w:lang w:val="en-US" w:eastAsia="zh-CN"/>
        </w:rPr>
        <w:t>报告结构和定义</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This paper can be seen as a follow up to</w:t>
      </w:r>
      <w:r>
        <w:rPr>
          <w:rFonts w:hint="default" w:ascii="Times New Roman" w:hAnsi="Times New Roman" w:cs="Times New Roman"/>
          <w:b/>
          <w:bCs/>
          <w:color w:val="0000FF"/>
          <w:sz w:val="18"/>
          <w:szCs w:val="18"/>
          <w:lang w:val="en-US" w:eastAsia="zh-CN"/>
        </w:rPr>
        <w:t xml:space="preserve"> </w:t>
      </w:r>
      <w:r>
        <w:rPr>
          <w:rFonts w:hint="default" w:ascii="Times New Roman" w:hAnsi="Times New Roman" w:cs="Times New Roman"/>
          <w:b w:val="0"/>
          <w:bCs w:val="0"/>
          <w:color w:val="0000FF"/>
          <w:sz w:val="18"/>
          <w:szCs w:val="18"/>
          <w:lang w:val="en-US" w:eastAsia="zh-CN"/>
        </w:rPr>
        <w:fldChar w:fldCharType="begin"/>
      </w:r>
      <w:r>
        <w:rPr>
          <w:rFonts w:hint="default" w:ascii="Times New Roman" w:hAnsi="Times New Roman" w:cs="Times New Roman"/>
          <w:b w:val="0"/>
          <w:bCs w:val="0"/>
          <w:color w:val="0000FF"/>
          <w:sz w:val="18"/>
          <w:szCs w:val="18"/>
          <w:lang w:val="en-US" w:eastAsia="zh-CN"/>
        </w:rPr>
        <w:instrText xml:space="preserve"> HYPERLINK "https://digital-strategy.ec.europa.eu/en/news/commission-publishes-study-impact-open-source-european-economy" \l ":~:text=The%20study%20predicts%20that%20an,start-ups%20in%20the%20EU." </w:instrText>
      </w:r>
      <w:r>
        <w:rPr>
          <w:rFonts w:hint="default" w:ascii="Times New Roman" w:hAnsi="Times New Roman" w:cs="Times New Roman"/>
          <w:b w:val="0"/>
          <w:bCs w:val="0"/>
          <w:color w:val="0000FF"/>
          <w:sz w:val="18"/>
          <w:szCs w:val="18"/>
          <w:lang w:val="en-US" w:eastAsia="zh-CN"/>
        </w:rPr>
        <w:fldChar w:fldCharType="separate"/>
      </w:r>
      <w:r>
        <w:rPr>
          <w:rStyle w:val="13"/>
          <w:rFonts w:hint="default" w:ascii="Times New Roman" w:hAnsi="Times New Roman" w:cs="Times New Roman"/>
          <w:b w:val="0"/>
          <w:bCs w:val="0"/>
          <w:color w:val="0000FF"/>
          <w:sz w:val="18"/>
          <w:szCs w:val="18"/>
          <w:lang w:val="en-US" w:eastAsia="zh-CN"/>
        </w:rPr>
        <w:t>the European Commission’s impact of Open Source on the European economy</w:t>
      </w:r>
      <w:r>
        <w:rPr>
          <w:rFonts w:hint="default" w:ascii="Times New Roman" w:hAnsi="Times New Roman" w:cs="Times New Roman"/>
          <w:b w:val="0"/>
          <w:bCs w:val="0"/>
          <w:color w:val="0000FF"/>
          <w:sz w:val="18"/>
          <w:szCs w:val="18"/>
          <w:lang w:val="en-US" w:eastAsia="zh-CN"/>
        </w:rPr>
        <w:fldChar w:fldCharType="end"/>
      </w:r>
      <w:r>
        <w:rPr>
          <w:rFonts w:hint="default" w:ascii="Times New Roman" w:hAnsi="Times New Roman" w:cs="Times New Roman"/>
          <w:b w:val="0"/>
          <w:bCs w:val="0"/>
          <w:sz w:val="18"/>
          <w:szCs w:val="18"/>
          <w:lang w:val="en-US" w:eastAsia="zh-CN"/>
        </w:rPr>
        <w:t>, which included the policy recommendation to support the building of 20 OSPOs in the public and academic sectors in the EU.</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这篇报告可以看作是</w:t>
      </w:r>
      <w:r>
        <w:rPr>
          <w:rFonts w:hint="default" w:ascii="Times New Roman" w:hAnsi="Times New Roman" w:cs="Times New Roman"/>
          <w:b w:val="0"/>
          <w:bCs w:val="0"/>
          <w:color w:val="0000FF"/>
          <w:sz w:val="18"/>
          <w:szCs w:val="18"/>
          <w:lang w:val="en-US" w:eastAsia="zh-CN"/>
        </w:rPr>
        <w:fldChar w:fldCharType="begin"/>
      </w:r>
      <w:r>
        <w:rPr>
          <w:rFonts w:hint="default" w:ascii="Times New Roman" w:hAnsi="Times New Roman" w:cs="Times New Roman"/>
          <w:b w:val="0"/>
          <w:bCs w:val="0"/>
          <w:color w:val="0000FF"/>
          <w:sz w:val="18"/>
          <w:szCs w:val="18"/>
          <w:lang w:val="en-US" w:eastAsia="zh-CN"/>
        </w:rPr>
        <w:instrText xml:space="preserve"> HYPERLINK "https://digital-strategy.ec.europa.eu/en/news/commission-publishes-study-impact-open-source-european-economy" \l ":~:text=The%20study%20predicts%20that%20an,start-ups%20in%20the%20EU." </w:instrText>
      </w:r>
      <w:r>
        <w:rPr>
          <w:rFonts w:hint="default" w:ascii="Times New Roman" w:hAnsi="Times New Roman" w:cs="Times New Roman"/>
          <w:b w:val="0"/>
          <w:bCs w:val="0"/>
          <w:color w:val="0000FF"/>
          <w:sz w:val="18"/>
          <w:szCs w:val="18"/>
          <w:lang w:val="en-US" w:eastAsia="zh-CN"/>
        </w:rPr>
        <w:fldChar w:fldCharType="separate"/>
      </w:r>
      <w:r>
        <w:rPr>
          <w:rStyle w:val="13"/>
          <w:rFonts w:hint="default" w:ascii="Times New Roman" w:hAnsi="Times New Roman" w:cs="Times New Roman"/>
          <w:b w:val="0"/>
          <w:bCs w:val="0"/>
          <w:color w:val="0000FF"/>
          <w:sz w:val="18"/>
          <w:szCs w:val="18"/>
          <w:lang w:val="en-US" w:eastAsia="zh-CN"/>
        </w:rPr>
        <w:t>欧盟委员会发布的开源对欧</w:t>
      </w:r>
      <w:r>
        <w:rPr>
          <w:rStyle w:val="13"/>
          <w:rFonts w:hint="eastAsia" w:cs="Times New Roman"/>
          <w:b w:val="0"/>
          <w:bCs w:val="0"/>
          <w:color w:val="0000FF"/>
          <w:sz w:val="18"/>
          <w:szCs w:val="18"/>
          <w:lang w:val="en-US" w:eastAsia="zh-CN"/>
        </w:rPr>
        <w:t>盟</w:t>
      </w:r>
      <w:r>
        <w:rPr>
          <w:rStyle w:val="13"/>
          <w:rFonts w:hint="default" w:ascii="Times New Roman" w:hAnsi="Times New Roman" w:cs="Times New Roman"/>
          <w:b w:val="0"/>
          <w:bCs w:val="0"/>
          <w:color w:val="0000FF"/>
          <w:sz w:val="18"/>
          <w:szCs w:val="18"/>
          <w:lang w:val="en-US" w:eastAsia="zh-CN"/>
        </w:rPr>
        <w:t>经济的影响报告</w:t>
      </w:r>
      <w:r>
        <w:rPr>
          <w:rStyle w:val="13"/>
          <w:rFonts w:hint="eastAsia" w:cs="Times New Roman"/>
          <w:b w:val="0"/>
          <w:bCs w:val="0"/>
          <w:color w:val="0000FF"/>
          <w:sz w:val="18"/>
          <w:szCs w:val="18"/>
          <w:lang w:val="en-US" w:eastAsia="zh-CN"/>
        </w:rPr>
        <w:t>——“</w:t>
      </w:r>
      <w:r>
        <w:rPr>
          <w:rStyle w:val="13"/>
          <w:rFonts w:hint="default" w:ascii="Times New Roman" w:hAnsi="Times New Roman" w:cs="Times New Roman"/>
          <w:b w:val="0"/>
          <w:bCs w:val="0"/>
          <w:color w:val="0000FF"/>
          <w:sz w:val="18"/>
          <w:szCs w:val="18"/>
          <w:lang w:val="en-US" w:eastAsia="zh-CN"/>
        </w:rPr>
        <w:t>开源软件和硬件对欧盟经济的技术独立性、竞争力和创新的影响</w:t>
      </w:r>
      <w:r>
        <w:rPr>
          <w:rFonts w:hint="default" w:ascii="Times New Roman" w:hAnsi="Times New Roman" w:cs="Times New Roman"/>
          <w:b w:val="0"/>
          <w:bCs w:val="0"/>
          <w:color w:val="0000FF"/>
          <w:sz w:val="18"/>
          <w:szCs w:val="18"/>
          <w:lang w:val="en-US" w:eastAsia="zh-CN"/>
        </w:rPr>
        <w:fldChar w:fldCharType="end"/>
      </w:r>
      <w:r>
        <w:rPr>
          <w:rFonts w:hint="eastAsia" w:cs="Times New Roman"/>
          <w:b w:val="0"/>
          <w:bCs w:val="0"/>
          <w:color w:val="000000" w:themeColor="text1"/>
          <w:sz w:val="18"/>
          <w:szCs w:val="18"/>
          <w:lang w:val="en-US" w:eastAsia="zh-CN"/>
          <w14:textFill>
            <w14:solidFill>
              <w14:schemeClr w14:val="tx1"/>
            </w14:solidFill>
          </w14:textFill>
        </w:rPr>
        <w:t>”</w:t>
      </w:r>
      <w:r>
        <w:rPr>
          <w:rFonts w:hint="default" w:ascii="Times New Roman" w:hAnsi="Times New Roman" w:cs="Times New Roman"/>
          <w:b w:val="0"/>
          <w:bCs w:val="0"/>
          <w:sz w:val="18"/>
          <w:szCs w:val="18"/>
          <w:lang w:val="en-US" w:eastAsia="zh-CN"/>
        </w:rPr>
        <w:t>的后续，其中包括支持在欧盟</w:t>
      </w:r>
      <w:del w:id="359" w:author="Vanessa" w:date="2023-10-24T20:01:09Z">
        <w:r>
          <w:rPr>
            <w:rFonts w:hint="default" w:ascii="Times New Roman" w:hAnsi="Times New Roman" w:cs="Times New Roman"/>
            <w:b w:val="0"/>
            <w:bCs w:val="0"/>
            <w:sz w:val="18"/>
            <w:szCs w:val="18"/>
            <w:lang w:val="en-US" w:eastAsia="zh-CN"/>
          </w:rPr>
          <w:delText>公共</w:delText>
        </w:r>
      </w:del>
      <w:ins w:id="360" w:author="Vanessa" w:date="2023-11-06T09:45:01Z">
        <w:r>
          <w:rPr>
            <w:rFonts w:hint="eastAsia" w:cs="Times New Roman"/>
            <w:b w:val="0"/>
            <w:bCs w:val="0"/>
            <w:sz w:val="18"/>
            <w:szCs w:val="18"/>
            <w:lang w:val="en-US" w:eastAsia="zh-CN"/>
          </w:rPr>
          <w:t>公立领域</w:t>
        </w:r>
      </w:ins>
      <w:r>
        <w:rPr>
          <w:rFonts w:hint="default" w:ascii="Times New Roman" w:hAnsi="Times New Roman" w:cs="Times New Roman"/>
          <w:b w:val="0"/>
          <w:bCs w:val="0"/>
          <w:sz w:val="18"/>
          <w:szCs w:val="18"/>
          <w:lang w:val="en-US" w:eastAsia="zh-CN"/>
        </w:rPr>
        <w:t>和学术</w:t>
      </w:r>
      <w:ins w:id="361" w:author="Vanessa" w:date="2023-10-24T19:52:57Z">
        <w:r>
          <w:rPr>
            <w:rFonts w:hint="eastAsia" w:cs="Times New Roman"/>
            <w:b w:val="0"/>
            <w:bCs w:val="0"/>
            <w:sz w:val="18"/>
            <w:szCs w:val="18"/>
            <w:lang w:val="en-US" w:eastAsia="zh-CN"/>
          </w:rPr>
          <w:t>界</w:t>
        </w:r>
      </w:ins>
      <w:del w:id="362" w:author="Vanessa" w:date="2023-10-24T19:52:55Z">
        <w:r>
          <w:rPr>
            <w:rFonts w:hint="default" w:ascii="Times New Roman" w:hAnsi="Times New Roman" w:cs="Times New Roman"/>
            <w:b w:val="0"/>
            <w:bCs w:val="0"/>
            <w:sz w:val="18"/>
            <w:szCs w:val="18"/>
            <w:lang w:val="en-US" w:eastAsia="zh-CN"/>
          </w:rPr>
          <w:delText>部门</w:delText>
        </w:r>
      </w:del>
      <w:ins w:id="363" w:author="Vanessa" w:date="2023-10-24T19:51:29Z">
        <w:r>
          <w:rPr>
            <w:rFonts w:hint="eastAsia" w:cs="Times New Roman"/>
            <w:b w:val="0"/>
            <w:bCs w:val="0"/>
            <w:sz w:val="18"/>
            <w:szCs w:val="18"/>
            <w:lang w:val="en-US" w:eastAsia="zh-CN"/>
          </w:rPr>
          <w:t>中</w:t>
        </w:r>
      </w:ins>
      <w:r>
        <w:rPr>
          <w:rFonts w:hint="default" w:ascii="Times New Roman" w:hAnsi="Times New Roman" w:cs="Times New Roman"/>
          <w:b w:val="0"/>
          <w:bCs w:val="0"/>
          <w:sz w:val="18"/>
          <w:szCs w:val="18"/>
          <w:lang w:val="en-US" w:eastAsia="zh-CN"/>
        </w:rPr>
        <w:t>建立20个OSPO的政策建议。</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Building OSPOs in the public sector is an area of rapid policy innovation. In order to present a view of the landscape, the paper transitions liberally between current practice and theory; what an OSPO is and what it can be. It does not present organisational models, standard approaches or “minimum viable OSPOs”. That will be the topic of future papers.</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在</w:t>
      </w:r>
      <w:del w:id="364" w:author="Vanessa" w:date="2023-10-24T19:54:45Z">
        <w:r>
          <w:rPr>
            <w:rFonts w:hint="default" w:ascii="Times New Roman" w:hAnsi="Times New Roman" w:cs="Times New Roman"/>
            <w:b w:val="0"/>
            <w:bCs w:val="0"/>
            <w:sz w:val="18"/>
            <w:szCs w:val="18"/>
            <w:lang w:val="en-US" w:eastAsia="zh-CN"/>
          </w:rPr>
          <w:delText>公共部门</w:delText>
        </w:r>
      </w:del>
      <w:ins w:id="365" w:author="Vanessa" w:date="2023-11-06T09:45:01Z">
        <w:r>
          <w:rPr>
            <w:rFonts w:hint="eastAsia" w:cs="Times New Roman"/>
            <w:b w:val="0"/>
            <w:bCs w:val="0"/>
            <w:sz w:val="18"/>
            <w:szCs w:val="18"/>
            <w:lang w:val="en-US" w:eastAsia="zh-CN"/>
          </w:rPr>
          <w:t>公立领域</w:t>
        </w:r>
      </w:ins>
      <w:r>
        <w:rPr>
          <w:rFonts w:hint="default" w:ascii="Times New Roman" w:hAnsi="Times New Roman" w:cs="Times New Roman"/>
          <w:b w:val="0"/>
          <w:bCs w:val="0"/>
          <w:sz w:val="18"/>
          <w:szCs w:val="18"/>
          <w:lang w:val="en-US" w:eastAsia="zh-CN"/>
        </w:rPr>
        <w:t>建立OSPO是一个</w:t>
      </w:r>
      <w:ins w:id="366" w:author="Vanessa" w:date="2023-10-24T20:00:54Z">
        <w:r>
          <w:rPr>
            <w:rFonts w:hint="eastAsia" w:cs="Times New Roman"/>
            <w:b w:val="0"/>
            <w:bCs w:val="0"/>
            <w:sz w:val="18"/>
            <w:szCs w:val="18"/>
            <w:lang w:val="en-US" w:eastAsia="zh-CN"/>
          </w:rPr>
          <w:t>飞速</w:t>
        </w:r>
      </w:ins>
      <w:r>
        <w:rPr>
          <w:rFonts w:hint="default" w:ascii="Times New Roman" w:hAnsi="Times New Roman" w:cs="Times New Roman"/>
          <w:b w:val="0"/>
          <w:bCs w:val="0"/>
          <w:sz w:val="18"/>
          <w:szCs w:val="18"/>
          <w:lang w:val="en-US" w:eastAsia="zh-CN"/>
        </w:rPr>
        <w:t>政策创新</w:t>
      </w:r>
      <w:del w:id="367" w:author="Vanessa" w:date="2023-10-24T20:00:49Z">
        <w:r>
          <w:rPr>
            <w:rFonts w:hint="eastAsia" w:cs="Times New Roman"/>
            <w:b w:val="0"/>
            <w:bCs w:val="0"/>
            <w:sz w:val="18"/>
            <w:szCs w:val="18"/>
            <w:lang w:val="en-US" w:eastAsia="zh-CN"/>
          </w:rPr>
          <w:delText>快速</w:delText>
        </w:r>
      </w:del>
      <w:r>
        <w:rPr>
          <w:rFonts w:hint="default" w:ascii="Times New Roman" w:hAnsi="Times New Roman" w:cs="Times New Roman"/>
          <w:b w:val="0"/>
          <w:bCs w:val="0"/>
          <w:sz w:val="18"/>
          <w:szCs w:val="18"/>
          <w:lang w:val="en-US" w:eastAsia="zh-CN"/>
        </w:rPr>
        <w:t>的领域。为了</w:t>
      </w:r>
      <w:r>
        <w:rPr>
          <w:rFonts w:hint="eastAsia" w:cs="Times New Roman"/>
          <w:b w:val="0"/>
          <w:bCs w:val="0"/>
          <w:sz w:val="18"/>
          <w:szCs w:val="18"/>
          <w:lang w:val="en-US" w:eastAsia="zh-CN"/>
        </w:rPr>
        <w:t>介绍这一领域的情况</w:t>
      </w:r>
      <w:r>
        <w:rPr>
          <w:rFonts w:hint="default" w:ascii="Times New Roman" w:hAnsi="Times New Roman" w:cs="Times New Roman"/>
          <w:b w:val="0"/>
          <w:bCs w:val="0"/>
          <w:sz w:val="18"/>
          <w:szCs w:val="18"/>
          <w:lang w:val="en-US" w:eastAsia="zh-CN"/>
        </w:rPr>
        <w:t>，本文</w:t>
      </w:r>
      <w:ins w:id="368" w:author="Vanessa" w:date="2023-10-24T20:01:57Z">
        <w:r>
          <w:rPr>
            <w:rFonts w:hint="eastAsia" w:cs="Times New Roman"/>
            <w:b w:val="0"/>
            <w:bCs w:val="0"/>
            <w:sz w:val="18"/>
            <w:szCs w:val="18"/>
            <w:lang w:val="en-US" w:eastAsia="zh-CN"/>
          </w:rPr>
          <w:t>自由</w:t>
        </w:r>
      </w:ins>
      <w:ins w:id="369" w:author="Vanessa" w:date="2023-10-24T20:01:59Z">
        <w:r>
          <w:rPr>
            <w:rFonts w:hint="eastAsia" w:cs="Times New Roman"/>
            <w:b w:val="0"/>
            <w:bCs w:val="0"/>
            <w:sz w:val="18"/>
            <w:szCs w:val="18"/>
            <w:lang w:val="en-US" w:eastAsia="zh-CN"/>
          </w:rPr>
          <w:t>穿梭</w:t>
        </w:r>
      </w:ins>
      <w:ins w:id="370" w:author="Vanessa" w:date="2023-10-24T20:02:05Z">
        <w:r>
          <w:rPr>
            <w:rFonts w:hint="eastAsia" w:cs="Times New Roman"/>
            <w:b w:val="0"/>
            <w:bCs w:val="0"/>
            <w:sz w:val="18"/>
            <w:szCs w:val="18"/>
            <w:lang w:val="en-US" w:eastAsia="zh-CN"/>
          </w:rPr>
          <w:t>于</w:t>
        </w:r>
      </w:ins>
      <w:del w:id="371" w:author="Vanessa" w:date="2023-10-24T20:01:57Z">
        <w:r>
          <w:rPr>
            <w:rFonts w:hint="default" w:ascii="Times New Roman" w:hAnsi="Times New Roman" w:cs="Times New Roman"/>
            <w:b w:val="0"/>
            <w:bCs w:val="0"/>
            <w:sz w:val="18"/>
            <w:szCs w:val="18"/>
            <w:lang w:val="en-US" w:eastAsia="zh-CN"/>
          </w:rPr>
          <w:delText>在</w:delText>
        </w:r>
      </w:del>
      <w:r>
        <w:rPr>
          <w:rFonts w:hint="default" w:ascii="Times New Roman" w:hAnsi="Times New Roman" w:cs="Times New Roman"/>
          <w:b w:val="0"/>
          <w:bCs w:val="0"/>
          <w:sz w:val="18"/>
          <w:szCs w:val="18"/>
          <w:lang w:val="en-US" w:eastAsia="zh-CN"/>
        </w:rPr>
        <w:t>当</w:t>
      </w:r>
      <w:ins w:id="372" w:author="Vanessa" w:date="2023-10-24T20:01:51Z">
        <w:r>
          <w:rPr>
            <w:rFonts w:hint="eastAsia" w:cs="Times New Roman"/>
            <w:b w:val="0"/>
            <w:bCs w:val="0"/>
            <w:sz w:val="18"/>
            <w:szCs w:val="18"/>
            <w:lang w:val="en-US" w:eastAsia="zh-CN"/>
          </w:rPr>
          <w:t>下</w:t>
        </w:r>
      </w:ins>
      <w:del w:id="373" w:author="Vanessa" w:date="2023-10-24T20:01:51Z">
        <w:r>
          <w:rPr>
            <w:rFonts w:hint="default" w:ascii="Times New Roman" w:hAnsi="Times New Roman" w:cs="Times New Roman"/>
            <w:b w:val="0"/>
            <w:bCs w:val="0"/>
            <w:sz w:val="18"/>
            <w:szCs w:val="18"/>
            <w:lang w:val="en-US" w:eastAsia="zh-CN"/>
          </w:rPr>
          <w:delText>前</w:delText>
        </w:r>
      </w:del>
      <w:r>
        <w:rPr>
          <w:rFonts w:hint="default" w:ascii="Times New Roman" w:hAnsi="Times New Roman" w:cs="Times New Roman"/>
          <w:b w:val="0"/>
          <w:bCs w:val="0"/>
          <w:sz w:val="18"/>
          <w:szCs w:val="18"/>
          <w:lang w:val="en-US" w:eastAsia="zh-CN"/>
        </w:rPr>
        <w:t>的实践和理论之间</w:t>
      </w:r>
      <w:del w:id="374" w:author="Vanessa" w:date="2023-10-24T20:02:10Z">
        <w:r>
          <w:rPr>
            <w:rFonts w:hint="default" w:ascii="Times New Roman" w:hAnsi="Times New Roman" w:cs="Times New Roman"/>
            <w:b w:val="0"/>
            <w:bCs w:val="0"/>
            <w:sz w:val="18"/>
            <w:szCs w:val="18"/>
            <w:lang w:val="en-US" w:eastAsia="zh-CN"/>
          </w:rPr>
          <w:delText>自由</w:delText>
        </w:r>
      </w:del>
      <w:del w:id="375" w:author="Vanessa" w:date="2023-10-24T20:01:38Z">
        <w:r>
          <w:rPr>
            <w:rFonts w:hint="default" w:ascii="Times New Roman" w:hAnsi="Times New Roman" w:cs="Times New Roman"/>
            <w:b w:val="0"/>
            <w:bCs w:val="0"/>
            <w:sz w:val="18"/>
            <w:szCs w:val="18"/>
            <w:lang w:val="en-US" w:eastAsia="zh-CN"/>
          </w:rPr>
          <w:delText>转换</w:delText>
        </w:r>
      </w:del>
      <w:r>
        <w:rPr>
          <w:rFonts w:hint="default" w:ascii="Times New Roman" w:hAnsi="Times New Roman" w:cs="Times New Roman"/>
          <w:b w:val="0"/>
          <w:bCs w:val="0"/>
          <w:sz w:val="18"/>
          <w:szCs w:val="18"/>
          <w:lang w:val="en-US" w:eastAsia="zh-CN"/>
        </w:rPr>
        <w:t>；OSPO是什么以及它能成为什么。</w:t>
      </w:r>
      <w:ins w:id="376" w:author="Vanessa" w:date="2023-10-24T20:03:27Z">
        <w:r>
          <w:rPr>
            <w:rFonts w:hint="eastAsia" w:cs="Times New Roman"/>
            <w:b w:val="0"/>
            <w:bCs w:val="0"/>
            <w:sz w:val="18"/>
            <w:szCs w:val="18"/>
            <w:lang w:val="en-US" w:eastAsia="zh-CN"/>
          </w:rPr>
          <w:t>本文</w:t>
        </w:r>
      </w:ins>
      <w:del w:id="377" w:author="Vanessa" w:date="2023-10-24T20:03:26Z">
        <w:r>
          <w:rPr>
            <w:rFonts w:hint="default" w:ascii="Times New Roman" w:hAnsi="Times New Roman" w:cs="Times New Roman"/>
            <w:b w:val="0"/>
            <w:bCs w:val="0"/>
            <w:sz w:val="18"/>
            <w:szCs w:val="18"/>
            <w:lang w:val="en-US" w:eastAsia="zh-CN"/>
          </w:rPr>
          <w:delText>它</w:delText>
        </w:r>
      </w:del>
      <w:ins w:id="378" w:author="Vanessa" w:date="2023-10-24T20:03:04Z">
        <w:r>
          <w:rPr>
            <w:rFonts w:hint="eastAsia" w:cs="Times New Roman"/>
            <w:b w:val="0"/>
            <w:bCs w:val="0"/>
            <w:sz w:val="18"/>
            <w:szCs w:val="18"/>
            <w:lang w:val="en-US" w:eastAsia="zh-CN"/>
          </w:rPr>
          <w:t>并未</w:t>
        </w:r>
      </w:ins>
      <w:del w:id="379" w:author="Vanessa" w:date="2023-10-24T20:03:02Z">
        <w:r>
          <w:rPr>
            <w:rFonts w:hint="default" w:ascii="Times New Roman" w:hAnsi="Times New Roman" w:cs="Times New Roman"/>
            <w:b w:val="0"/>
            <w:bCs w:val="0"/>
            <w:sz w:val="18"/>
            <w:szCs w:val="18"/>
            <w:lang w:val="en-US" w:eastAsia="zh-CN"/>
          </w:rPr>
          <w:delText>没有</w:delText>
        </w:r>
      </w:del>
      <w:ins w:id="380" w:author="Vanessa" w:date="2023-10-24T20:02:58Z">
        <w:r>
          <w:rPr>
            <w:rFonts w:hint="eastAsia" w:cs="Times New Roman"/>
            <w:b w:val="0"/>
            <w:bCs w:val="0"/>
            <w:sz w:val="18"/>
            <w:szCs w:val="18"/>
            <w:lang w:val="en-US" w:eastAsia="zh-CN"/>
          </w:rPr>
          <w:t>呈现</w:t>
        </w:r>
      </w:ins>
      <w:del w:id="381" w:author="Vanessa" w:date="2023-10-24T20:02:57Z">
        <w:r>
          <w:rPr>
            <w:rFonts w:hint="default" w:ascii="Times New Roman" w:hAnsi="Times New Roman" w:cs="Times New Roman"/>
            <w:b w:val="0"/>
            <w:bCs w:val="0"/>
            <w:sz w:val="18"/>
            <w:szCs w:val="18"/>
            <w:lang w:val="en-US" w:eastAsia="zh-CN"/>
          </w:rPr>
          <w:delText>提出</w:delText>
        </w:r>
      </w:del>
      <w:r>
        <w:rPr>
          <w:rFonts w:hint="default" w:ascii="Times New Roman" w:hAnsi="Times New Roman" w:cs="Times New Roman"/>
          <w:b w:val="0"/>
          <w:bCs w:val="0"/>
          <w:sz w:val="18"/>
          <w:szCs w:val="18"/>
          <w:lang w:val="en-US" w:eastAsia="zh-CN"/>
        </w:rPr>
        <w:t>组织</w:t>
      </w:r>
      <w:ins w:id="382" w:author="Vanessa" w:date="2023-10-24T20:02:25Z">
        <w:r>
          <w:rPr>
            <w:rFonts w:hint="eastAsia" w:cs="Times New Roman"/>
            <w:b w:val="0"/>
            <w:bCs w:val="0"/>
            <w:sz w:val="18"/>
            <w:szCs w:val="18"/>
            <w:lang w:val="en-US" w:eastAsia="zh-CN"/>
          </w:rPr>
          <w:t>化</w:t>
        </w:r>
      </w:ins>
      <w:ins w:id="383" w:author="Vanessa" w:date="2023-10-24T20:02:26Z">
        <w:r>
          <w:rPr>
            <w:rFonts w:hint="eastAsia" w:cs="Times New Roman"/>
            <w:b w:val="0"/>
            <w:bCs w:val="0"/>
            <w:sz w:val="18"/>
            <w:szCs w:val="18"/>
            <w:lang w:val="en-US" w:eastAsia="zh-CN"/>
          </w:rPr>
          <w:t>的</w:t>
        </w:r>
      </w:ins>
      <w:r>
        <w:rPr>
          <w:rFonts w:hint="default" w:ascii="Times New Roman" w:hAnsi="Times New Roman" w:cs="Times New Roman"/>
          <w:b w:val="0"/>
          <w:bCs w:val="0"/>
          <w:sz w:val="18"/>
          <w:szCs w:val="18"/>
          <w:lang w:val="en-US" w:eastAsia="zh-CN"/>
        </w:rPr>
        <w:t>模式、标准方法或</w:t>
      </w:r>
      <w:ins w:id="384" w:author="Vanessa" w:date="2023-10-24T20:02:43Z">
        <w:r>
          <w:rPr>
            <w:rFonts w:hint="eastAsia" w:cs="Times New Roman"/>
            <w:b w:val="0"/>
            <w:bCs w:val="0"/>
            <w:sz w:val="18"/>
            <w:szCs w:val="18"/>
            <w:lang w:val="en-US" w:eastAsia="zh-CN"/>
          </w:rPr>
          <w:t>“</w:t>
        </w:r>
      </w:ins>
      <w:del w:id="385" w:author="Vanessa" w:date="2023-10-24T20:02:43Z">
        <w:r>
          <w:rPr>
            <w:rFonts w:hint="default" w:ascii="Times New Roman" w:hAnsi="Times New Roman" w:cs="Times New Roman"/>
            <w:b w:val="0"/>
            <w:bCs w:val="0"/>
            <w:sz w:val="18"/>
            <w:szCs w:val="18"/>
            <w:lang w:val="en-US" w:eastAsia="zh-CN"/>
          </w:rPr>
          <w:delText>“</w:delText>
        </w:r>
      </w:del>
      <w:r>
        <w:rPr>
          <w:rFonts w:hint="default" w:ascii="Times New Roman" w:hAnsi="Times New Roman" w:cs="Times New Roman"/>
          <w:b w:val="0"/>
          <w:bCs w:val="0"/>
          <w:sz w:val="18"/>
          <w:szCs w:val="18"/>
          <w:lang w:val="en-US" w:eastAsia="zh-CN"/>
        </w:rPr>
        <w:t>最低可行的OSPO</w:t>
      </w:r>
      <w:ins w:id="386" w:author="Vanessa" w:date="2023-10-24T20:02:46Z">
        <w:r>
          <w:rPr>
            <w:rFonts w:hint="eastAsia" w:cs="Times New Roman"/>
            <w:b w:val="0"/>
            <w:bCs w:val="0"/>
            <w:sz w:val="18"/>
            <w:szCs w:val="18"/>
            <w:lang w:val="en-US" w:eastAsia="zh-CN"/>
          </w:rPr>
          <w:t>”</w:t>
        </w:r>
      </w:ins>
      <w:del w:id="387" w:author="Vanessa" w:date="2023-10-24T20:02:46Z">
        <w:r>
          <w:rPr>
            <w:rFonts w:hint="default" w:ascii="Times New Roman" w:hAnsi="Times New Roman" w:cs="Times New Roman"/>
            <w:b w:val="0"/>
            <w:bCs w:val="0"/>
            <w:sz w:val="18"/>
            <w:szCs w:val="18"/>
            <w:lang w:val="en-US" w:eastAsia="zh-CN"/>
          </w:rPr>
          <w:delText>”</w:delText>
        </w:r>
      </w:del>
      <w:r>
        <w:rPr>
          <w:rFonts w:hint="default" w:ascii="Times New Roman" w:hAnsi="Times New Roman" w:cs="Times New Roman"/>
          <w:b w:val="0"/>
          <w:bCs w:val="0"/>
          <w:sz w:val="18"/>
          <w:szCs w:val="18"/>
          <w:lang w:val="en-US" w:eastAsia="zh-CN"/>
        </w:rPr>
        <w:t>，</w:t>
      </w:r>
      <w:ins w:id="388" w:author="Vanessa" w:date="2023-10-24T20:03:21Z">
        <w:r>
          <w:rPr>
            <w:rFonts w:hint="eastAsia" w:cs="Times New Roman"/>
            <w:b w:val="0"/>
            <w:bCs w:val="0"/>
            <w:sz w:val="18"/>
            <w:szCs w:val="18"/>
            <w:lang w:val="en-US" w:eastAsia="zh-CN"/>
          </w:rPr>
          <w:t>而</w:t>
        </w:r>
      </w:ins>
      <w:r>
        <w:rPr>
          <w:rFonts w:hint="default" w:ascii="Times New Roman" w:hAnsi="Times New Roman" w:cs="Times New Roman"/>
          <w:b w:val="0"/>
          <w:bCs w:val="0"/>
          <w:sz w:val="18"/>
          <w:szCs w:val="18"/>
          <w:lang w:val="en-US" w:eastAsia="zh-CN"/>
        </w:rPr>
        <w:t>这将是</w:t>
      </w:r>
      <w:ins w:id="389" w:author="Vanessa" w:date="2023-11-06T13:50:38Z">
        <w:r>
          <w:rPr>
            <w:rFonts w:hint="eastAsia" w:cs="Times New Roman"/>
            <w:b w:val="0"/>
            <w:bCs w:val="0"/>
            <w:sz w:val="18"/>
            <w:szCs w:val="18"/>
            <w:lang w:val="en-US" w:eastAsia="zh-CN"/>
          </w:rPr>
          <w:t>后续</w:t>
        </w:r>
      </w:ins>
      <w:del w:id="390" w:author="Vanessa" w:date="2023-11-06T13:50:36Z">
        <w:bookmarkStart w:id="0" w:name="_GoBack"/>
        <w:bookmarkEnd w:id="0"/>
        <w:r>
          <w:rPr>
            <w:rFonts w:hint="default" w:ascii="Times New Roman" w:hAnsi="Times New Roman" w:cs="Times New Roman"/>
            <w:b w:val="0"/>
            <w:bCs w:val="0"/>
            <w:sz w:val="18"/>
            <w:szCs w:val="18"/>
            <w:lang w:val="en-US" w:eastAsia="zh-CN"/>
          </w:rPr>
          <w:delText>未来</w:delText>
        </w:r>
      </w:del>
      <w:r>
        <w:rPr>
          <w:rFonts w:hint="default" w:ascii="Times New Roman" w:hAnsi="Times New Roman" w:cs="Times New Roman"/>
          <w:b w:val="0"/>
          <w:bCs w:val="0"/>
          <w:sz w:val="18"/>
          <w:szCs w:val="18"/>
          <w:lang w:val="en-US" w:eastAsia="zh-CN"/>
        </w:rPr>
        <w:t>报告的主题。</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Procurement of Open Source products and services is also not the main focus of this paper. OSPOs will have an important (if not crucial) role to play in effective procurement of Open Source, but building OSPOs will not be as relevant for organisations that are still debating whether or not to procure Open Source in general. Organisations that are building OSPOs tend to have moved beyond the old paradigm of Open Source as merely a cost saver, and are looking to their strategic approach to maximise value, innovation and agility.</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开源产品和服务的采购也</w:t>
      </w:r>
      <w:del w:id="391" w:author="Vanessa" w:date="2023-10-24T20:03:53Z">
        <w:r>
          <w:rPr>
            <w:rFonts w:hint="default" w:ascii="Times New Roman" w:hAnsi="Times New Roman" w:cs="Times New Roman"/>
            <w:b w:val="0"/>
            <w:bCs w:val="0"/>
            <w:sz w:val="18"/>
            <w:szCs w:val="18"/>
            <w:lang w:val="en-US" w:eastAsia="zh-CN"/>
          </w:rPr>
          <w:delText>不是</w:delText>
        </w:r>
      </w:del>
      <w:ins w:id="392" w:author="Vanessa" w:date="2023-10-24T20:03:53Z">
        <w:r>
          <w:rPr>
            <w:rFonts w:hint="eastAsia" w:cs="Times New Roman"/>
            <w:b w:val="0"/>
            <w:bCs w:val="0"/>
            <w:sz w:val="18"/>
            <w:szCs w:val="18"/>
            <w:lang w:val="en-US" w:eastAsia="zh-CN"/>
          </w:rPr>
          <w:t>并非</w:t>
        </w:r>
      </w:ins>
      <w:r>
        <w:rPr>
          <w:rFonts w:hint="default" w:ascii="Times New Roman" w:hAnsi="Times New Roman" w:cs="Times New Roman"/>
          <w:b w:val="0"/>
          <w:bCs w:val="0"/>
          <w:sz w:val="18"/>
          <w:szCs w:val="18"/>
          <w:lang w:val="en-US" w:eastAsia="zh-CN"/>
        </w:rPr>
        <w:t>本文</w:t>
      </w:r>
      <w:del w:id="393" w:author="Vanessa" w:date="2023-10-24T20:03:54Z">
        <w:r>
          <w:rPr>
            <w:rFonts w:hint="default" w:ascii="Times New Roman" w:hAnsi="Times New Roman" w:cs="Times New Roman"/>
            <w:b w:val="0"/>
            <w:bCs w:val="0"/>
            <w:sz w:val="18"/>
            <w:szCs w:val="18"/>
            <w:lang w:val="en-US" w:eastAsia="zh-CN"/>
          </w:rPr>
          <w:delText>的</w:delText>
        </w:r>
      </w:del>
      <w:r>
        <w:rPr>
          <w:rFonts w:hint="default" w:ascii="Times New Roman" w:hAnsi="Times New Roman" w:cs="Times New Roman"/>
          <w:b w:val="0"/>
          <w:bCs w:val="0"/>
          <w:sz w:val="18"/>
          <w:szCs w:val="18"/>
          <w:lang w:val="en-US" w:eastAsia="zh-CN"/>
        </w:rPr>
        <w:t>重点。OSPO将在有效</w:t>
      </w:r>
      <w:ins w:id="394" w:author="Vanessa" w:date="2023-10-24T20:05:41Z">
        <w:r>
          <w:rPr>
            <w:rFonts w:hint="eastAsia" w:cs="Times New Roman"/>
            <w:b w:val="0"/>
            <w:bCs w:val="0"/>
            <w:sz w:val="18"/>
            <w:szCs w:val="18"/>
            <w:lang w:val="en-US" w:eastAsia="zh-CN"/>
          </w:rPr>
          <w:t>的</w:t>
        </w:r>
      </w:ins>
      <w:r>
        <w:rPr>
          <w:rFonts w:hint="default" w:ascii="Times New Roman" w:hAnsi="Times New Roman" w:cs="Times New Roman"/>
          <w:b w:val="0"/>
          <w:bCs w:val="0"/>
          <w:sz w:val="18"/>
          <w:szCs w:val="18"/>
          <w:lang w:val="en-US" w:eastAsia="zh-CN"/>
        </w:rPr>
        <w:t>开源采购中扮演重要</w:t>
      </w:r>
      <w:del w:id="395" w:author="Vanessa" w:date="2023-10-24T20:05:44Z">
        <w:r>
          <w:rPr>
            <w:rFonts w:hint="default" w:ascii="Times New Roman" w:hAnsi="Times New Roman" w:cs="Times New Roman"/>
            <w:b w:val="0"/>
            <w:bCs w:val="0"/>
            <w:sz w:val="18"/>
            <w:szCs w:val="18"/>
            <w:lang w:val="en-US" w:eastAsia="zh-CN"/>
          </w:rPr>
          <w:delText>的</w:delText>
        </w:r>
      </w:del>
      <w:r>
        <w:rPr>
          <w:rFonts w:hint="default" w:ascii="Times New Roman" w:hAnsi="Times New Roman" w:cs="Times New Roman"/>
          <w:b w:val="0"/>
          <w:bCs w:val="0"/>
          <w:sz w:val="18"/>
          <w:szCs w:val="18"/>
          <w:lang w:val="en-US" w:eastAsia="zh-CN"/>
        </w:rPr>
        <w:t>（甚至是关键</w:t>
      </w:r>
      <w:ins w:id="396" w:author="Vanessa" w:date="2023-10-24T20:05:48Z">
        <w:r>
          <w:rPr>
            <w:rFonts w:hint="eastAsia" w:cs="Times New Roman"/>
            <w:b w:val="0"/>
            <w:bCs w:val="0"/>
            <w:sz w:val="18"/>
            <w:szCs w:val="18"/>
            <w:lang w:val="en-US" w:eastAsia="zh-CN"/>
          </w:rPr>
          <w:t>的</w:t>
        </w:r>
      </w:ins>
      <w:del w:id="397" w:author="Vanessa" w:date="2023-10-24T20:05:46Z">
        <w:r>
          <w:rPr>
            <w:rFonts w:hint="default" w:ascii="Times New Roman" w:hAnsi="Times New Roman" w:cs="Times New Roman"/>
            <w:b w:val="0"/>
            <w:bCs w:val="0"/>
            <w:sz w:val="18"/>
            <w:szCs w:val="18"/>
            <w:lang w:val="en-US" w:eastAsia="zh-CN"/>
          </w:rPr>
          <w:delText>的</w:delText>
        </w:r>
      </w:del>
      <w:r>
        <w:rPr>
          <w:rFonts w:hint="default" w:ascii="Times New Roman" w:hAnsi="Times New Roman" w:cs="Times New Roman"/>
          <w:b w:val="0"/>
          <w:bCs w:val="0"/>
          <w:sz w:val="18"/>
          <w:szCs w:val="18"/>
          <w:lang w:val="en-US" w:eastAsia="zh-CN"/>
        </w:rPr>
        <w:t>）角色，但是对于那些仍在争论是否要采购开源的组织来说，建立OSPO就不那么重要了。正在建立OSPO的组织往往已经超越了</w:t>
      </w:r>
      <w:del w:id="398" w:author="Vanessa" w:date="2023-10-24T20:07:36Z">
        <w:r>
          <w:rPr>
            <w:rFonts w:hint="default" w:ascii="Times New Roman" w:hAnsi="Times New Roman" w:cs="Times New Roman"/>
            <w:b w:val="0"/>
            <w:bCs w:val="0"/>
            <w:sz w:val="18"/>
            <w:szCs w:val="18"/>
            <w:lang w:val="en-US" w:eastAsia="zh-CN"/>
          </w:rPr>
          <w:delText>开源</w:delText>
        </w:r>
      </w:del>
      <w:del w:id="399" w:author="Vanessa" w:date="2023-10-24T20:07:25Z">
        <w:r>
          <w:rPr>
            <w:rFonts w:hint="default" w:ascii="Times New Roman" w:hAnsi="Times New Roman" w:cs="Times New Roman"/>
            <w:b w:val="0"/>
            <w:bCs w:val="0"/>
            <w:sz w:val="18"/>
            <w:szCs w:val="18"/>
            <w:lang w:val="en-US" w:eastAsia="zh-CN"/>
          </w:rPr>
          <w:delText>仅</w:delText>
        </w:r>
      </w:del>
      <w:r>
        <w:rPr>
          <w:rFonts w:hint="default" w:ascii="Times New Roman" w:hAnsi="Times New Roman" w:cs="Times New Roman"/>
          <w:b w:val="0"/>
          <w:bCs w:val="0"/>
          <w:sz w:val="18"/>
          <w:szCs w:val="18"/>
          <w:lang w:val="en-US" w:eastAsia="zh-CN"/>
        </w:rPr>
        <w:t>仅</w:t>
      </w:r>
      <w:ins w:id="400" w:author="Vanessa" w:date="2023-10-24T20:07:28Z">
        <w:r>
          <w:rPr>
            <w:rFonts w:hint="eastAsia" w:cs="Times New Roman"/>
            <w:b w:val="0"/>
            <w:bCs w:val="0"/>
            <w:sz w:val="18"/>
            <w:szCs w:val="18"/>
            <w:lang w:val="en-US" w:eastAsia="zh-CN"/>
          </w:rPr>
          <w:t>将</w:t>
        </w:r>
      </w:ins>
      <w:ins w:id="401" w:author="Vanessa" w:date="2023-10-24T20:07:29Z">
        <w:r>
          <w:rPr>
            <w:rFonts w:hint="eastAsia" w:cs="Times New Roman"/>
            <w:b w:val="0"/>
            <w:bCs w:val="0"/>
            <w:sz w:val="18"/>
            <w:szCs w:val="18"/>
            <w:lang w:val="en-US" w:eastAsia="zh-CN"/>
          </w:rPr>
          <w:t>开源</w:t>
        </w:r>
      </w:ins>
      <w:ins w:id="402" w:author="Vanessa" w:date="2023-10-24T20:07:34Z">
        <w:r>
          <w:rPr>
            <w:rFonts w:hint="eastAsia" w:cs="Times New Roman"/>
            <w:b w:val="0"/>
            <w:bCs w:val="0"/>
            <w:sz w:val="18"/>
            <w:szCs w:val="18"/>
            <w:lang w:val="en-US" w:eastAsia="zh-CN"/>
          </w:rPr>
          <w:t>用于</w:t>
        </w:r>
      </w:ins>
      <w:del w:id="403" w:author="Vanessa" w:date="2023-10-24T20:07:27Z">
        <w:r>
          <w:rPr>
            <w:rFonts w:hint="default" w:ascii="Times New Roman" w:hAnsi="Times New Roman" w:cs="Times New Roman"/>
            <w:b w:val="0"/>
            <w:bCs w:val="0"/>
            <w:sz w:val="18"/>
            <w:szCs w:val="18"/>
            <w:lang w:val="en-US" w:eastAsia="zh-CN"/>
          </w:rPr>
          <w:delText>是</w:delText>
        </w:r>
      </w:del>
      <w:del w:id="404" w:author="Vanessa" w:date="2023-10-24T20:07:30Z">
        <w:r>
          <w:rPr>
            <w:rFonts w:hint="default" w:ascii="Times New Roman" w:hAnsi="Times New Roman" w:cs="Times New Roman"/>
            <w:b w:val="0"/>
            <w:bCs w:val="0"/>
            <w:sz w:val="18"/>
            <w:szCs w:val="18"/>
            <w:lang w:val="en-US" w:eastAsia="zh-CN"/>
          </w:rPr>
          <w:delText>为了</w:delText>
        </w:r>
      </w:del>
      <w:r>
        <w:rPr>
          <w:rFonts w:hint="default" w:ascii="Times New Roman" w:hAnsi="Times New Roman" w:cs="Times New Roman"/>
          <w:b w:val="0"/>
          <w:bCs w:val="0"/>
          <w:sz w:val="18"/>
          <w:szCs w:val="18"/>
          <w:lang w:val="en-US" w:eastAsia="zh-CN"/>
        </w:rPr>
        <w:t>节省成本的旧模式，而是着眼于他们的战略方法，以实现价值、创新和灵活性的最大化。</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 xml:space="preserve">By “Open Source software” of </w:t>
      </w:r>
      <w:r>
        <w:rPr>
          <w:rFonts w:hint="default" w:cs="Times New Roman"/>
          <w:b w:val="0"/>
          <w:bCs w:val="0"/>
          <w:sz w:val="18"/>
          <w:szCs w:val="18"/>
          <w:lang w:val="en-US" w:eastAsia="zh-CN"/>
        </w:rPr>
        <w:t>“</w:t>
      </w:r>
      <w:r>
        <w:rPr>
          <w:rFonts w:hint="default" w:ascii="Times New Roman" w:hAnsi="Times New Roman" w:cs="Times New Roman"/>
          <w:b w:val="0"/>
          <w:bCs w:val="0"/>
          <w:sz w:val="18"/>
          <w:szCs w:val="18"/>
          <w:lang w:val="en-US" w:eastAsia="zh-CN"/>
        </w:rPr>
        <w:t>OSS</w:t>
      </w:r>
      <w:r>
        <w:rPr>
          <w:rFonts w:hint="default" w:cs="Times New Roman"/>
          <w:b w:val="0"/>
          <w:bCs w:val="0"/>
          <w:sz w:val="18"/>
          <w:szCs w:val="18"/>
          <w:lang w:val="en-US" w:eastAsia="zh-CN"/>
        </w:rPr>
        <w:t>”</w:t>
      </w:r>
      <w:r>
        <w:rPr>
          <w:rFonts w:hint="default" w:ascii="Times New Roman" w:hAnsi="Times New Roman" w:cs="Times New Roman"/>
          <w:b w:val="0"/>
          <w:bCs w:val="0"/>
          <w:sz w:val="18"/>
          <w:szCs w:val="18"/>
          <w:lang w:val="en-US" w:eastAsia="zh-CN"/>
        </w:rPr>
        <w:t>, we mean software under a licence approved by the Open Source Initiative, in compliance with the Open Source definition; simply stated, source code that can be accessed, modified, and improved by its user.</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我们所说的</w:t>
      </w:r>
      <w:ins w:id="405" w:author="Vanessa" w:date="2023-10-24T20:07:51Z">
        <w:r>
          <w:rPr>
            <w:rFonts w:hint="eastAsia" w:cs="Times New Roman"/>
            <w:b w:val="0"/>
            <w:bCs w:val="0"/>
            <w:sz w:val="18"/>
            <w:szCs w:val="18"/>
            <w:lang w:val="en-US" w:eastAsia="zh-CN"/>
          </w:rPr>
          <w:t>“</w:t>
        </w:r>
      </w:ins>
      <w:del w:id="406" w:author="Vanessa" w:date="2023-10-24T20:07:51Z">
        <w:r>
          <w:rPr>
            <w:rFonts w:hint="default" w:ascii="Times New Roman" w:hAnsi="Times New Roman" w:cs="Times New Roman"/>
            <w:b w:val="0"/>
            <w:bCs w:val="0"/>
            <w:sz w:val="18"/>
            <w:szCs w:val="18"/>
            <w:lang w:val="en-US" w:eastAsia="zh-CN"/>
          </w:rPr>
          <w:delText>“</w:delText>
        </w:r>
      </w:del>
      <w:r>
        <w:rPr>
          <w:rFonts w:hint="default" w:ascii="Times New Roman" w:hAnsi="Times New Roman" w:cs="Times New Roman"/>
          <w:b w:val="0"/>
          <w:bCs w:val="0"/>
          <w:sz w:val="18"/>
          <w:szCs w:val="18"/>
          <w:lang w:val="en-US" w:eastAsia="zh-CN"/>
        </w:rPr>
        <w:t>开源软件</w:t>
      </w:r>
      <w:ins w:id="407" w:author="Vanessa" w:date="2023-10-24T20:07:53Z">
        <w:r>
          <w:rPr>
            <w:rFonts w:hint="eastAsia" w:cs="Times New Roman"/>
            <w:b w:val="0"/>
            <w:bCs w:val="0"/>
            <w:sz w:val="18"/>
            <w:szCs w:val="18"/>
            <w:lang w:val="en-US" w:eastAsia="zh-CN"/>
          </w:rPr>
          <w:t>”</w:t>
        </w:r>
      </w:ins>
      <w:del w:id="408" w:author="Vanessa" w:date="2023-10-24T20:07:52Z">
        <w:r>
          <w:rPr>
            <w:rFonts w:hint="default" w:ascii="Times New Roman" w:hAnsi="Times New Roman" w:cs="Times New Roman"/>
            <w:b w:val="0"/>
            <w:bCs w:val="0"/>
            <w:sz w:val="18"/>
            <w:szCs w:val="18"/>
            <w:lang w:val="en-US" w:eastAsia="zh-CN"/>
          </w:rPr>
          <w:delText>”</w:delText>
        </w:r>
      </w:del>
      <w:r>
        <w:rPr>
          <w:rFonts w:hint="default" w:ascii="Times New Roman" w:hAnsi="Times New Roman" w:cs="Times New Roman"/>
          <w:b w:val="0"/>
          <w:bCs w:val="0"/>
          <w:sz w:val="18"/>
          <w:szCs w:val="18"/>
          <w:lang w:val="en-US" w:eastAsia="zh-CN"/>
        </w:rPr>
        <w:t>，是指</w:t>
      </w:r>
      <w:ins w:id="409" w:author="Vanessa" w:date="2023-10-24T20:08:20Z">
        <w:r>
          <w:rPr>
            <w:rFonts w:hint="eastAsia" w:cs="Times New Roman"/>
            <w:b w:val="0"/>
            <w:bCs w:val="0"/>
            <w:sz w:val="18"/>
            <w:szCs w:val="18"/>
            <w:lang w:val="en-US" w:eastAsia="zh-CN"/>
          </w:rPr>
          <w:t>在</w:t>
        </w:r>
      </w:ins>
      <w:del w:id="410" w:author="Vanessa" w:date="2023-10-24T20:08:14Z">
        <w:r>
          <w:rPr>
            <w:rFonts w:hint="default" w:ascii="Times New Roman" w:hAnsi="Times New Roman" w:cs="Times New Roman"/>
            <w:b w:val="0"/>
            <w:bCs w:val="0"/>
            <w:sz w:val="18"/>
            <w:szCs w:val="18"/>
            <w:lang w:val="en-US" w:eastAsia="zh-CN"/>
          </w:rPr>
          <w:delText>在</w:delText>
        </w:r>
      </w:del>
      <w:r>
        <w:rPr>
          <w:rFonts w:hint="default" w:ascii="Times New Roman" w:hAnsi="Times New Roman" w:cs="Times New Roman"/>
          <w:b w:val="0"/>
          <w:bCs w:val="0"/>
          <w:sz w:val="18"/>
          <w:szCs w:val="18"/>
          <w:lang w:val="en-US" w:eastAsia="zh-CN"/>
        </w:rPr>
        <w:t>开放源代码</w:t>
      </w:r>
      <w:del w:id="411" w:author="Vanessa" w:date="2023-10-24T20:08:02Z">
        <w:r>
          <w:rPr>
            <w:rFonts w:hint="default" w:ascii="Times New Roman" w:hAnsi="Times New Roman" w:cs="Times New Roman"/>
            <w:b w:val="0"/>
            <w:bCs w:val="0"/>
            <w:sz w:val="18"/>
            <w:szCs w:val="18"/>
            <w:lang w:val="en-US" w:eastAsia="zh-CN"/>
          </w:rPr>
          <w:delText>倡议组织</w:delText>
        </w:r>
      </w:del>
      <w:ins w:id="412" w:author="Vanessa" w:date="2023-10-24T20:08:05Z">
        <w:r>
          <w:rPr>
            <w:rFonts w:hint="eastAsia" w:cs="Times New Roman"/>
            <w:b w:val="0"/>
            <w:bCs w:val="0"/>
            <w:sz w:val="18"/>
            <w:szCs w:val="18"/>
            <w:lang w:val="en-US" w:eastAsia="zh-CN"/>
          </w:rPr>
          <w:t>促进会</w:t>
        </w:r>
      </w:ins>
      <w:r>
        <w:rPr>
          <w:rFonts w:hint="default" w:ascii="Times New Roman" w:hAnsi="Times New Roman" w:cs="Times New Roman"/>
          <w:b w:val="0"/>
          <w:bCs w:val="0"/>
          <w:sz w:val="18"/>
          <w:szCs w:val="18"/>
          <w:lang w:val="en-US" w:eastAsia="zh-CN"/>
        </w:rPr>
        <w:t>（Open Source Initiative）批准的许可证下</w:t>
      </w:r>
      <w:ins w:id="413" w:author="Vanessa" w:date="2023-10-24T20:08:29Z">
        <w:r>
          <w:rPr>
            <w:rFonts w:hint="eastAsia" w:cs="Times New Roman"/>
            <w:b w:val="0"/>
            <w:bCs w:val="0"/>
            <w:sz w:val="18"/>
            <w:szCs w:val="18"/>
            <w:lang w:val="en-US" w:eastAsia="zh-CN"/>
          </w:rPr>
          <w:t>的</w:t>
        </w:r>
      </w:ins>
      <w:ins w:id="414" w:author="Vanessa" w:date="2023-10-24T20:08:31Z">
        <w:r>
          <w:rPr>
            <w:rFonts w:hint="eastAsia" w:cs="Times New Roman"/>
            <w:b w:val="0"/>
            <w:bCs w:val="0"/>
            <w:sz w:val="18"/>
            <w:szCs w:val="18"/>
            <w:lang w:val="en-US" w:eastAsia="zh-CN"/>
          </w:rPr>
          <w:t>、</w:t>
        </w:r>
      </w:ins>
      <w:del w:id="415" w:author="Vanessa" w:date="2023-10-24T20:08:31Z">
        <w:r>
          <w:rPr>
            <w:rFonts w:hint="default" w:ascii="Times New Roman" w:hAnsi="Times New Roman" w:cs="Times New Roman"/>
            <w:b w:val="0"/>
            <w:bCs w:val="0"/>
            <w:sz w:val="18"/>
            <w:szCs w:val="18"/>
            <w:lang w:val="en-US" w:eastAsia="zh-CN"/>
          </w:rPr>
          <w:delText>，</w:delText>
        </w:r>
      </w:del>
      <w:r>
        <w:rPr>
          <w:rFonts w:hint="default" w:ascii="Times New Roman" w:hAnsi="Times New Roman" w:cs="Times New Roman"/>
          <w:b w:val="0"/>
          <w:bCs w:val="0"/>
          <w:sz w:val="18"/>
          <w:szCs w:val="18"/>
          <w:lang w:val="en-US" w:eastAsia="zh-CN"/>
        </w:rPr>
        <w:t>符合开源定义的软件；简单</w:t>
      </w:r>
      <w:del w:id="416" w:author="Vanessa" w:date="2023-10-24T20:08:36Z">
        <w:r>
          <w:rPr>
            <w:rFonts w:hint="default" w:ascii="Times New Roman" w:hAnsi="Times New Roman" w:cs="Times New Roman"/>
            <w:b w:val="0"/>
            <w:bCs w:val="0"/>
            <w:sz w:val="18"/>
            <w:szCs w:val="18"/>
            <w:lang w:val="en-US" w:eastAsia="zh-CN"/>
          </w:rPr>
          <w:delText>地说</w:delText>
        </w:r>
      </w:del>
      <w:ins w:id="417" w:author="Vanessa" w:date="2023-10-24T20:08:37Z">
        <w:r>
          <w:rPr>
            <w:rFonts w:hint="eastAsia" w:cs="Times New Roman"/>
            <w:b w:val="0"/>
            <w:bCs w:val="0"/>
            <w:sz w:val="18"/>
            <w:szCs w:val="18"/>
            <w:lang w:val="en-US" w:eastAsia="zh-CN"/>
          </w:rPr>
          <w:t>来说</w:t>
        </w:r>
      </w:ins>
      <w:r>
        <w:rPr>
          <w:rFonts w:hint="default" w:ascii="Times New Roman" w:hAnsi="Times New Roman" w:cs="Times New Roman"/>
          <w:b w:val="0"/>
          <w:bCs w:val="0"/>
          <w:sz w:val="18"/>
          <w:szCs w:val="18"/>
          <w:lang w:val="en-US" w:eastAsia="zh-CN"/>
        </w:rPr>
        <w:t>，用户可以访问、修改</w:t>
      </w:r>
      <w:ins w:id="418" w:author="Vanessa" w:date="2023-10-24T20:08:44Z">
        <w:r>
          <w:rPr>
            <w:rFonts w:hint="eastAsia" w:cs="Times New Roman"/>
            <w:b w:val="0"/>
            <w:bCs w:val="0"/>
            <w:sz w:val="18"/>
            <w:szCs w:val="18"/>
            <w:lang w:val="en-US" w:eastAsia="zh-CN"/>
          </w:rPr>
          <w:t>并</w:t>
        </w:r>
      </w:ins>
      <w:del w:id="419" w:author="Vanessa" w:date="2023-10-24T20:08:43Z">
        <w:r>
          <w:rPr>
            <w:rFonts w:hint="default" w:ascii="Times New Roman" w:hAnsi="Times New Roman" w:cs="Times New Roman"/>
            <w:b w:val="0"/>
            <w:bCs w:val="0"/>
            <w:sz w:val="18"/>
            <w:szCs w:val="18"/>
            <w:lang w:val="en-US" w:eastAsia="zh-CN"/>
          </w:rPr>
          <w:delText>和</w:delText>
        </w:r>
      </w:del>
      <w:r>
        <w:rPr>
          <w:rFonts w:hint="default" w:ascii="Times New Roman" w:hAnsi="Times New Roman" w:cs="Times New Roman"/>
          <w:b w:val="0"/>
          <w:bCs w:val="0"/>
          <w:sz w:val="18"/>
          <w:szCs w:val="18"/>
          <w:lang w:val="en-US" w:eastAsia="zh-CN"/>
        </w:rPr>
        <w:t>改进</w:t>
      </w:r>
      <w:del w:id="420" w:author="Vanessa" w:date="2023-10-24T20:08:53Z">
        <w:r>
          <w:rPr>
            <w:rFonts w:hint="default" w:ascii="Times New Roman" w:hAnsi="Times New Roman" w:cs="Times New Roman"/>
            <w:b w:val="0"/>
            <w:bCs w:val="0"/>
            <w:sz w:val="18"/>
            <w:szCs w:val="18"/>
            <w:lang w:val="en-US" w:eastAsia="zh-CN"/>
          </w:rPr>
          <w:delText>它的</w:delText>
        </w:r>
      </w:del>
      <w:r>
        <w:rPr>
          <w:rFonts w:hint="default" w:ascii="Times New Roman" w:hAnsi="Times New Roman" w:cs="Times New Roman"/>
          <w:b w:val="0"/>
          <w:bCs w:val="0"/>
          <w:sz w:val="18"/>
          <w:szCs w:val="18"/>
          <w:lang w:val="en-US" w:eastAsia="zh-CN"/>
        </w:rPr>
        <w:t>源代码。</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The paper makes several references to “share and reuse”. By this we mean source code that can be accessed by anyone, modified for need, and republished with these improvements for general use.</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本文多处提到</w:t>
      </w:r>
      <w:ins w:id="421" w:author="Vanessa" w:date="2023-10-24T20:09:06Z">
        <w:r>
          <w:rPr>
            <w:rFonts w:hint="eastAsia" w:cs="Times New Roman"/>
            <w:b w:val="0"/>
            <w:bCs w:val="0"/>
            <w:sz w:val="18"/>
            <w:szCs w:val="18"/>
            <w:lang w:val="en-US" w:eastAsia="zh-CN"/>
          </w:rPr>
          <w:t>“</w:t>
        </w:r>
      </w:ins>
      <w:del w:id="422" w:author="Vanessa" w:date="2023-10-24T20:09:06Z">
        <w:r>
          <w:rPr>
            <w:rFonts w:hint="default" w:ascii="Times New Roman" w:hAnsi="Times New Roman" w:cs="Times New Roman"/>
            <w:b w:val="0"/>
            <w:bCs w:val="0"/>
            <w:sz w:val="18"/>
            <w:szCs w:val="18"/>
            <w:lang w:val="en-US" w:eastAsia="zh-CN"/>
          </w:rPr>
          <w:delText>“</w:delText>
        </w:r>
      </w:del>
      <w:r>
        <w:rPr>
          <w:rFonts w:hint="default" w:ascii="Times New Roman" w:hAnsi="Times New Roman" w:cs="Times New Roman"/>
          <w:b w:val="0"/>
          <w:bCs w:val="0"/>
          <w:sz w:val="18"/>
          <w:szCs w:val="18"/>
          <w:lang w:val="en-US" w:eastAsia="zh-CN"/>
        </w:rPr>
        <w:t>共享与</w:t>
      </w:r>
      <w:del w:id="423" w:author="Vanessa" w:date="2023-11-06T10:16:04Z">
        <w:r>
          <w:rPr>
            <w:rFonts w:hint="default" w:ascii="Times New Roman" w:hAnsi="Times New Roman" w:cs="Times New Roman"/>
            <w:b w:val="0"/>
            <w:bCs w:val="0"/>
            <w:sz w:val="18"/>
            <w:szCs w:val="18"/>
            <w:lang w:val="en-US" w:eastAsia="zh-CN"/>
          </w:rPr>
          <w:delText>重用</w:delText>
        </w:r>
      </w:del>
      <w:ins w:id="424" w:author="Vanessa" w:date="2023-11-06T10:16:04Z">
        <w:r>
          <w:rPr>
            <w:rFonts w:hint="eastAsia" w:cs="Times New Roman"/>
            <w:b w:val="0"/>
            <w:bCs w:val="0"/>
            <w:sz w:val="18"/>
            <w:szCs w:val="18"/>
            <w:lang w:val="en-US" w:eastAsia="zh-CN"/>
          </w:rPr>
          <w:t>复用</w:t>
        </w:r>
      </w:ins>
      <w:ins w:id="425" w:author="Vanessa" w:date="2023-10-24T20:09:08Z">
        <w:r>
          <w:rPr>
            <w:rFonts w:hint="eastAsia" w:cs="Times New Roman"/>
            <w:b w:val="0"/>
            <w:bCs w:val="0"/>
            <w:sz w:val="18"/>
            <w:szCs w:val="18"/>
            <w:lang w:val="en-US" w:eastAsia="zh-CN"/>
          </w:rPr>
          <w:t>”</w:t>
        </w:r>
      </w:ins>
      <w:del w:id="426" w:author="Vanessa" w:date="2023-10-24T20:09:07Z">
        <w:r>
          <w:rPr>
            <w:rFonts w:hint="default" w:ascii="Times New Roman" w:hAnsi="Times New Roman" w:cs="Times New Roman"/>
            <w:b w:val="0"/>
            <w:bCs w:val="0"/>
            <w:sz w:val="18"/>
            <w:szCs w:val="18"/>
            <w:lang w:val="en-US" w:eastAsia="zh-CN"/>
          </w:rPr>
          <w:delText>”</w:delText>
        </w:r>
      </w:del>
      <w:ins w:id="427" w:author="Vanessa" w:date="2023-10-24T20:09:14Z">
        <w:r>
          <w:rPr>
            <w:rFonts w:hint="eastAsia" w:cs="Times New Roman"/>
            <w:b w:val="0"/>
            <w:bCs w:val="0"/>
            <w:sz w:val="18"/>
            <w:szCs w:val="18"/>
            <w:lang w:val="en-US" w:eastAsia="zh-CN"/>
          </w:rPr>
          <w:t>。</w:t>
        </w:r>
      </w:ins>
      <w:ins w:id="428" w:author="Vanessa" w:date="2023-10-24T20:09:15Z">
        <w:r>
          <w:rPr>
            <w:rFonts w:hint="eastAsia" w:cs="Times New Roman"/>
            <w:b w:val="0"/>
            <w:bCs w:val="0"/>
            <w:sz w:val="18"/>
            <w:szCs w:val="18"/>
            <w:lang w:val="en-US" w:eastAsia="zh-CN"/>
          </w:rPr>
          <w:t>对此</w:t>
        </w:r>
      </w:ins>
      <w:ins w:id="429" w:author="Vanessa" w:date="2023-10-24T20:09:16Z">
        <w:r>
          <w:rPr>
            <w:rFonts w:hint="eastAsia" w:cs="Times New Roman"/>
            <w:b w:val="0"/>
            <w:bCs w:val="0"/>
            <w:sz w:val="18"/>
            <w:szCs w:val="18"/>
            <w:lang w:val="en-US" w:eastAsia="zh-CN"/>
          </w:rPr>
          <w:t>，</w:t>
        </w:r>
      </w:ins>
      <w:del w:id="430" w:author="Vanessa" w:date="2023-10-24T20:09:14Z">
        <w:r>
          <w:rPr>
            <w:rFonts w:hint="default" w:ascii="Times New Roman" w:hAnsi="Times New Roman" w:cs="Times New Roman"/>
            <w:b w:val="0"/>
            <w:bCs w:val="0"/>
            <w:sz w:val="18"/>
            <w:szCs w:val="18"/>
            <w:lang w:val="en-US" w:eastAsia="zh-CN"/>
          </w:rPr>
          <w:delText>，</w:delText>
        </w:r>
      </w:del>
      <w:r>
        <w:rPr>
          <w:rFonts w:hint="default" w:ascii="Times New Roman" w:hAnsi="Times New Roman" w:cs="Times New Roman"/>
          <w:b w:val="0"/>
          <w:bCs w:val="0"/>
          <w:sz w:val="18"/>
          <w:szCs w:val="18"/>
          <w:lang w:val="en-US" w:eastAsia="zh-CN"/>
        </w:rPr>
        <w:t>我们指的是任何人都可以访问源代码，根据需要进行修改，并通过</w:t>
      </w:r>
      <w:ins w:id="431" w:author="Vanessa" w:date="2023-10-24T20:09:30Z">
        <w:r>
          <w:rPr>
            <w:rFonts w:hint="eastAsia" w:cs="Times New Roman"/>
            <w:b w:val="0"/>
            <w:bCs w:val="0"/>
            <w:sz w:val="18"/>
            <w:szCs w:val="18"/>
            <w:lang w:val="en-US" w:eastAsia="zh-CN"/>
          </w:rPr>
          <w:t>重新</w:t>
        </w:r>
      </w:ins>
      <w:ins w:id="432" w:author="Vanessa" w:date="2023-10-24T20:09:31Z">
        <w:r>
          <w:rPr>
            <w:rFonts w:hint="eastAsia" w:cs="Times New Roman"/>
            <w:b w:val="0"/>
            <w:bCs w:val="0"/>
            <w:sz w:val="18"/>
            <w:szCs w:val="18"/>
            <w:lang w:val="en-US" w:eastAsia="zh-CN"/>
          </w:rPr>
          <w:t>发布</w:t>
        </w:r>
      </w:ins>
      <w:ins w:id="433" w:author="Vanessa" w:date="2023-10-24T20:09:32Z">
        <w:r>
          <w:rPr>
            <w:rFonts w:hint="eastAsia" w:cs="Times New Roman"/>
            <w:b w:val="0"/>
            <w:bCs w:val="0"/>
            <w:sz w:val="18"/>
            <w:szCs w:val="18"/>
            <w:lang w:val="en-US" w:eastAsia="zh-CN"/>
          </w:rPr>
          <w:t>这些</w:t>
        </w:r>
      </w:ins>
      <w:del w:id="434" w:author="Vanessa" w:date="2023-10-24T20:09:29Z">
        <w:r>
          <w:rPr>
            <w:rFonts w:hint="default" w:ascii="Times New Roman" w:hAnsi="Times New Roman" w:cs="Times New Roman"/>
            <w:b w:val="0"/>
            <w:bCs w:val="0"/>
            <w:sz w:val="18"/>
            <w:szCs w:val="18"/>
            <w:lang w:val="en-US" w:eastAsia="zh-CN"/>
          </w:rPr>
          <w:delText>这些</w:delText>
        </w:r>
      </w:del>
      <w:r>
        <w:rPr>
          <w:rFonts w:hint="default" w:ascii="Times New Roman" w:hAnsi="Times New Roman" w:cs="Times New Roman"/>
          <w:b w:val="0"/>
          <w:bCs w:val="0"/>
          <w:sz w:val="18"/>
          <w:szCs w:val="18"/>
          <w:lang w:val="en-US" w:eastAsia="zh-CN"/>
        </w:rPr>
        <w:t>改进</w:t>
      </w:r>
      <w:del w:id="435" w:author="Vanessa" w:date="2023-10-24T20:09:34Z">
        <w:r>
          <w:rPr>
            <w:rFonts w:hint="default" w:ascii="Times New Roman" w:hAnsi="Times New Roman" w:cs="Times New Roman"/>
            <w:b w:val="0"/>
            <w:bCs w:val="0"/>
            <w:sz w:val="18"/>
            <w:szCs w:val="18"/>
            <w:lang w:val="en-US" w:eastAsia="zh-CN"/>
          </w:rPr>
          <w:delText>重新发</w:delText>
        </w:r>
      </w:del>
      <w:del w:id="436" w:author="Vanessa" w:date="2023-10-24T20:09:33Z">
        <w:r>
          <w:rPr>
            <w:rFonts w:hint="default" w:ascii="Times New Roman" w:hAnsi="Times New Roman" w:cs="Times New Roman"/>
            <w:b w:val="0"/>
            <w:bCs w:val="0"/>
            <w:sz w:val="18"/>
            <w:szCs w:val="18"/>
            <w:lang w:val="en-US" w:eastAsia="zh-CN"/>
          </w:rPr>
          <w:delText>布</w:delText>
        </w:r>
      </w:del>
      <w:r>
        <w:rPr>
          <w:rFonts w:hint="default" w:ascii="Times New Roman" w:hAnsi="Times New Roman" w:cs="Times New Roman"/>
          <w:b w:val="0"/>
          <w:bCs w:val="0"/>
          <w:sz w:val="18"/>
          <w:szCs w:val="18"/>
          <w:lang w:val="en-US" w:eastAsia="zh-CN"/>
        </w:rPr>
        <w:t>以供人们使用。</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This paper uses “public sector”, “government organisation”, “public entity” and “public authority” interchangeably. This is done to underscore the broad relevance of the OSPO concept to all parts of the economy controlled wholly or partially by the state.</w:t>
      </w:r>
    </w:p>
    <w:p>
      <w:pPr>
        <w:widowControl w:val="0"/>
        <w:numPr>
          <w:ilvl w:val="3"/>
          <w:numId w:val="0"/>
        </w:numPr>
        <w:autoSpaceDE w:val="0"/>
        <w:autoSpaceDN w:val="0"/>
        <w:ind w:leftChars="200"/>
        <w:jc w:val="both"/>
        <w:rPr>
          <w:ins w:id="437" w:author="Vanessa" w:date="2023-10-24T20:11:10Z"/>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本文交替使用</w:t>
      </w:r>
      <w:r>
        <w:rPr>
          <w:rFonts w:hint="eastAsia" w:cs="Times New Roman"/>
          <w:b w:val="0"/>
          <w:bCs w:val="0"/>
          <w:sz w:val="18"/>
          <w:szCs w:val="18"/>
          <w:lang w:val="en-US" w:eastAsia="zh-CN"/>
        </w:rPr>
        <w:t>“</w:t>
      </w:r>
      <w:del w:id="438" w:author="Vanessa" w:date="2023-10-24T19:54:45Z">
        <w:r>
          <w:rPr>
            <w:rFonts w:hint="default" w:ascii="Times New Roman" w:hAnsi="Times New Roman" w:cs="Times New Roman"/>
            <w:b w:val="0"/>
            <w:bCs w:val="0"/>
            <w:sz w:val="18"/>
            <w:szCs w:val="18"/>
            <w:lang w:val="en-US" w:eastAsia="zh-CN"/>
          </w:rPr>
          <w:delText>公共部门</w:delText>
        </w:r>
      </w:del>
      <w:ins w:id="439" w:author="Vanessa" w:date="2023-11-06T09:45:01Z">
        <w:r>
          <w:rPr>
            <w:rFonts w:hint="eastAsia" w:cs="Times New Roman"/>
            <w:b w:val="0"/>
            <w:bCs w:val="0"/>
            <w:sz w:val="18"/>
            <w:szCs w:val="18"/>
            <w:lang w:val="en-US" w:eastAsia="zh-CN"/>
          </w:rPr>
          <w:t>公立领域</w:t>
        </w:r>
      </w:ins>
      <w:r>
        <w:rPr>
          <w:rFonts w:hint="eastAsia" w:cs="Times New Roman"/>
          <w:b w:val="0"/>
          <w:bCs w:val="0"/>
          <w:sz w:val="18"/>
          <w:szCs w:val="18"/>
          <w:lang w:val="en-US" w:eastAsia="zh-CN"/>
        </w:rPr>
        <w:t>”</w:t>
      </w:r>
      <w:r>
        <w:rPr>
          <w:rFonts w:hint="default" w:ascii="Times New Roman" w:hAnsi="Times New Roman" w:cs="Times New Roman"/>
          <w:b w:val="0"/>
          <w:bCs w:val="0"/>
          <w:sz w:val="18"/>
          <w:szCs w:val="18"/>
          <w:lang w:val="en-US" w:eastAsia="zh-CN"/>
        </w:rPr>
        <w:t>、</w:t>
      </w:r>
      <w:r>
        <w:rPr>
          <w:rFonts w:hint="eastAsia" w:cs="Times New Roman"/>
          <w:b w:val="0"/>
          <w:bCs w:val="0"/>
          <w:sz w:val="18"/>
          <w:szCs w:val="18"/>
          <w:lang w:val="en-US" w:eastAsia="zh-CN"/>
        </w:rPr>
        <w:t>“</w:t>
      </w:r>
      <w:r>
        <w:rPr>
          <w:rFonts w:hint="default" w:ascii="Times New Roman" w:hAnsi="Times New Roman" w:cs="Times New Roman"/>
          <w:b w:val="0"/>
          <w:bCs w:val="0"/>
          <w:sz w:val="18"/>
          <w:szCs w:val="18"/>
          <w:lang w:val="en-US" w:eastAsia="zh-CN"/>
        </w:rPr>
        <w:t>政府组织</w:t>
      </w:r>
      <w:r>
        <w:rPr>
          <w:rFonts w:hint="eastAsia" w:cs="Times New Roman"/>
          <w:b w:val="0"/>
          <w:bCs w:val="0"/>
          <w:sz w:val="18"/>
          <w:szCs w:val="18"/>
          <w:lang w:val="en-US" w:eastAsia="zh-CN"/>
        </w:rPr>
        <w:t>”</w:t>
      </w:r>
      <w:r>
        <w:rPr>
          <w:rFonts w:hint="default" w:ascii="Times New Roman" w:hAnsi="Times New Roman" w:cs="Times New Roman"/>
          <w:b w:val="0"/>
          <w:bCs w:val="0"/>
          <w:sz w:val="18"/>
          <w:szCs w:val="18"/>
          <w:lang w:val="en-US" w:eastAsia="zh-CN"/>
        </w:rPr>
        <w:t>、</w:t>
      </w:r>
      <w:r>
        <w:rPr>
          <w:rFonts w:hint="eastAsia" w:cs="Times New Roman"/>
          <w:b w:val="0"/>
          <w:bCs w:val="0"/>
          <w:sz w:val="18"/>
          <w:szCs w:val="18"/>
          <w:lang w:val="en-US" w:eastAsia="zh-CN"/>
        </w:rPr>
        <w:t>“</w:t>
      </w:r>
      <w:r>
        <w:rPr>
          <w:rFonts w:hint="default" w:ascii="Times New Roman" w:hAnsi="Times New Roman" w:cs="Times New Roman"/>
          <w:b w:val="0"/>
          <w:bCs w:val="0"/>
          <w:sz w:val="18"/>
          <w:szCs w:val="18"/>
          <w:lang w:val="en-US" w:eastAsia="zh-CN"/>
        </w:rPr>
        <w:t>公共实体</w:t>
      </w:r>
      <w:r>
        <w:rPr>
          <w:rFonts w:hint="eastAsia" w:cs="Times New Roman"/>
          <w:b w:val="0"/>
          <w:bCs w:val="0"/>
          <w:sz w:val="18"/>
          <w:szCs w:val="18"/>
          <w:lang w:val="en-US" w:eastAsia="zh-CN"/>
        </w:rPr>
        <w:t>”</w:t>
      </w:r>
      <w:r>
        <w:rPr>
          <w:rFonts w:hint="default" w:ascii="Times New Roman" w:hAnsi="Times New Roman" w:cs="Times New Roman"/>
          <w:b w:val="0"/>
          <w:bCs w:val="0"/>
          <w:sz w:val="18"/>
          <w:szCs w:val="18"/>
          <w:lang w:val="en-US" w:eastAsia="zh-CN"/>
        </w:rPr>
        <w:t>和</w:t>
      </w:r>
      <w:r>
        <w:rPr>
          <w:rFonts w:hint="eastAsia" w:cs="Times New Roman"/>
          <w:b w:val="0"/>
          <w:bCs w:val="0"/>
          <w:sz w:val="18"/>
          <w:szCs w:val="18"/>
          <w:lang w:val="en-US" w:eastAsia="zh-CN"/>
        </w:rPr>
        <w:t>“</w:t>
      </w:r>
      <w:r>
        <w:rPr>
          <w:rFonts w:hint="default" w:ascii="Times New Roman" w:hAnsi="Times New Roman" w:cs="Times New Roman"/>
          <w:b w:val="0"/>
          <w:bCs w:val="0"/>
          <w:sz w:val="18"/>
          <w:szCs w:val="18"/>
          <w:lang w:val="en-US" w:eastAsia="zh-CN"/>
        </w:rPr>
        <w:t>公共机构</w:t>
      </w:r>
      <w:r>
        <w:rPr>
          <w:rFonts w:hint="eastAsia" w:cs="Times New Roman"/>
          <w:b w:val="0"/>
          <w:bCs w:val="0"/>
          <w:sz w:val="18"/>
          <w:szCs w:val="18"/>
          <w:lang w:val="en-US" w:eastAsia="zh-CN"/>
        </w:rPr>
        <w:t>”</w:t>
      </w:r>
      <w:r>
        <w:rPr>
          <w:rFonts w:hint="default" w:ascii="Times New Roman" w:hAnsi="Times New Roman" w:cs="Times New Roman"/>
          <w:b w:val="0"/>
          <w:bCs w:val="0"/>
          <w:sz w:val="18"/>
          <w:szCs w:val="18"/>
          <w:lang w:val="en-US" w:eastAsia="zh-CN"/>
        </w:rPr>
        <w:t>，这样做是为了强调OSPO概念与全部或部分由国家控制的所有经济部门广泛相关。</w:t>
      </w:r>
    </w:p>
    <w:p>
      <w:pPr>
        <w:widowControl w:val="0"/>
        <w:numPr>
          <w:ilvl w:val="3"/>
          <w:numId w:val="0"/>
        </w:numPr>
        <w:autoSpaceDE w:val="0"/>
        <w:autoSpaceDN w:val="0"/>
        <w:ind w:leftChars="200"/>
        <w:jc w:val="both"/>
        <w:rPr>
          <w:del w:id="440" w:author="Vanessa" w:date="2023-10-24T20:11:09Z"/>
          <w:rFonts w:hint="default" w:ascii="Times New Roman" w:hAnsi="Times New Roman" w:cs="Times New Roman"/>
          <w:b w:val="0"/>
          <w:bCs w:val="0"/>
          <w:sz w:val="18"/>
          <w:szCs w:val="18"/>
          <w:lang w:val="en-US" w:eastAsia="zh-CN"/>
        </w:rPr>
      </w:pP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Equally, by “government CIO” this paper refers to the positions in a public sector organisation responsible for information technology and computer systems in order to support organisational and political goals. This covers roles such as a chief digital information officer (CDIO) or IT director. They will be the most senior executive with the mandate to build an OSPO.</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同样，本文所说的</w:t>
      </w:r>
      <w:ins w:id="441" w:author="Vanessa" w:date="2023-10-24T20:11:52Z">
        <w:r>
          <w:rPr>
            <w:rFonts w:hint="eastAsia" w:cs="Times New Roman"/>
            <w:b w:val="0"/>
            <w:bCs w:val="0"/>
            <w:sz w:val="18"/>
            <w:szCs w:val="18"/>
            <w:lang w:val="en-US" w:eastAsia="zh-CN"/>
          </w:rPr>
          <w:t>“</w:t>
        </w:r>
      </w:ins>
      <w:del w:id="442" w:author="Vanessa" w:date="2023-10-24T20:11:50Z">
        <w:r>
          <w:rPr>
            <w:rFonts w:hint="default" w:ascii="Times New Roman" w:hAnsi="Times New Roman" w:cs="Times New Roman"/>
            <w:b w:val="0"/>
            <w:bCs w:val="0"/>
            <w:sz w:val="18"/>
            <w:szCs w:val="18"/>
            <w:lang w:val="en-US" w:eastAsia="zh-CN"/>
          </w:rPr>
          <w:delText>“</w:delText>
        </w:r>
      </w:del>
      <w:r>
        <w:rPr>
          <w:rFonts w:hint="default" w:ascii="Times New Roman" w:hAnsi="Times New Roman" w:cs="Times New Roman"/>
          <w:b w:val="0"/>
          <w:bCs w:val="0"/>
          <w:sz w:val="18"/>
          <w:szCs w:val="18"/>
          <w:lang w:val="en-US" w:eastAsia="zh-CN"/>
        </w:rPr>
        <w:t>政府</w:t>
      </w:r>
      <w:ins w:id="443" w:author="Vanessa" w:date="2023-10-24T20:11:47Z">
        <w:r>
          <w:rPr>
            <w:rFonts w:hint="eastAsia" w:cs="Times New Roman"/>
            <w:b w:val="0"/>
            <w:bCs w:val="0"/>
            <w:sz w:val="18"/>
            <w:szCs w:val="18"/>
            <w:lang w:val="en-US" w:eastAsia="zh-CN"/>
          </w:rPr>
          <w:t>CIO</w:t>
        </w:r>
      </w:ins>
      <w:del w:id="444" w:author="Vanessa" w:date="2023-10-24T20:11:46Z">
        <w:r>
          <w:rPr>
            <w:rFonts w:hint="default" w:ascii="Times New Roman" w:hAnsi="Times New Roman" w:cs="Times New Roman"/>
            <w:b w:val="0"/>
            <w:bCs w:val="0"/>
            <w:sz w:val="18"/>
            <w:szCs w:val="18"/>
            <w:lang w:val="en-US" w:eastAsia="zh-CN"/>
          </w:rPr>
          <w:delText>首</w:delText>
        </w:r>
      </w:del>
      <w:del w:id="445" w:author="Vanessa" w:date="2023-10-24T20:11:39Z">
        <w:r>
          <w:rPr>
            <w:rFonts w:hint="default" w:ascii="Times New Roman" w:hAnsi="Times New Roman" w:cs="Times New Roman"/>
            <w:b w:val="0"/>
            <w:bCs w:val="0"/>
            <w:sz w:val="18"/>
            <w:szCs w:val="18"/>
            <w:lang w:val="en-US" w:eastAsia="zh-CN"/>
          </w:rPr>
          <w:delText>席信息</w:delText>
        </w:r>
      </w:del>
      <w:del w:id="446" w:author="Vanessa" w:date="2023-10-24T20:11:44Z">
        <w:r>
          <w:rPr>
            <w:rFonts w:hint="default" w:ascii="Times New Roman" w:hAnsi="Times New Roman" w:cs="Times New Roman"/>
            <w:b w:val="0"/>
            <w:bCs w:val="0"/>
            <w:sz w:val="18"/>
            <w:szCs w:val="18"/>
            <w:lang w:val="en-US" w:eastAsia="zh-CN"/>
          </w:rPr>
          <w:delText>官</w:delText>
        </w:r>
      </w:del>
      <w:ins w:id="447" w:author="Vanessa" w:date="2023-10-24T20:11:54Z">
        <w:r>
          <w:rPr>
            <w:rFonts w:hint="eastAsia" w:cs="Times New Roman"/>
            <w:b w:val="0"/>
            <w:bCs w:val="0"/>
            <w:sz w:val="18"/>
            <w:szCs w:val="18"/>
            <w:lang w:val="en-US" w:eastAsia="zh-CN"/>
          </w:rPr>
          <w:t>”</w:t>
        </w:r>
      </w:ins>
      <w:del w:id="448" w:author="Vanessa" w:date="2023-10-24T20:11:54Z">
        <w:r>
          <w:rPr>
            <w:rFonts w:hint="default" w:ascii="Times New Roman" w:hAnsi="Times New Roman" w:cs="Times New Roman"/>
            <w:b w:val="0"/>
            <w:bCs w:val="0"/>
            <w:sz w:val="18"/>
            <w:szCs w:val="18"/>
            <w:lang w:val="en-US" w:eastAsia="zh-CN"/>
          </w:rPr>
          <w:delText>”</w:delText>
        </w:r>
      </w:del>
      <w:r>
        <w:rPr>
          <w:rFonts w:hint="default" w:ascii="Times New Roman" w:hAnsi="Times New Roman" w:cs="Times New Roman"/>
          <w:b w:val="0"/>
          <w:bCs w:val="0"/>
          <w:sz w:val="18"/>
          <w:szCs w:val="18"/>
          <w:lang w:val="en-US" w:eastAsia="zh-CN"/>
        </w:rPr>
        <w:t>指的是</w:t>
      </w:r>
      <w:del w:id="449" w:author="Vanessa" w:date="2023-10-24T19:54:45Z">
        <w:r>
          <w:rPr>
            <w:rFonts w:hint="default" w:ascii="Times New Roman" w:hAnsi="Times New Roman" w:cs="Times New Roman"/>
            <w:b w:val="0"/>
            <w:bCs w:val="0"/>
            <w:sz w:val="18"/>
            <w:szCs w:val="18"/>
            <w:lang w:val="en-US" w:eastAsia="zh-CN"/>
          </w:rPr>
          <w:delText>公共部门</w:delText>
        </w:r>
      </w:del>
      <w:ins w:id="450" w:author="Vanessa" w:date="2023-11-06T09:45:01Z">
        <w:r>
          <w:rPr>
            <w:rFonts w:hint="eastAsia" w:cs="Times New Roman"/>
            <w:b w:val="0"/>
            <w:bCs w:val="0"/>
            <w:sz w:val="18"/>
            <w:szCs w:val="18"/>
            <w:lang w:val="en-US" w:eastAsia="zh-CN"/>
          </w:rPr>
          <w:t>公立领域</w:t>
        </w:r>
      </w:ins>
      <w:ins w:id="451" w:author="Vanessa" w:date="2023-11-06T10:02:53Z">
        <w:r>
          <w:rPr>
            <w:rFonts w:hint="eastAsia" w:cs="Times New Roman"/>
            <w:b w:val="0"/>
            <w:bCs w:val="0"/>
            <w:sz w:val="18"/>
            <w:szCs w:val="18"/>
            <w:lang w:val="en-US" w:eastAsia="zh-CN"/>
          </w:rPr>
          <w:t>的</w:t>
        </w:r>
      </w:ins>
      <w:r>
        <w:rPr>
          <w:rFonts w:hint="default" w:ascii="Times New Roman" w:hAnsi="Times New Roman" w:cs="Times New Roman"/>
          <w:b w:val="0"/>
          <w:bCs w:val="0"/>
          <w:sz w:val="18"/>
          <w:szCs w:val="18"/>
          <w:lang w:val="en-US" w:eastAsia="zh-CN"/>
        </w:rPr>
        <w:t>组织中</w:t>
      </w:r>
      <w:ins w:id="452" w:author="Vanessa" w:date="2023-10-24T20:12:25Z">
        <w:r>
          <w:rPr>
            <w:rFonts w:hint="eastAsia" w:cs="Times New Roman"/>
            <w:b w:val="0"/>
            <w:bCs w:val="0"/>
            <w:sz w:val="18"/>
            <w:szCs w:val="18"/>
            <w:lang w:val="en-US" w:eastAsia="zh-CN"/>
          </w:rPr>
          <w:t>为</w:t>
        </w:r>
      </w:ins>
      <w:ins w:id="453" w:author="Vanessa" w:date="2023-10-24T20:12:25Z">
        <w:r>
          <w:rPr>
            <w:rFonts w:hint="default" w:ascii="Times New Roman" w:hAnsi="Times New Roman" w:cs="Times New Roman"/>
            <w:b w:val="0"/>
            <w:bCs w:val="0"/>
            <w:sz w:val="18"/>
            <w:szCs w:val="18"/>
            <w:lang w:val="en-US" w:eastAsia="zh-CN"/>
          </w:rPr>
          <w:t>支持组织和政治目标</w:t>
        </w:r>
      </w:ins>
      <w:ins w:id="454" w:author="Vanessa" w:date="2023-10-24T20:12:28Z">
        <w:r>
          <w:rPr>
            <w:rFonts w:hint="eastAsia" w:cs="Times New Roman"/>
            <w:b w:val="0"/>
            <w:bCs w:val="0"/>
            <w:sz w:val="18"/>
            <w:szCs w:val="18"/>
            <w:lang w:val="en-US" w:eastAsia="zh-CN"/>
          </w:rPr>
          <w:t>而</w:t>
        </w:r>
      </w:ins>
      <w:r>
        <w:rPr>
          <w:rFonts w:hint="default" w:ascii="Times New Roman" w:hAnsi="Times New Roman" w:cs="Times New Roman"/>
          <w:b w:val="0"/>
          <w:bCs w:val="0"/>
          <w:sz w:val="18"/>
          <w:szCs w:val="18"/>
          <w:lang w:val="en-US" w:eastAsia="zh-CN"/>
        </w:rPr>
        <w:t>负责信息技术和计算机系统</w:t>
      </w:r>
      <w:del w:id="455" w:author="Vanessa" w:date="2023-10-24T20:12:25Z">
        <w:r>
          <w:rPr>
            <w:rFonts w:hint="default" w:ascii="Times New Roman" w:hAnsi="Times New Roman" w:cs="Times New Roman"/>
            <w:b w:val="0"/>
            <w:bCs w:val="0"/>
            <w:sz w:val="18"/>
            <w:szCs w:val="18"/>
            <w:lang w:val="en-US" w:eastAsia="zh-CN"/>
          </w:rPr>
          <w:delText>以支持组织和政治目标</w:delText>
        </w:r>
      </w:del>
      <w:r>
        <w:rPr>
          <w:rFonts w:hint="default" w:ascii="Times New Roman" w:hAnsi="Times New Roman" w:cs="Times New Roman"/>
          <w:b w:val="0"/>
          <w:bCs w:val="0"/>
          <w:sz w:val="18"/>
          <w:szCs w:val="18"/>
          <w:lang w:val="en-US" w:eastAsia="zh-CN"/>
        </w:rPr>
        <w:t>的职位。这包括首席数字信息官（CDIO）或IT</w:t>
      </w:r>
      <w:ins w:id="456" w:author="Vanessa" w:date="2023-11-06T13:50:12Z">
        <w:r>
          <w:rPr>
            <w:rFonts w:hint="eastAsia" w:cs="Times New Roman"/>
            <w:b w:val="0"/>
            <w:bCs w:val="0"/>
            <w:sz w:val="18"/>
            <w:szCs w:val="18"/>
            <w:lang w:val="en-US" w:eastAsia="zh-CN"/>
          </w:rPr>
          <w:t>部长</w:t>
        </w:r>
      </w:ins>
      <w:del w:id="457" w:author="Vanessa" w:date="2023-11-06T13:50:11Z">
        <w:r>
          <w:rPr>
            <w:rFonts w:hint="default" w:ascii="Times New Roman" w:hAnsi="Times New Roman" w:cs="Times New Roman"/>
            <w:b w:val="0"/>
            <w:bCs w:val="0"/>
            <w:sz w:val="18"/>
            <w:szCs w:val="18"/>
            <w:lang w:val="en-US" w:eastAsia="zh-CN"/>
          </w:rPr>
          <w:delText>总监</w:delText>
        </w:r>
      </w:del>
      <w:r>
        <w:rPr>
          <w:rFonts w:hint="default" w:ascii="Times New Roman" w:hAnsi="Times New Roman" w:cs="Times New Roman"/>
          <w:b w:val="0"/>
          <w:bCs w:val="0"/>
          <w:sz w:val="18"/>
          <w:szCs w:val="18"/>
          <w:lang w:val="en-US" w:eastAsia="zh-CN"/>
        </w:rPr>
        <w:t>等角色。他们将是负责建立OSPO的最高级</w:t>
      </w:r>
      <w:ins w:id="458" w:author="Vanessa" w:date="2023-10-24T20:12:57Z">
        <w:r>
          <w:rPr>
            <w:rFonts w:hint="eastAsia" w:cs="Times New Roman"/>
            <w:b w:val="0"/>
            <w:bCs w:val="0"/>
            <w:sz w:val="18"/>
            <w:szCs w:val="18"/>
            <w:lang w:val="en-US" w:eastAsia="zh-CN"/>
          </w:rPr>
          <w:t>的</w:t>
        </w:r>
      </w:ins>
      <w:r>
        <w:rPr>
          <w:rFonts w:hint="default" w:ascii="Times New Roman" w:hAnsi="Times New Roman" w:cs="Times New Roman"/>
          <w:b w:val="0"/>
          <w:bCs w:val="0"/>
          <w:sz w:val="18"/>
          <w:szCs w:val="18"/>
          <w:lang w:val="en-US" w:eastAsia="zh-CN"/>
        </w:rPr>
        <w:t>管理人员。</w:t>
      </w:r>
    </w:p>
    <w:p>
      <w:pPr>
        <w:widowControl w:val="0"/>
        <w:numPr>
          <w:ilvl w:val="3"/>
          <w:numId w:val="0"/>
        </w:numPr>
        <w:autoSpaceDE w:val="0"/>
        <w:autoSpaceDN w:val="0"/>
        <w:ind w:leftChars="200"/>
        <w:jc w:val="both"/>
        <w:rPr>
          <w:ins w:id="459" w:author="Vanessa" w:date="2023-10-24T20:13:05Z"/>
          <w:rFonts w:hint="default" w:ascii="Times New Roman" w:hAnsi="Times New Roman" w:cs="Times New Roman"/>
          <w:b w:val="0"/>
          <w:bCs w:val="0"/>
          <w:sz w:val="18"/>
          <w:szCs w:val="18"/>
          <w:lang w:val="en-US" w:eastAsia="zh-CN"/>
        </w:rPr>
      </w:pPr>
    </w:p>
    <w:p>
      <w:pPr>
        <w:widowControl w:val="0"/>
        <w:numPr>
          <w:ilvl w:val="3"/>
          <w:numId w:val="0"/>
        </w:numPr>
        <w:autoSpaceDE w:val="0"/>
        <w:autoSpaceDN w:val="0"/>
        <w:ind w:leftChars="200"/>
        <w:jc w:val="both"/>
        <w:rPr>
          <w:del w:id="460" w:author="Vanessa" w:date="2023-10-24T20:13:04Z"/>
          <w:rFonts w:hint="default" w:ascii="Times New Roman" w:hAnsi="Times New Roman" w:cs="Times New Roman"/>
          <w:b w:val="0"/>
          <w:bCs w:val="0"/>
          <w:sz w:val="18"/>
          <w:szCs w:val="18"/>
          <w:lang w:val="en-US" w:eastAsia="zh-CN"/>
        </w:rPr>
      </w:pP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Last but not least, the authors would like to thank the expert group that supported the writing of this paper:</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最后但同样重要的是，作者要感谢支持本文撰写的专家组：</w:t>
      </w: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p>
    <w:p>
      <w:pPr>
        <w:widowControl w:val="0"/>
        <w:numPr>
          <w:ilvl w:val="3"/>
          <w:numId w:val="0"/>
        </w:numPr>
        <w:autoSpaceDE w:val="0"/>
        <w:autoSpaceDN w:val="0"/>
        <w:ind w:leftChars="3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Bastien Guerry, Government of France</w:t>
      </w:r>
    </w:p>
    <w:p>
      <w:pPr>
        <w:widowControl w:val="0"/>
        <w:numPr>
          <w:ilvl w:val="3"/>
          <w:numId w:val="0"/>
        </w:numPr>
        <w:autoSpaceDE w:val="0"/>
        <w:autoSpaceDN w:val="0"/>
        <w:ind w:leftChars="3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Clare Dillon, InnerSource Commons Foundation &amp; OSPO++</w:t>
      </w:r>
    </w:p>
    <w:p>
      <w:pPr>
        <w:widowControl w:val="0"/>
        <w:numPr>
          <w:ilvl w:val="3"/>
          <w:numId w:val="0"/>
        </w:numPr>
        <w:autoSpaceDE w:val="0"/>
        <w:autoSpaceDN w:val="0"/>
        <w:ind w:leftChars="3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Danese Cooper, InnerSource Commons Foundation &amp; OSPO++</w:t>
      </w:r>
    </w:p>
    <w:p>
      <w:pPr>
        <w:widowControl w:val="0"/>
        <w:numPr>
          <w:ilvl w:val="3"/>
          <w:numId w:val="0"/>
        </w:numPr>
        <w:autoSpaceDE w:val="0"/>
        <w:autoSpaceDN w:val="0"/>
        <w:ind w:leftChars="3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Deborah Bryant, Independent Advisor &amp; Open Source Initiative Board Emeritus</w:t>
      </w:r>
    </w:p>
    <w:p>
      <w:pPr>
        <w:widowControl w:val="0"/>
        <w:numPr>
          <w:ilvl w:val="3"/>
          <w:numId w:val="0"/>
        </w:numPr>
        <w:autoSpaceDE w:val="0"/>
        <w:autoSpaceDN w:val="0"/>
        <w:ind w:leftChars="3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Frederik Blachetta, Dataport</w:t>
      </w:r>
    </w:p>
    <w:p>
      <w:pPr>
        <w:widowControl w:val="0"/>
        <w:numPr>
          <w:ilvl w:val="3"/>
          <w:numId w:val="0"/>
        </w:numPr>
        <w:autoSpaceDE w:val="0"/>
        <w:autoSpaceDN w:val="0"/>
        <w:ind w:leftChars="3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Gaël Blondelle, Eclipse Foundation</w:t>
      </w:r>
    </w:p>
    <w:p>
      <w:pPr>
        <w:widowControl w:val="0"/>
        <w:numPr>
          <w:ilvl w:val="3"/>
          <w:numId w:val="0"/>
        </w:numPr>
        <w:autoSpaceDE w:val="0"/>
        <w:autoSpaceDN w:val="0"/>
        <w:ind w:leftChars="3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Gijs Hillenius, European Commission</w:t>
      </w:r>
    </w:p>
    <w:p>
      <w:pPr>
        <w:widowControl w:val="0"/>
        <w:numPr>
          <w:ilvl w:val="3"/>
          <w:numId w:val="0"/>
        </w:numPr>
        <w:autoSpaceDE w:val="0"/>
        <w:autoSpaceDN w:val="0"/>
        <w:ind w:leftChars="3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Jacob Green, Mosslabs.io, OSPO++</w:t>
      </w:r>
    </w:p>
    <w:p>
      <w:pPr>
        <w:widowControl w:val="0"/>
        <w:numPr>
          <w:ilvl w:val="3"/>
          <w:numId w:val="0"/>
        </w:numPr>
        <w:autoSpaceDE w:val="0"/>
        <w:autoSpaceDN w:val="0"/>
        <w:ind w:leftChars="3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Jacob Green，Mosslabs.io，OSPO++</w:t>
      </w:r>
    </w:p>
    <w:p>
      <w:pPr>
        <w:widowControl w:val="0"/>
        <w:numPr>
          <w:ilvl w:val="3"/>
          <w:numId w:val="0"/>
        </w:numPr>
        <w:autoSpaceDE w:val="0"/>
        <w:autoSpaceDN w:val="0"/>
        <w:ind w:leftChars="3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James Vasile, Open Tech Strategies</w:t>
      </w:r>
    </w:p>
    <w:p>
      <w:pPr>
        <w:widowControl w:val="0"/>
        <w:numPr>
          <w:ilvl w:val="3"/>
          <w:numId w:val="0"/>
        </w:numPr>
        <w:autoSpaceDE w:val="0"/>
        <w:autoSpaceDN w:val="0"/>
        <w:ind w:leftChars="3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Johan Linåker, RISE Research Institutes of Sweden</w:t>
      </w:r>
    </w:p>
    <w:p>
      <w:pPr>
        <w:widowControl w:val="0"/>
        <w:numPr>
          <w:ilvl w:val="3"/>
          <w:numId w:val="0"/>
        </w:numPr>
        <w:autoSpaceDE w:val="0"/>
        <w:autoSpaceDN w:val="0"/>
        <w:ind w:leftChars="3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Leslie Hawthorn, Red Hat &amp; Open Source Initiative Board Emeritus</w:t>
      </w:r>
    </w:p>
    <w:p>
      <w:pPr>
        <w:widowControl w:val="0"/>
        <w:numPr>
          <w:ilvl w:val="3"/>
          <w:numId w:val="0"/>
        </w:numPr>
        <w:autoSpaceDE w:val="0"/>
        <w:autoSpaceDN w:val="0"/>
        <w:ind w:leftChars="3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Mala Kumar, GitHub</w:t>
      </w:r>
    </w:p>
    <w:p>
      <w:pPr>
        <w:widowControl w:val="0"/>
        <w:numPr>
          <w:ilvl w:val="3"/>
          <w:numId w:val="0"/>
        </w:numPr>
        <w:autoSpaceDE w:val="0"/>
        <w:autoSpaceDN w:val="0"/>
        <w:ind w:leftChars="3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Michael Plagge, Eclipse Foundation</w:t>
      </w:r>
    </w:p>
    <w:p>
      <w:pPr>
        <w:widowControl w:val="0"/>
        <w:numPr>
          <w:ilvl w:val="3"/>
          <w:numId w:val="0"/>
        </w:numPr>
        <w:autoSpaceDE w:val="0"/>
        <w:autoSpaceDN w:val="0"/>
        <w:ind w:leftChars="3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Miguel Diez-Blanco, European Commission</w:t>
      </w:r>
    </w:p>
    <w:p>
      <w:pPr>
        <w:widowControl w:val="0"/>
        <w:numPr>
          <w:ilvl w:val="3"/>
          <w:numId w:val="0"/>
        </w:numPr>
        <w:autoSpaceDE w:val="0"/>
        <w:autoSpaceDN w:val="0"/>
        <w:ind w:leftChars="3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Philippe Bareille, City of Paris</w:t>
      </w:r>
    </w:p>
    <w:p>
      <w:pPr>
        <w:widowControl w:val="0"/>
        <w:numPr>
          <w:ilvl w:val="3"/>
          <w:numId w:val="0"/>
        </w:numPr>
        <w:autoSpaceDE w:val="0"/>
        <w:autoSpaceDN w:val="0"/>
        <w:ind w:leftChars="3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Richard Littauer, Open Source Collective and Sustain</w:t>
      </w:r>
    </w:p>
    <w:p>
      <w:pPr>
        <w:widowControl w:val="0"/>
        <w:numPr>
          <w:ilvl w:val="3"/>
          <w:numId w:val="0"/>
        </w:numPr>
        <w:autoSpaceDE w:val="0"/>
        <w:autoSpaceDN w:val="0"/>
        <w:ind w:leftChars="30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Sayeed Choudhury, Johns Hopkins University &amp; OSPO++</w:t>
      </w:r>
    </w:p>
    <w:p>
      <w:pPr>
        <w:widowControl w:val="0"/>
        <w:numPr>
          <w:ilvl w:val="3"/>
          <w:numId w:val="0"/>
        </w:numPr>
        <w:autoSpaceDE w:val="0"/>
        <w:autoSpaceDN w:val="0"/>
        <w:ind w:leftChars="200"/>
        <w:jc w:val="both"/>
        <w:rPr>
          <w:ins w:id="461" w:author="Vanessa" w:date="2023-11-06T09:45:53Z"/>
          <w:rFonts w:hint="default" w:ascii="Times New Roman" w:hAnsi="Times New Roman" w:cs="Times New Roman"/>
          <w:b w:val="0"/>
          <w:bCs w:val="0"/>
          <w:sz w:val="18"/>
          <w:szCs w:val="18"/>
          <w:lang w:val="en-US" w:eastAsia="zh-CN"/>
        </w:rPr>
      </w:pPr>
      <w:ins w:id="462" w:author="Vanessa" w:date="2023-11-06T09:45:57Z">
        <w:r>
          <w:rPr>
            <w:rFonts w:hint="eastAsia" w:cs="Times New Roman"/>
            <w:b w:val="0"/>
            <w:bCs w:val="0"/>
            <w:sz w:val="18"/>
            <w:szCs w:val="18"/>
            <w:lang w:val="en-US" w:eastAsia="zh-CN"/>
          </w:rPr>
          <w:t>（</w:t>
        </w:r>
      </w:ins>
      <w:ins w:id="463" w:author="Vanessa" w:date="2023-11-06T09:45:59Z">
        <w:r>
          <w:rPr>
            <w:rFonts w:hint="eastAsia" w:cs="Times New Roman"/>
            <w:b w:val="0"/>
            <w:bCs w:val="0"/>
            <w:sz w:val="18"/>
            <w:szCs w:val="18"/>
            <w:lang w:val="en-US" w:eastAsia="zh-CN"/>
          </w:rPr>
          <w:t>翻译</w:t>
        </w:r>
      </w:ins>
      <w:ins w:id="464" w:author="Vanessa" w:date="2023-11-06T09:46:00Z">
        <w:r>
          <w:rPr>
            <w:rFonts w:hint="eastAsia" w:cs="Times New Roman"/>
            <w:b w:val="0"/>
            <w:bCs w:val="0"/>
            <w:sz w:val="18"/>
            <w:szCs w:val="18"/>
            <w:lang w:val="en-US" w:eastAsia="zh-CN"/>
          </w:rPr>
          <w:t>略</w:t>
        </w:r>
      </w:ins>
      <w:ins w:id="465" w:author="Vanessa" w:date="2023-11-06T09:45:57Z">
        <w:r>
          <w:rPr>
            <w:rFonts w:hint="eastAsia" w:cs="Times New Roman"/>
            <w:b w:val="0"/>
            <w:bCs w:val="0"/>
            <w:sz w:val="18"/>
            <w:szCs w:val="18"/>
            <w:lang w:val="en-US" w:eastAsia="zh-CN"/>
          </w:rPr>
          <w:t>）</w:t>
        </w:r>
      </w:ins>
    </w:p>
    <w:p>
      <w:pPr>
        <w:widowControl w:val="0"/>
        <w:numPr>
          <w:ilvl w:val="3"/>
          <w:numId w:val="0"/>
        </w:numPr>
        <w:autoSpaceDE w:val="0"/>
        <w:autoSpaceDN w:val="0"/>
        <w:ind w:leftChars="200"/>
        <w:jc w:val="both"/>
        <w:rPr>
          <w:ins w:id="466" w:author="Vanessa" w:date="2023-11-06T09:45:53Z"/>
          <w:rFonts w:hint="default" w:ascii="Times New Roman" w:hAnsi="Times New Roman" w:cs="Times New Roman"/>
          <w:b w:val="0"/>
          <w:bCs w:val="0"/>
          <w:sz w:val="18"/>
          <w:szCs w:val="18"/>
          <w:lang w:val="en-US" w:eastAsia="zh-CN"/>
        </w:rPr>
      </w:pPr>
    </w:p>
    <w:p>
      <w:pPr>
        <w:widowControl w:val="0"/>
        <w:numPr>
          <w:ilvl w:val="3"/>
          <w:numId w:val="0"/>
        </w:numPr>
        <w:autoSpaceDE w:val="0"/>
        <w:autoSpaceDN w:val="0"/>
        <w:ind w:leftChars="200"/>
        <w:jc w:val="both"/>
        <w:rPr>
          <w:rFonts w:hint="default" w:ascii="Times New Roman" w:hAnsi="Times New Roman" w:cs="Times New Roman"/>
          <w:b w:val="0"/>
          <w:bCs w:val="0"/>
          <w:sz w:val="18"/>
          <w:szCs w:val="18"/>
          <w:lang w:val="en-US" w:eastAsia="zh-CN"/>
        </w:rPr>
      </w:pPr>
    </w:p>
    <w:p>
      <w:pPr>
        <w:keepNext w:val="0"/>
        <w:keepLines w:val="0"/>
        <w:pageBreakBefore w:val="0"/>
        <w:widowControl w:val="0"/>
        <w:numPr>
          <w:ilvl w:val="3"/>
          <w:numId w:val="0"/>
        </w:numPr>
        <w:kinsoku/>
        <w:wordWrap/>
        <w:overflowPunct/>
        <w:topLinePunct w:val="0"/>
        <w:autoSpaceDE w:val="0"/>
        <w:autoSpaceDN w:val="0"/>
        <w:bidi w:val="0"/>
        <w:adjustRightInd/>
        <w:snapToGrid/>
        <w:spacing w:line="240" w:lineRule="auto"/>
        <w:ind w:leftChars="0"/>
        <w:jc w:val="both"/>
        <w:textAlignment w:val="auto"/>
        <w:rPr>
          <w:rFonts w:hint="default" w:eastAsia="宋体" w:cs="Times New Roman"/>
          <w:b/>
          <w:bCs/>
          <w:kern w:val="0"/>
          <w:sz w:val="21"/>
          <w:szCs w:val="21"/>
          <w:highlight w:val="lightGray"/>
          <w:lang w:val="en-US" w:eastAsia="zh-CN" w:bidi="ar-SA"/>
        </w:rPr>
      </w:pPr>
      <w:r>
        <w:rPr>
          <w:rFonts w:hint="default" w:cs="Times New Roman"/>
          <w:b/>
          <w:bCs/>
          <w:kern w:val="0"/>
          <w:sz w:val="21"/>
          <w:szCs w:val="21"/>
          <w:highlight w:val="lightGray"/>
          <w:lang w:val="en-US" w:bidi="ar-SA"/>
        </w:rPr>
        <w:t>T</w:t>
      </w:r>
      <w:r>
        <w:rPr>
          <w:rFonts w:hint="default" w:cs="Times New Roman"/>
          <w:b/>
          <w:bCs/>
          <w:kern w:val="0"/>
          <w:sz w:val="21"/>
          <w:szCs w:val="21"/>
          <w:highlight w:val="lightGray"/>
          <w:lang w:val="en-US" w:eastAsia="zh-CN" w:bidi="ar-SA"/>
        </w:rPr>
        <w:t>HE</w:t>
      </w:r>
      <w:r>
        <w:rPr>
          <w:rFonts w:hint="default" w:cs="Times New Roman"/>
          <w:b/>
          <w:bCs/>
          <w:kern w:val="0"/>
          <w:sz w:val="21"/>
          <w:szCs w:val="21"/>
          <w:highlight w:val="lightGray"/>
          <w:lang w:val="en-US" w:bidi="ar-SA"/>
        </w:rPr>
        <w:t xml:space="preserve"> P</w:t>
      </w:r>
      <w:r>
        <w:rPr>
          <w:rFonts w:hint="default" w:cs="Times New Roman"/>
          <w:b/>
          <w:bCs/>
          <w:kern w:val="0"/>
          <w:sz w:val="21"/>
          <w:szCs w:val="21"/>
          <w:highlight w:val="lightGray"/>
          <w:lang w:val="en-US" w:eastAsia="zh-CN" w:bidi="ar-SA"/>
        </w:rPr>
        <w:t>UBLIC</w:t>
      </w:r>
      <w:r>
        <w:rPr>
          <w:rFonts w:hint="default" w:cs="Times New Roman"/>
          <w:b/>
          <w:bCs/>
          <w:kern w:val="0"/>
          <w:sz w:val="21"/>
          <w:szCs w:val="21"/>
          <w:highlight w:val="lightGray"/>
          <w:lang w:val="en-US" w:bidi="ar-SA"/>
        </w:rPr>
        <w:t xml:space="preserve"> S</w:t>
      </w:r>
      <w:r>
        <w:rPr>
          <w:rFonts w:hint="default" w:cs="Times New Roman"/>
          <w:b/>
          <w:bCs/>
          <w:kern w:val="0"/>
          <w:sz w:val="21"/>
          <w:szCs w:val="21"/>
          <w:highlight w:val="lightGray"/>
          <w:lang w:val="en-US" w:eastAsia="zh-CN" w:bidi="ar-SA"/>
        </w:rPr>
        <w:t>ECTOR</w:t>
      </w:r>
      <w:r>
        <w:rPr>
          <w:rFonts w:hint="default" w:cs="Times New Roman"/>
          <w:b/>
          <w:bCs/>
          <w:kern w:val="0"/>
          <w:sz w:val="21"/>
          <w:szCs w:val="21"/>
          <w:highlight w:val="lightGray"/>
          <w:lang w:val="en-US" w:bidi="ar-SA"/>
        </w:rPr>
        <w:t xml:space="preserve"> </w:t>
      </w:r>
      <w:r>
        <w:rPr>
          <w:rFonts w:hint="default" w:cs="Times New Roman"/>
          <w:b/>
          <w:bCs/>
          <w:kern w:val="0"/>
          <w:sz w:val="21"/>
          <w:szCs w:val="21"/>
          <w:highlight w:val="lightGray"/>
          <w:lang w:val="en-US" w:eastAsia="zh-CN" w:bidi="ar-SA"/>
        </w:rPr>
        <w:t>AND</w:t>
      </w:r>
      <w:r>
        <w:rPr>
          <w:rFonts w:hint="default" w:cs="Times New Roman"/>
          <w:b/>
          <w:bCs/>
          <w:kern w:val="0"/>
          <w:sz w:val="21"/>
          <w:szCs w:val="21"/>
          <w:highlight w:val="lightGray"/>
          <w:lang w:val="en-US" w:bidi="ar-SA"/>
        </w:rPr>
        <w:t xml:space="preserve"> O</w:t>
      </w:r>
      <w:r>
        <w:rPr>
          <w:rFonts w:hint="default" w:cs="Times New Roman"/>
          <w:b/>
          <w:bCs/>
          <w:kern w:val="0"/>
          <w:sz w:val="21"/>
          <w:szCs w:val="21"/>
          <w:highlight w:val="lightGray"/>
          <w:lang w:val="en-US" w:eastAsia="zh-CN" w:bidi="ar-SA"/>
        </w:rPr>
        <w:t>PEN</w:t>
      </w:r>
      <w:r>
        <w:rPr>
          <w:rFonts w:hint="default" w:cs="Times New Roman"/>
          <w:b/>
          <w:bCs/>
          <w:kern w:val="0"/>
          <w:sz w:val="21"/>
          <w:szCs w:val="21"/>
          <w:highlight w:val="lightGray"/>
          <w:lang w:val="en-US" w:bidi="ar-SA"/>
        </w:rPr>
        <w:t xml:space="preserve"> S</w:t>
      </w:r>
      <w:r>
        <w:rPr>
          <w:rFonts w:hint="default" w:cs="Times New Roman"/>
          <w:b/>
          <w:bCs/>
          <w:kern w:val="0"/>
          <w:sz w:val="21"/>
          <w:szCs w:val="21"/>
          <w:highlight w:val="lightGray"/>
          <w:lang w:val="en-US" w:eastAsia="zh-CN" w:bidi="ar-SA"/>
        </w:rPr>
        <w:t>OURCE</w:t>
      </w:r>
    </w:p>
    <w:p>
      <w:pPr>
        <w:keepNext w:val="0"/>
        <w:keepLines w:val="0"/>
        <w:pageBreakBefore w:val="0"/>
        <w:widowControl w:val="0"/>
        <w:numPr>
          <w:ilvl w:val="3"/>
          <w:numId w:val="0"/>
        </w:numPr>
        <w:kinsoku/>
        <w:wordWrap/>
        <w:overflowPunct/>
        <w:topLinePunct w:val="0"/>
        <w:autoSpaceDE w:val="0"/>
        <w:autoSpaceDN w:val="0"/>
        <w:bidi w:val="0"/>
        <w:adjustRightInd/>
        <w:snapToGrid/>
        <w:spacing w:line="240" w:lineRule="auto"/>
        <w:ind w:leftChars="0"/>
        <w:jc w:val="both"/>
        <w:textAlignment w:val="auto"/>
        <w:rPr>
          <w:rFonts w:hint="default" w:eastAsia="宋体" w:cs="Times New Roman"/>
          <w:b/>
          <w:bCs/>
          <w:kern w:val="0"/>
          <w:sz w:val="21"/>
          <w:szCs w:val="21"/>
          <w:highlight w:val="lightGray"/>
          <w:lang w:val="en-US" w:eastAsia="zh-CN" w:bidi="ar-SA"/>
        </w:rPr>
      </w:pPr>
      <w:del w:id="467" w:author="Vanessa" w:date="2023-10-24T19:54:45Z">
        <w:r>
          <w:rPr>
            <w:rFonts w:hint="default" w:cs="Times New Roman"/>
            <w:b/>
            <w:bCs/>
            <w:kern w:val="0"/>
            <w:sz w:val="21"/>
            <w:szCs w:val="21"/>
            <w:highlight w:val="lightGray"/>
            <w:lang w:val="en-US" w:eastAsia="zh-CN" w:bidi="ar-SA"/>
          </w:rPr>
          <w:delText>公共部门</w:delText>
        </w:r>
      </w:del>
      <w:ins w:id="468" w:author="Vanessa" w:date="2023-11-06T09:45:01Z">
        <w:r>
          <w:rPr>
            <w:rFonts w:hint="eastAsia" w:cs="Times New Roman"/>
            <w:b/>
            <w:bCs/>
            <w:kern w:val="0"/>
            <w:sz w:val="21"/>
            <w:szCs w:val="21"/>
            <w:highlight w:val="lightGray"/>
            <w:lang w:val="en-US" w:eastAsia="zh-CN" w:bidi="ar-SA"/>
          </w:rPr>
          <w:t>公立领域</w:t>
        </w:r>
      </w:ins>
      <w:r>
        <w:rPr>
          <w:rFonts w:hint="default" w:cs="Times New Roman"/>
          <w:b/>
          <w:bCs/>
          <w:kern w:val="0"/>
          <w:sz w:val="21"/>
          <w:szCs w:val="21"/>
          <w:highlight w:val="lightGray"/>
          <w:lang w:val="en-US" w:eastAsia="zh-CN" w:bidi="ar-SA"/>
        </w:rPr>
        <w:t>与开源</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eastAsia" w:cstheme="minorBidi"/>
          <w:kern w:val="2"/>
          <w:sz w:val="18"/>
          <w:szCs w:val="18"/>
          <w:lang w:val="en-US" w:bidi="ar-SA"/>
        </w:rPr>
      </w:pP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eastAsia" w:cstheme="minorBidi"/>
          <w:kern w:val="2"/>
          <w:sz w:val="18"/>
          <w:szCs w:val="18"/>
          <w:highlight w:val="none"/>
          <w:lang w:val="en-US" w:bidi="ar-SA"/>
        </w:rPr>
      </w:pPr>
      <w:r>
        <w:rPr>
          <w:rFonts w:hint="eastAsia" w:cstheme="minorBidi"/>
          <w:kern w:val="2"/>
          <w:sz w:val="18"/>
          <w:szCs w:val="18"/>
          <w:highlight w:val="none"/>
          <w:lang w:val="en-US" w:bidi="ar-SA"/>
        </w:rPr>
        <w:t>Cities have different needs than national governments. Tax authorities have different</w:t>
      </w:r>
      <w:r>
        <w:rPr>
          <w:rFonts w:hint="eastAsia" w:cstheme="minorBidi"/>
          <w:kern w:val="2"/>
          <w:sz w:val="18"/>
          <w:szCs w:val="18"/>
          <w:highlight w:val="none"/>
          <w:lang w:val="en-US" w:eastAsia="zh-CN" w:bidi="ar-SA"/>
        </w:rPr>
        <w:t xml:space="preserve"> </w:t>
      </w:r>
      <w:r>
        <w:rPr>
          <w:rFonts w:hint="eastAsia" w:cstheme="minorBidi"/>
          <w:kern w:val="2"/>
          <w:sz w:val="18"/>
          <w:szCs w:val="18"/>
          <w:highlight w:val="none"/>
          <w:lang w:val="en-US" w:bidi="ar-SA"/>
        </w:rPr>
        <w:t>mandates than supra-national organisations such as the EU. The reasons for public entities</w:t>
      </w:r>
      <w:r>
        <w:rPr>
          <w:rFonts w:hint="eastAsia" w:cstheme="minorBidi"/>
          <w:kern w:val="2"/>
          <w:sz w:val="18"/>
          <w:szCs w:val="18"/>
          <w:highlight w:val="none"/>
          <w:lang w:val="en-US" w:eastAsia="zh-CN" w:bidi="ar-SA"/>
        </w:rPr>
        <w:t xml:space="preserve"> </w:t>
      </w:r>
      <w:r>
        <w:rPr>
          <w:rFonts w:hint="eastAsia" w:cstheme="minorBidi"/>
          <w:kern w:val="2"/>
          <w:sz w:val="18"/>
          <w:szCs w:val="18"/>
          <w:highlight w:val="none"/>
          <w:lang w:val="en-US" w:bidi="ar-SA"/>
        </w:rPr>
        <w:t>to procure, use and deploy Open Source solutions are multifaceted and it is difficult to</w:t>
      </w:r>
      <w:r>
        <w:rPr>
          <w:rFonts w:hint="eastAsia" w:cstheme="minorBidi"/>
          <w:kern w:val="2"/>
          <w:sz w:val="18"/>
          <w:szCs w:val="18"/>
          <w:highlight w:val="none"/>
          <w:lang w:val="en-US" w:eastAsia="zh-CN" w:bidi="ar-SA"/>
        </w:rPr>
        <w:t xml:space="preserve"> </w:t>
      </w:r>
      <w:r>
        <w:rPr>
          <w:rFonts w:hint="eastAsia" w:cstheme="minorBidi"/>
          <w:kern w:val="2"/>
          <w:sz w:val="18"/>
          <w:szCs w:val="18"/>
          <w:highlight w:val="none"/>
          <w:lang w:val="en-US" w:bidi="ar-SA"/>
        </w:rPr>
        <w:t>generalise across something as broad as the public sector. That said, advertently or</w:t>
      </w:r>
      <w:r>
        <w:rPr>
          <w:rFonts w:hint="eastAsia" w:cstheme="minorBidi"/>
          <w:kern w:val="2"/>
          <w:sz w:val="18"/>
          <w:szCs w:val="18"/>
          <w:highlight w:val="none"/>
          <w:lang w:val="en-US" w:eastAsia="zh-CN" w:bidi="ar-SA"/>
        </w:rPr>
        <w:t xml:space="preserve"> </w:t>
      </w:r>
      <w:r>
        <w:rPr>
          <w:rFonts w:hint="eastAsia" w:cstheme="minorBidi"/>
          <w:kern w:val="2"/>
          <w:sz w:val="18"/>
          <w:szCs w:val="18"/>
          <w:highlight w:val="none"/>
          <w:lang w:val="en-US" w:bidi="ar-SA"/>
        </w:rPr>
        <w:t>inadvertently, all public sector organisations engage with Open Source software. Early</w:t>
      </w:r>
      <w:r>
        <w:rPr>
          <w:rFonts w:hint="eastAsia" w:cstheme="minorBidi"/>
          <w:kern w:val="2"/>
          <w:sz w:val="18"/>
          <w:szCs w:val="18"/>
          <w:highlight w:val="none"/>
          <w:lang w:val="en-US" w:eastAsia="zh-CN" w:bidi="ar-SA"/>
        </w:rPr>
        <w:t xml:space="preserve"> </w:t>
      </w:r>
      <w:r>
        <w:rPr>
          <w:rFonts w:hint="eastAsia" w:cstheme="minorBidi"/>
          <w:kern w:val="2"/>
          <w:sz w:val="18"/>
          <w:szCs w:val="18"/>
          <w:highlight w:val="none"/>
          <w:lang w:val="en-US" w:bidi="ar-SA"/>
        </w:rPr>
        <w:t>adoption and use of OSS applications and tools in the public sector were often resourceful</w:t>
      </w:r>
      <w:r>
        <w:rPr>
          <w:rFonts w:hint="eastAsia" w:cstheme="minorBidi"/>
          <w:kern w:val="2"/>
          <w:sz w:val="18"/>
          <w:szCs w:val="18"/>
          <w:highlight w:val="none"/>
          <w:lang w:val="en-US" w:eastAsia="zh-CN" w:bidi="ar-SA"/>
        </w:rPr>
        <w:t xml:space="preserve"> </w:t>
      </w:r>
      <w:r>
        <w:rPr>
          <w:rFonts w:hint="eastAsia" w:cstheme="minorBidi"/>
          <w:kern w:val="2"/>
          <w:sz w:val="18"/>
          <w:szCs w:val="18"/>
          <w:highlight w:val="none"/>
          <w:lang w:val="en-US" w:bidi="ar-SA"/>
        </w:rPr>
        <w:t>responses to fulfilling unfunded policy mandates (i.e. a new program or capability yet no</w:t>
      </w:r>
      <w:r>
        <w:rPr>
          <w:rFonts w:hint="eastAsia" w:cstheme="minorBidi"/>
          <w:kern w:val="2"/>
          <w:sz w:val="18"/>
          <w:szCs w:val="18"/>
          <w:highlight w:val="none"/>
          <w:lang w:val="en-US" w:eastAsia="zh-CN" w:bidi="ar-SA"/>
        </w:rPr>
        <w:t xml:space="preserve"> </w:t>
      </w:r>
      <w:r>
        <w:rPr>
          <w:rFonts w:hint="eastAsia" w:cstheme="minorBidi"/>
          <w:kern w:val="2"/>
          <w:sz w:val="18"/>
          <w:szCs w:val="18"/>
          <w:highlight w:val="none"/>
          <w:lang w:val="en-US" w:bidi="ar-SA"/>
        </w:rPr>
        <w:t>associated budget) along with reduced procurement friction.</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ins w:id="469" w:author="Vanessa" w:date="2023-11-02T17:04:55Z"/>
          <w:rFonts w:hint="eastAsia" w:cstheme="minorBidi"/>
          <w:kern w:val="2"/>
          <w:sz w:val="18"/>
          <w:szCs w:val="18"/>
          <w:highlight w:val="none"/>
          <w:lang w:val="en-US" w:eastAsia="zh-CN" w:bidi="ar-SA"/>
        </w:rPr>
      </w:pPr>
      <w:r>
        <w:rPr>
          <w:rFonts w:hint="eastAsia" w:cstheme="minorBidi"/>
          <w:kern w:val="2"/>
          <w:sz w:val="18"/>
          <w:szCs w:val="18"/>
          <w:highlight w:val="none"/>
          <w:lang w:val="en-US" w:eastAsia="zh-CN" w:bidi="ar-SA"/>
        </w:rPr>
        <w:t>城市与国家政府</w:t>
      </w:r>
      <w:ins w:id="470" w:author="Vanessa" w:date="2023-11-02T14:07:20Z">
        <w:r>
          <w:rPr>
            <w:rFonts w:hint="eastAsia" w:cstheme="minorBidi"/>
            <w:kern w:val="2"/>
            <w:sz w:val="18"/>
            <w:szCs w:val="18"/>
            <w:highlight w:val="none"/>
            <w:lang w:val="en-US" w:eastAsia="zh-CN" w:bidi="ar-SA"/>
          </w:rPr>
          <w:t>的</w:t>
        </w:r>
      </w:ins>
      <w:ins w:id="471" w:author="Vanessa" w:date="2023-11-06T11:17:03Z">
        <w:r>
          <w:rPr>
            <w:rFonts w:hint="eastAsia" w:cstheme="minorBidi"/>
            <w:kern w:val="2"/>
            <w:sz w:val="18"/>
            <w:szCs w:val="18"/>
            <w:highlight w:val="none"/>
            <w:lang w:val="en-US" w:eastAsia="zh-CN" w:bidi="ar-SA"/>
          </w:rPr>
          <w:t>诉求</w:t>
        </w:r>
      </w:ins>
      <w:ins w:id="472" w:author="Vanessa" w:date="2023-11-02T14:20:09Z">
        <w:r>
          <w:rPr>
            <w:rFonts w:hint="eastAsia" w:cstheme="minorBidi"/>
            <w:kern w:val="2"/>
            <w:sz w:val="18"/>
            <w:szCs w:val="18"/>
            <w:highlight w:val="none"/>
            <w:lang w:val="en-US" w:eastAsia="zh-CN" w:bidi="ar-SA"/>
          </w:rPr>
          <w:t>有所</w:t>
        </w:r>
      </w:ins>
      <w:ins w:id="473" w:author="Vanessa" w:date="2023-11-02T14:07:39Z">
        <w:r>
          <w:rPr>
            <w:rFonts w:hint="eastAsia" w:cstheme="minorBidi"/>
            <w:kern w:val="2"/>
            <w:sz w:val="18"/>
            <w:szCs w:val="18"/>
            <w:highlight w:val="none"/>
            <w:lang w:val="en-US" w:eastAsia="zh-CN" w:bidi="ar-SA"/>
          </w:rPr>
          <w:t>不同</w:t>
        </w:r>
      </w:ins>
      <w:del w:id="474" w:author="Vanessa" w:date="2023-11-02T14:07:34Z">
        <w:r>
          <w:rPr>
            <w:rFonts w:hint="eastAsia" w:cstheme="minorBidi"/>
            <w:kern w:val="2"/>
            <w:sz w:val="18"/>
            <w:szCs w:val="18"/>
            <w:highlight w:val="none"/>
            <w:lang w:val="en-US" w:eastAsia="zh-CN" w:bidi="ar-SA"/>
          </w:rPr>
          <w:delText>有着不同的需</w:delText>
        </w:r>
      </w:del>
      <w:del w:id="475" w:author="Vanessa" w:date="2023-11-02T14:07:33Z">
        <w:r>
          <w:rPr>
            <w:rFonts w:hint="eastAsia" w:cstheme="minorBidi"/>
            <w:kern w:val="2"/>
            <w:sz w:val="18"/>
            <w:szCs w:val="18"/>
            <w:highlight w:val="none"/>
            <w:lang w:val="en-US" w:eastAsia="zh-CN" w:bidi="ar-SA"/>
          </w:rPr>
          <w:delText>求</w:delText>
        </w:r>
      </w:del>
      <w:r>
        <w:rPr>
          <w:rFonts w:hint="eastAsia" w:cstheme="minorBidi"/>
          <w:kern w:val="2"/>
          <w:sz w:val="18"/>
          <w:szCs w:val="18"/>
          <w:highlight w:val="none"/>
          <w:lang w:val="en-US" w:eastAsia="zh-CN" w:bidi="ar-SA"/>
        </w:rPr>
        <w:t>。税务机关与超国家组织（例如欧盟）也有着不同的授权。</w:t>
      </w:r>
      <w:del w:id="476" w:author="Vanessa" w:date="2023-10-24T19:54:45Z">
        <w:r>
          <w:rPr>
            <w:rFonts w:hint="eastAsia" w:cstheme="minorBidi"/>
            <w:kern w:val="2"/>
            <w:sz w:val="18"/>
            <w:szCs w:val="18"/>
            <w:highlight w:val="none"/>
            <w:lang w:val="en-US" w:eastAsia="zh-CN" w:bidi="ar-SA"/>
          </w:rPr>
          <w:delText>公共部门</w:delText>
        </w:r>
      </w:del>
      <w:ins w:id="477" w:author="Vanessa" w:date="2023-11-06T09:45:01Z">
        <w:r>
          <w:rPr>
            <w:rFonts w:hint="eastAsia" w:cstheme="minorBidi"/>
            <w:kern w:val="2"/>
            <w:sz w:val="18"/>
            <w:szCs w:val="18"/>
            <w:highlight w:val="none"/>
            <w:lang w:val="en-US" w:eastAsia="zh-CN" w:bidi="ar-SA"/>
          </w:rPr>
          <w:t>公立领域</w:t>
        </w:r>
      </w:ins>
      <w:ins w:id="478" w:author="Vanessa" w:date="2023-11-02T17:05:47Z">
        <w:r>
          <w:rPr>
            <w:rFonts w:hint="eastAsia" w:cstheme="minorBidi"/>
            <w:kern w:val="2"/>
            <w:sz w:val="18"/>
            <w:szCs w:val="18"/>
            <w:highlight w:val="none"/>
            <w:lang w:val="en-US" w:eastAsia="zh-CN" w:bidi="ar-SA"/>
          </w:rPr>
          <w:t>采购</w:t>
        </w:r>
      </w:ins>
      <w:del w:id="479" w:author="Vanessa" w:date="2023-11-02T17:05:45Z">
        <w:r>
          <w:rPr>
            <w:rFonts w:hint="eastAsia" w:cstheme="minorBidi"/>
            <w:kern w:val="2"/>
            <w:sz w:val="18"/>
            <w:szCs w:val="18"/>
            <w:highlight w:val="none"/>
            <w:lang w:val="en-US" w:eastAsia="zh-CN" w:bidi="ar-SA"/>
          </w:rPr>
          <w:delText>获得</w:delText>
        </w:r>
      </w:del>
      <w:r>
        <w:rPr>
          <w:rFonts w:hint="eastAsia" w:cstheme="minorBidi"/>
          <w:kern w:val="2"/>
          <w:sz w:val="18"/>
          <w:szCs w:val="18"/>
          <w:highlight w:val="none"/>
          <w:lang w:val="en-US" w:eastAsia="zh-CN" w:bidi="ar-SA"/>
        </w:rPr>
        <w:t>、使用和部署开源解决方案的原因是多方面的，很难在</w:t>
      </w:r>
      <w:ins w:id="480" w:author="Vanessa" w:date="2023-11-02T17:05:59Z">
        <w:r>
          <w:rPr>
            <w:rFonts w:hint="eastAsia" w:cstheme="minorBidi"/>
            <w:kern w:val="2"/>
            <w:sz w:val="18"/>
            <w:szCs w:val="18"/>
            <w:highlight w:val="none"/>
            <w:lang w:val="en-US" w:eastAsia="zh-CN" w:bidi="ar-SA"/>
          </w:rPr>
          <w:t>像</w:t>
        </w:r>
      </w:ins>
      <w:del w:id="481" w:author="Vanessa" w:date="2023-10-24T19:54:45Z">
        <w:r>
          <w:rPr>
            <w:rFonts w:hint="eastAsia" w:cstheme="minorBidi"/>
            <w:kern w:val="2"/>
            <w:sz w:val="18"/>
            <w:szCs w:val="18"/>
            <w:highlight w:val="none"/>
            <w:lang w:val="en-US" w:eastAsia="zh-CN" w:bidi="ar-SA"/>
          </w:rPr>
          <w:delText>公共部门</w:delText>
        </w:r>
      </w:del>
      <w:ins w:id="482" w:author="Vanessa" w:date="2023-11-06T09:45:01Z">
        <w:r>
          <w:rPr>
            <w:rFonts w:hint="eastAsia" w:cstheme="minorBidi"/>
            <w:kern w:val="2"/>
            <w:sz w:val="18"/>
            <w:szCs w:val="18"/>
            <w:highlight w:val="none"/>
            <w:lang w:val="en-US" w:eastAsia="zh-CN" w:bidi="ar-SA"/>
          </w:rPr>
          <w:t>公立领域</w:t>
        </w:r>
      </w:ins>
      <w:ins w:id="483" w:author="Vanessa" w:date="2023-11-02T17:03:21Z">
        <w:r>
          <w:rPr>
            <w:rFonts w:hint="eastAsia" w:cstheme="minorBidi"/>
            <w:kern w:val="2"/>
            <w:sz w:val="18"/>
            <w:szCs w:val="18"/>
            <w:highlight w:val="none"/>
            <w:lang w:val="en-US" w:eastAsia="zh-CN" w:bidi="ar-SA"/>
          </w:rPr>
          <w:t>这种</w:t>
        </w:r>
      </w:ins>
      <w:ins w:id="484" w:author="Vanessa" w:date="2023-11-02T17:03:23Z">
        <w:r>
          <w:rPr>
            <w:rFonts w:hint="eastAsia" w:cstheme="minorBidi"/>
            <w:kern w:val="2"/>
            <w:sz w:val="18"/>
            <w:szCs w:val="18"/>
            <w:highlight w:val="none"/>
            <w:lang w:val="en-US" w:eastAsia="zh-CN" w:bidi="ar-SA"/>
          </w:rPr>
          <w:t>宽泛</w:t>
        </w:r>
      </w:ins>
      <w:del w:id="485" w:author="Vanessa" w:date="2023-11-02T17:06:03Z">
        <w:r>
          <w:rPr>
            <w:rFonts w:hint="default" w:cstheme="minorBidi"/>
            <w:kern w:val="2"/>
            <w:sz w:val="18"/>
            <w:szCs w:val="18"/>
            <w:highlight w:val="none"/>
            <w:lang w:val="en-US" w:eastAsia="zh-CN" w:bidi="ar-SA"/>
          </w:rPr>
          <w:delText>这样广泛的范围</w:delText>
        </w:r>
      </w:del>
      <w:ins w:id="486" w:author="Vanessa" w:date="2023-11-02T17:06:04Z">
        <w:r>
          <w:rPr>
            <w:rFonts w:hint="eastAsia" w:cstheme="minorBidi"/>
            <w:kern w:val="2"/>
            <w:sz w:val="18"/>
            <w:szCs w:val="18"/>
            <w:highlight w:val="none"/>
            <w:lang w:val="en-US" w:eastAsia="zh-CN" w:bidi="ar-SA"/>
          </w:rPr>
          <w:t>的</w:t>
        </w:r>
      </w:ins>
      <w:ins w:id="487" w:author="Vanessa" w:date="2023-11-02T17:06:06Z">
        <w:r>
          <w:rPr>
            <w:rFonts w:hint="eastAsia" w:cstheme="minorBidi"/>
            <w:kern w:val="2"/>
            <w:sz w:val="18"/>
            <w:szCs w:val="18"/>
            <w:highlight w:val="none"/>
            <w:lang w:val="en-US" w:eastAsia="zh-CN" w:bidi="ar-SA"/>
          </w:rPr>
          <w:t>领域</w:t>
        </w:r>
      </w:ins>
      <w:ins w:id="488" w:author="Vanessa" w:date="2023-11-02T17:06:15Z">
        <w:r>
          <w:rPr>
            <w:rFonts w:hint="eastAsia" w:cstheme="minorBidi"/>
            <w:kern w:val="2"/>
            <w:sz w:val="18"/>
            <w:szCs w:val="18"/>
            <w:highlight w:val="none"/>
            <w:lang w:val="en-US" w:eastAsia="zh-CN" w:bidi="ar-SA"/>
          </w:rPr>
          <w:t>一概而论</w:t>
        </w:r>
      </w:ins>
      <w:del w:id="489" w:author="Vanessa" w:date="2023-11-02T17:06:18Z">
        <w:r>
          <w:rPr>
            <w:rFonts w:hint="eastAsia" w:cstheme="minorBidi"/>
            <w:kern w:val="2"/>
            <w:sz w:val="18"/>
            <w:szCs w:val="18"/>
            <w:highlight w:val="none"/>
            <w:lang w:val="en-US" w:eastAsia="zh-CN" w:bidi="ar-SA"/>
          </w:rPr>
          <w:delText>进行概括</w:delText>
        </w:r>
      </w:del>
      <w:r>
        <w:rPr>
          <w:rFonts w:hint="eastAsia" w:cstheme="minorBidi"/>
          <w:kern w:val="2"/>
          <w:sz w:val="18"/>
          <w:szCs w:val="18"/>
          <w:highlight w:val="none"/>
          <w:lang w:val="en-US" w:eastAsia="zh-CN" w:bidi="ar-SA"/>
        </w:rPr>
        <w:t>。</w:t>
      </w:r>
      <w:del w:id="490" w:author="Vanessa" w:date="2023-11-02T17:06:50Z">
        <w:r>
          <w:rPr>
            <w:rFonts w:hint="default" w:cstheme="minorBidi"/>
            <w:kern w:val="2"/>
            <w:sz w:val="18"/>
            <w:szCs w:val="18"/>
            <w:highlight w:val="none"/>
            <w:lang w:val="en-US" w:eastAsia="zh-CN" w:bidi="ar-SA"/>
          </w:rPr>
          <w:delText>也就是说</w:delText>
        </w:r>
      </w:del>
      <w:ins w:id="491" w:author="Vanessa" w:date="2023-11-02T17:06:50Z">
        <w:r>
          <w:rPr>
            <w:rFonts w:hint="eastAsia" w:cstheme="minorBidi"/>
            <w:kern w:val="2"/>
            <w:sz w:val="18"/>
            <w:szCs w:val="18"/>
            <w:highlight w:val="none"/>
            <w:lang w:val="en-US" w:eastAsia="zh-CN" w:bidi="ar-SA"/>
          </w:rPr>
          <w:t>但是</w:t>
        </w:r>
      </w:ins>
      <w:r>
        <w:rPr>
          <w:rFonts w:hint="eastAsia" w:cstheme="minorBidi"/>
          <w:kern w:val="2"/>
          <w:sz w:val="18"/>
          <w:szCs w:val="18"/>
          <w:highlight w:val="none"/>
          <w:lang w:val="en-US" w:eastAsia="zh-CN" w:bidi="ar-SA"/>
        </w:rPr>
        <w:t>，无论是有意还是无意，所有</w:t>
      </w:r>
      <w:del w:id="492" w:author="Vanessa" w:date="2023-11-06T10:02:49Z">
        <w:r>
          <w:rPr>
            <w:rFonts w:hint="eastAsia" w:cstheme="minorBidi"/>
            <w:kern w:val="2"/>
            <w:sz w:val="18"/>
            <w:szCs w:val="18"/>
            <w:highlight w:val="none"/>
            <w:lang w:val="en-US" w:eastAsia="zh-CN" w:bidi="ar-SA"/>
          </w:rPr>
          <w:delText>的</w:delText>
        </w:r>
      </w:del>
      <w:del w:id="493" w:author="Vanessa" w:date="2023-10-24T19:54:45Z">
        <w:r>
          <w:rPr>
            <w:rFonts w:hint="eastAsia" w:cstheme="minorBidi"/>
            <w:kern w:val="2"/>
            <w:sz w:val="18"/>
            <w:szCs w:val="18"/>
            <w:highlight w:val="none"/>
            <w:lang w:val="en-US" w:eastAsia="zh-CN" w:bidi="ar-SA"/>
          </w:rPr>
          <w:delText>公共部门</w:delText>
        </w:r>
      </w:del>
      <w:ins w:id="494" w:author="Vanessa" w:date="2023-11-06T09:45:01Z">
        <w:r>
          <w:rPr>
            <w:rFonts w:hint="eastAsia" w:cstheme="minorBidi"/>
            <w:kern w:val="2"/>
            <w:sz w:val="18"/>
            <w:szCs w:val="18"/>
            <w:highlight w:val="none"/>
            <w:lang w:val="en-US" w:eastAsia="zh-CN" w:bidi="ar-SA"/>
          </w:rPr>
          <w:t>公立领域</w:t>
        </w:r>
      </w:ins>
      <w:ins w:id="495" w:author="Vanessa" w:date="2023-11-06T10:02:45Z">
        <w:r>
          <w:rPr>
            <w:rFonts w:hint="eastAsia" w:cstheme="minorBidi"/>
            <w:kern w:val="2"/>
            <w:sz w:val="18"/>
            <w:szCs w:val="18"/>
            <w:highlight w:val="none"/>
            <w:lang w:val="en-US" w:eastAsia="zh-CN" w:bidi="ar-SA"/>
          </w:rPr>
          <w:t>的</w:t>
        </w:r>
      </w:ins>
      <w:r>
        <w:rPr>
          <w:rFonts w:hint="eastAsia" w:cstheme="minorBidi"/>
          <w:kern w:val="2"/>
          <w:sz w:val="18"/>
          <w:szCs w:val="18"/>
          <w:highlight w:val="none"/>
          <w:lang w:val="en-US" w:eastAsia="zh-CN" w:bidi="ar-SA"/>
        </w:rPr>
        <w:t>组织都在使用开源软件。</w:t>
      </w:r>
      <w:del w:id="496" w:author="Vanessa" w:date="2023-10-24T19:54:45Z">
        <w:r>
          <w:rPr>
            <w:rFonts w:hint="eastAsia" w:cstheme="minorBidi"/>
            <w:kern w:val="2"/>
            <w:sz w:val="18"/>
            <w:szCs w:val="18"/>
            <w:highlight w:val="none"/>
            <w:lang w:val="en-US" w:eastAsia="zh-CN" w:bidi="ar-SA"/>
          </w:rPr>
          <w:delText>公共部门</w:delText>
        </w:r>
      </w:del>
      <w:ins w:id="497" w:author="Vanessa" w:date="2023-11-06T09:45:01Z">
        <w:r>
          <w:rPr>
            <w:rFonts w:hint="eastAsia" w:cstheme="minorBidi"/>
            <w:kern w:val="2"/>
            <w:sz w:val="18"/>
            <w:szCs w:val="18"/>
            <w:highlight w:val="none"/>
            <w:lang w:val="en-US" w:eastAsia="zh-CN" w:bidi="ar-SA"/>
          </w:rPr>
          <w:t>公立领域</w:t>
        </w:r>
      </w:ins>
      <w:r>
        <w:rPr>
          <w:rFonts w:hint="eastAsia" w:cstheme="minorBidi"/>
          <w:kern w:val="2"/>
          <w:sz w:val="18"/>
          <w:szCs w:val="18"/>
          <w:highlight w:val="none"/>
          <w:lang w:val="en-US" w:eastAsia="zh-CN" w:bidi="ar-SA"/>
        </w:rPr>
        <w:t>早期使用开源</w:t>
      </w:r>
      <w:del w:id="498" w:author="Vanessa" w:date="2023-11-02T17:12:26Z">
        <w:r>
          <w:rPr>
            <w:rFonts w:hint="default" w:cstheme="minorBidi"/>
            <w:kern w:val="2"/>
            <w:sz w:val="18"/>
            <w:szCs w:val="18"/>
            <w:highlight w:val="none"/>
            <w:lang w:val="en-US" w:eastAsia="zh-CN" w:bidi="ar-SA"/>
          </w:rPr>
          <w:delText>软件</w:delText>
        </w:r>
      </w:del>
      <w:ins w:id="499" w:author="Vanessa" w:date="2023-11-02T17:12:26Z">
        <w:r>
          <w:rPr>
            <w:rFonts w:hint="eastAsia" w:cstheme="minorBidi"/>
            <w:kern w:val="2"/>
            <w:sz w:val="18"/>
            <w:szCs w:val="18"/>
            <w:highlight w:val="none"/>
            <w:lang w:val="en-US" w:eastAsia="zh-CN" w:bidi="ar-SA"/>
          </w:rPr>
          <w:t>的</w:t>
        </w:r>
      </w:ins>
      <w:r>
        <w:rPr>
          <w:rFonts w:hint="eastAsia" w:cstheme="minorBidi"/>
          <w:kern w:val="2"/>
          <w:sz w:val="18"/>
          <w:szCs w:val="18"/>
          <w:highlight w:val="none"/>
          <w:lang w:val="en-US" w:eastAsia="zh-CN" w:bidi="ar-SA"/>
        </w:rPr>
        <w:t>应用程序和工具通常是为了完成没有资金支持的政策</w:t>
      </w:r>
      <w:ins w:id="500" w:author="Vanessa" w:date="2023-11-06T13:39:26Z">
        <w:r>
          <w:rPr>
            <w:rFonts w:hint="eastAsia" w:cstheme="minorBidi"/>
            <w:kern w:val="2"/>
            <w:sz w:val="18"/>
            <w:szCs w:val="18"/>
            <w:highlight w:val="none"/>
            <w:lang w:val="en-US" w:eastAsia="zh-CN" w:bidi="ar-SA"/>
          </w:rPr>
          <w:t>职权</w:t>
        </w:r>
      </w:ins>
      <w:del w:id="501" w:author="Vanessa" w:date="2023-11-02T17:12:39Z">
        <w:r>
          <w:rPr>
            <w:rFonts w:hint="eastAsia" w:cstheme="minorBidi"/>
            <w:kern w:val="2"/>
            <w:sz w:val="18"/>
            <w:szCs w:val="18"/>
            <w:highlight w:val="none"/>
            <w:lang w:val="en-US" w:eastAsia="zh-CN" w:bidi="ar-SA"/>
          </w:rPr>
          <w:delText>任务</w:delText>
        </w:r>
      </w:del>
      <w:r>
        <w:rPr>
          <w:rFonts w:hint="eastAsia" w:cstheme="minorBidi"/>
          <w:kern w:val="2"/>
          <w:sz w:val="18"/>
          <w:szCs w:val="18"/>
          <w:highlight w:val="none"/>
          <w:lang w:val="en-US" w:eastAsia="zh-CN" w:bidi="ar-SA"/>
        </w:rPr>
        <w:t>（</w:t>
      </w:r>
      <w:ins w:id="502" w:author="Vanessa" w:date="2023-11-02T17:12:51Z">
        <w:r>
          <w:rPr>
            <w:rFonts w:hint="eastAsia" w:cstheme="minorBidi"/>
            <w:kern w:val="2"/>
            <w:sz w:val="18"/>
            <w:szCs w:val="18"/>
            <w:highlight w:val="none"/>
            <w:lang w:val="en-US" w:eastAsia="zh-CN" w:bidi="ar-SA"/>
          </w:rPr>
          <w:t>即</w:t>
        </w:r>
      </w:ins>
      <w:del w:id="503" w:author="Vanessa" w:date="2023-11-02T17:12:50Z">
        <w:r>
          <w:rPr>
            <w:rFonts w:hint="eastAsia" w:cstheme="minorBidi"/>
            <w:kern w:val="2"/>
            <w:sz w:val="18"/>
            <w:szCs w:val="18"/>
            <w:highlight w:val="none"/>
            <w:lang w:val="en-US" w:eastAsia="zh-CN" w:bidi="ar-SA"/>
          </w:rPr>
          <w:delText>例如</w:delText>
        </w:r>
      </w:del>
      <w:r>
        <w:rPr>
          <w:rFonts w:hint="eastAsia" w:cstheme="minorBidi"/>
          <w:kern w:val="2"/>
          <w:sz w:val="18"/>
          <w:szCs w:val="18"/>
          <w:highlight w:val="none"/>
          <w:lang w:val="en-US" w:eastAsia="zh-CN" w:bidi="ar-SA"/>
        </w:rPr>
        <w:t>，需要完成一个新</w:t>
      </w:r>
      <w:del w:id="504" w:author="Vanessa" w:date="2023-11-02T17:23:23Z">
        <w:r>
          <w:rPr>
            <w:rFonts w:hint="eastAsia" w:cstheme="minorBidi"/>
            <w:kern w:val="2"/>
            <w:sz w:val="18"/>
            <w:szCs w:val="18"/>
            <w:highlight w:val="none"/>
            <w:lang w:val="en-US" w:eastAsia="zh-CN" w:bidi="ar-SA"/>
          </w:rPr>
          <w:delText>的</w:delText>
        </w:r>
      </w:del>
      <w:r>
        <w:rPr>
          <w:rFonts w:hint="eastAsia" w:cstheme="minorBidi"/>
          <w:kern w:val="2"/>
          <w:sz w:val="18"/>
          <w:szCs w:val="18"/>
          <w:highlight w:val="none"/>
          <w:lang w:val="en-US" w:eastAsia="zh-CN" w:bidi="ar-SA"/>
        </w:rPr>
        <w:t>项目或达</w:t>
      </w:r>
      <w:ins w:id="505" w:author="Vanessa" w:date="2023-11-02T17:23:20Z">
        <w:r>
          <w:rPr>
            <w:rFonts w:hint="eastAsia" w:cstheme="minorBidi"/>
            <w:kern w:val="2"/>
            <w:sz w:val="18"/>
            <w:szCs w:val="18"/>
            <w:highlight w:val="none"/>
            <w:lang w:val="en-US" w:eastAsia="zh-CN" w:bidi="ar-SA"/>
          </w:rPr>
          <w:t>成</w:t>
        </w:r>
      </w:ins>
      <w:del w:id="506" w:author="Vanessa" w:date="2023-11-02T17:23:18Z">
        <w:r>
          <w:rPr>
            <w:rFonts w:hint="eastAsia" w:cstheme="minorBidi"/>
            <w:kern w:val="2"/>
            <w:sz w:val="18"/>
            <w:szCs w:val="18"/>
            <w:highlight w:val="none"/>
            <w:lang w:val="en-US" w:eastAsia="zh-CN" w:bidi="ar-SA"/>
          </w:rPr>
          <w:delText>到</w:delText>
        </w:r>
      </w:del>
      <w:r>
        <w:rPr>
          <w:rFonts w:hint="eastAsia" w:cstheme="minorBidi"/>
          <w:kern w:val="2"/>
          <w:sz w:val="18"/>
          <w:szCs w:val="18"/>
          <w:highlight w:val="none"/>
          <w:lang w:val="en-US" w:eastAsia="zh-CN" w:bidi="ar-SA"/>
        </w:rPr>
        <w:t>新</w:t>
      </w:r>
      <w:del w:id="507" w:author="Vanessa" w:date="2023-11-02T17:23:21Z">
        <w:r>
          <w:rPr>
            <w:rFonts w:hint="eastAsia" w:cstheme="minorBidi"/>
            <w:kern w:val="2"/>
            <w:sz w:val="18"/>
            <w:szCs w:val="18"/>
            <w:highlight w:val="none"/>
            <w:lang w:val="en-US" w:eastAsia="zh-CN" w:bidi="ar-SA"/>
          </w:rPr>
          <w:delText>的</w:delText>
        </w:r>
      </w:del>
      <w:r>
        <w:rPr>
          <w:rFonts w:hint="eastAsia" w:cstheme="minorBidi"/>
          <w:kern w:val="2"/>
          <w:sz w:val="18"/>
          <w:szCs w:val="18"/>
          <w:highlight w:val="none"/>
          <w:lang w:val="en-US" w:eastAsia="zh-CN" w:bidi="ar-SA"/>
        </w:rPr>
        <w:t>能力，但没有相关预算）以及减少采购摩擦而做出的一种机敏的反应。</w:t>
      </w:r>
    </w:p>
    <w:p>
      <w:pPr>
        <w:keepNext w:val="0"/>
        <w:keepLines w:val="0"/>
        <w:pageBreakBefore w:val="0"/>
        <w:widowControl w:val="0"/>
        <w:tabs>
          <w:tab w:val="left" w:pos="4676"/>
        </w:tabs>
        <w:kinsoku/>
        <w:wordWrap/>
        <w:overflowPunct/>
        <w:topLinePunct w:val="0"/>
        <w:autoSpaceDE/>
        <w:autoSpaceDN/>
        <w:bidi w:val="0"/>
        <w:adjustRightInd/>
        <w:snapToGrid/>
        <w:spacing w:line="240" w:lineRule="auto"/>
        <w:ind w:leftChars="0" w:firstLine="0" w:firstLineChars="0"/>
        <w:jc w:val="both"/>
        <w:textAlignment w:val="auto"/>
        <w:rPr>
          <w:rFonts w:hint="default" w:cstheme="minorBidi"/>
          <w:kern w:val="2"/>
          <w:sz w:val="18"/>
          <w:szCs w:val="18"/>
          <w:highlight w:val="none"/>
          <w:lang w:val="en-US" w:eastAsia="zh-CN" w:bidi="ar-SA"/>
        </w:rPr>
      </w:pPr>
      <w:ins w:id="508" w:author="Vanessa" w:date="2023-11-02T17:25:48Z">
        <w:r>
          <w:rPr>
            <w:rFonts w:hint="eastAsia" w:cstheme="minorBidi"/>
            <w:kern w:val="2"/>
            <w:sz w:val="18"/>
            <w:szCs w:val="18"/>
            <w:highlight w:val="none"/>
            <w:lang w:val="en-US" w:eastAsia="zh-CN" w:bidi="ar-SA"/>
          </w:rPr>
          <w:tab/>
        </w:r>
      </w:ins>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eastAsia" w:cstheme="minorBidi"/>
          <w:kern w:val="2"/>
          <w:sz w:val="18"/>
          <w:szCs w:val="18"/>
          <w:lang w:val="en-US" w:bidi="ar-SA"/>
        </w:rPr>
      </w:pPr>
      <w:r>
        <w:rPr>
          <w:rFonts w:hint="eastAsia" w:cstheme="minorBidi"/>
          <w:kern w:val="2"/>
          <w:sz w:val="18"/>
          <w:szCs w:val="18"/>
          <w:lang w:val="en-US" w:bidi="ar-SA"/>
        </w:rPr>
        <w:t>The reasons for the use of Open Source with strategic intent stem from benefits that</w:t>
      </w:r>
      <w:r>
        <w:rPr>
          <w:rFonts w:hint="eastAsia" w:cstheme="minorBidi"/>
          <w:kern w:val="2"/>
          <w:sz w:val="18"/>
          <w:szCs w:val="18"/>
          <w:lang w:val="en-US" w:eastAsia="zh-CN" w:bidi="ar-SA"/>
        </w:rPr>
        <w:t xml:space="preserve"> </w:t>
      </w:r>
      <w:r>
        <w:rPr>
          <w:rFonts w:hint="eastAsia" w:cstheme="minorBidi"/>
          <w:kern w:val="2"/>
          <w:sz w:val="18"/>
          <w:szCs w:val="18"/>
          <w:lang w:val="en-US" w:bidi="ar-SA"/>
        </w:rPr>
        <w:t>proprietary solutions don</w:t>
      </w:r>
      <w:r>
        <w:rPr>
          <w:rFonts w:hint="default" w:cstheme="minorBidi"/>
          <w:kern w:val="2"/>
          <w:sz w:val="18"/>
          <w:szCs w:val="18"/>
          <w:lang w:val="en-US" w:eastAsia="zh-CN" w:bidi="ar-SA"/>
        </w:rPr>
        <w:t>’</w:t>
      </w:r>
      <w:r>
        <w:rPr>
          <w:rFonts w:hint="eastAsia" w:cstheme="minorBidi"/>
          <w:kern w:val="2"/>
          <w:sz w:val="18"/>
          <w:szCs w:val="18"/>
          <w:lang w:val="en-US" w:bidi="ar-SA"/>
        </w:rPr>
        <w:t>t offer: software under a OSS licence eases inspection,</w:t>
      </w:r>
      <w:r>
        <w:rPr>
          <w:rFonts w:hint="eastAsia" w:cstheme="minorBidi"/>
          <w:kern w:val="2"/>
          <w:sz w:val="18"/>
          <w:szCs w:val="18"/>
          <w:lang w:val="en-US" w:eastAsia="zh-CN" w:bidi="ar-SA"/>
        </w:rPr>
        <w:t xml:space="preserve"> </w:t>
      </w:r>
      <w:r>
        <w:rPr>
          <w:rFonts w:hint="eastAsia" w:cstheme="minorBidi"/>
          <w:kern w:val="2"/>
          <w:sz w:val="18"/>
          <w:szCs w:val="18"/>
          <w:lang w:val="en-US" w:bidi="ar-SA"/>
        </w:rPr>
        <w:t>interoperability, co-creation, scalability, sustainability and customisation. For example, if</w:t>
      </w:r>
      <w:r>
        <w:rPr>
          <w:rFonts w:hint="eastAsia" w:cstheme="minorBidi"/>
          <w:kern w:val="2"/>
          <w:sz w:val="18"/>
          <w:szCs w:val="18"/>
          <w:lang w:val="en-US" w:eastAsia="zh-CN" w:bidi="ar-SA"/>
        </w:rPr>
        <w:t xml:space="preserve"> </w:t>
      </w:r>
      <w:r>
        <w:rPr>
          <w:rFonts w:hint="eastAsia" w:cstheme="minorBidi"/>
          <w:kern w:val="2"/>
          <w:sz w:val="18"/>
          <w:szCs w:val="18"/>
          <w:lang w:val="en-US" w:bidi="ar-SA"/>
        </w:rPr>
        <w:t>you have 60,000 schools that need a software solution, it is better to fund the</w:t>
      </w:r>
      <w:r>
        <w:rPr>
          <w:rFonts w:hint="eastAsia" w:cstheme="minorBidi"/>
          <w:kern w:val="2"/>
          <w:sz w:val="18"/>
          <w:szCs w:val="18"/>
          <w:lang w:val="en-US" w:eastAsia="zh-CN" w:bidi="ar-SA"/>
        </w:rPr>
        <w:t xml:space="preserve"> </w:t>
      </w:r>
      <w:r>
        <w:rPr>
          <w:rFonts w:hint="eastAsia" w:cstheme="minorBidi"/>
          <w:kern w:val="2"/>
          <w:sz w:val="18"/>
          <w:szCs w:val="18"/>
          <w:lang w:val="en-US" w:bidi="ar-SA"/>
        </w:rPr>
        <w:t>development and support of the software than pay a licence for each school. The reasons</w:t>
      </w:r>
      <w:r>
        <w:rPr>
          <w:rFonts w:hint="eastAsia" w:cstheme="minorBidi"/>
          <w:kern w:val="2"/>
          <w:sz w:val="18"/>
          <w:szCs w:val="18"/>
          <w:lang w:val="en-US" w:eastAsia="zh-CN" w:bidi="ar-SA"/>
        </w:rPr>
        <w:t xml:space="preserve"> </w:t>
      </w:r>
      <w:r>
        <w:rPr>
          <w:rFonts w:hint="eastAsia" w:cstheme="minorBidi"/>
          <w:kern w:val="2"/>
          <w:sz w:val="18"/>
          <w:szCs w:val="18"/>
          <w:lang w:val="en-US" w:bidi="ar-SA"/>
        </w:rPr>
        <w:t>for using Open Source in the public sector are (but are not limited to):</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eastAsia" w:cstheme="minorBidi"/>
          <w:kern w:val="2"/>
          <w:sz w:val="18"/>
          <w:szCs w:val="18"/>
          <w:lang w:val="en-US" w:eastAsia="zh-CN" w:bidi="ar-SA"/>
        </w:rPr>
      </w:pPr>
      <w:r>
        <w:rPr>
          <w:rFonts w:hint="eastAsia" w:cstheme="minorBidi"/>
          <w:kern w:val="2"/>
          <w:sz w:val="18"/>
          <w:szCs w:val="18"/>
          <w:lang w:val="en-US" w:eastAsia="zh-CN" w:bidi="ar-SA"/>
        </w:rPr>
        <w:t>出于战略目的使用开源的原因在于，在开源软件许可证下的软件易于检查、</w:t>
      </w:r>
      <w:ins w:id="509" w:author="Vanessa" w:date="2023-11-02T17:31:58Z">
        <w:r>
          <w:rPr>
            <w:rFonts w:hint="eastAsia" w:cstheme="minorBidi"/>
            <w:kern w:val="2"/>
            <w:sz w:val="18"/>
            <w:szCs w:val="18"/>
            <w:lang w:val="en-US" w:eastAsia="zh-CN" w:bidi="ar-SA"/>
          </w:rPr>
          <w:t>互操作</w:t>
        </w:r>
      </w:ins>
      <w:ins w:id="510" w:author="Vanessa" w:date="2023-11-02T17:32:02Z">
        <w:r>
          <w:rPr>
            <w:rFonts w:hint="eastAsia" w:cstheme="minorBidi"/>
            <w:kern w:val="2"/>
            <w:sz w:val="18"/>
            <w:szCs w:val="18"/>
            <w:lang w:val="en-US" w:eastAsia="zh-CN" w:bidi="ar-SA"/>
          </w:rPr>
          <w:t>、</w:t>
        </w:r>
      </w:ins>
      <w:del w:id="511" w:author="Vanessa" w:date="2023-11-02T17:32:01Z">
        <w:r>
          <w:rPr>
            <w:rFonts w:hint="eastAsia" w:cstheme="minorBidi"/>
            <w:kern w:val="2"/>
            <w:sz w:val="18"/>
            <w:szCs w:val="18"/>
            <w:lang w:val="en-US" w:eastAsia="zh-CN" w:bidi="ar-SA"/>
          </w:rPr>
          <w:delText>互通</w:delText>
        </w:r>
      </w:del>
      <w:del w:id="512" w:author="Vanessa" w:date="2023-11-02T17:32:00Z">
        <w:r>
          <w:rPr>
            <w:rFonts w:hint="eastAsia" w:cstheme="minorBidi"/>
            <w:kern w:val="2"/>
            <w:sz w:val="18"/>
            <w:szCs w:val="18"/>
            <w:lang w:val="en-US" w:eastAsia="zh-CN" w:bidi="ar-SA"/>
          </w:rPr>
          <w:delText>互联、</w:delText>
        </w:r>
      </w:del>
      <w:ins w:id="513" w:author="Vanessa" w:date="2023-11-02T17:32:14Z">
        <w:r>
          <w:rPr>
            <w:rFonts w:hint="eastAsia" w:cstheme="minorBidi"/>
            <w:kern w:val="2"/>
            <w:sz w:val="18"/>
            <w:szCs w:val="18"/>
            <w:lang w:val="en-US" w:eastAsia="zh-CN" w:bidi="ar-SA"/>
          </w:rPr>
          <w:t>共同</w:t>
        </w:r>
      </w:ins>
      <w:ins w:id="514" w:author="Vanessa" w:date="2023-11-02T17:32:15Z">
        <w:r>
          <w:rPr>
            <w:rFonts w:hint="eastAsia" w:cstheme="minorBidi"/>
            <w:kern w:val="2"/>
            <w:sz w:val="18"/>
            <w:szCs w:val="18"/>
            <w:lang w:val="en-US" w:eastAsia="zh-CN" w:bidi="ar-SA"/>
          </w:rPr>
          <w:t>创造</w:t>
        </w:r>
      </w:ins>
      <w:del w:id="515" w:author="Vanessa" w:date="2023-11-02T17:32:10Z">
        <w:r>
          <w:rPr>
            <w:rFonts w:hint="eastAsia" w:cstheme="minorBidi"/>
            <w:kern w:val="2"/>
            <w:sz w:val="18"/>
            <w:szCs w:val="18"/>
            <w:lang w:val="en-US" w:eastAsia="zh-CN" w:bidi="ar-SA"/>
          </w:rPr>
          <w:delText>共创</w:delText>
        </w:r>
      </w:del>
      <w:r>
        <w:rPr>
          <w:rFonts w:hint="eastAsia" w:cstheme="minorBidi"/>
          <w:kern w:val="2"/>
          <w:sz w:val="18"/>
          <w:szCs w:val="18"/>
          <w:lang w:val="en-US" w:eastAsia="zh-CN" w:bidi="ar-SA"/>
        </w:rPr>
        <w:t>、扩展</w:t>
      </w:r>
      <w:ins w:id="516" w:author="Vanessa" w:date="2023-11-02T17:32:08Z">
        <w:r>
          <w:rPr>
            <w:rFonts w:hint="eastAsia" w:cstheme="minorBidi"/>
            <w:kern w:val="2"/>
            <w:sz w:val="18"/>
            <w:szCs w:val="18"/>
            <w:lang w:val="en-US" w:eastAsia="zh-CN" w:bidi="ar-SA"/>
          </w:rPr>
          <w:t>性</w:t>
        </w:r>
      </w:ins>
      <w:r>
        <w:rPr>
          <w:rFonts w:hint="eastAsia" w:cstheme="minorBidi"/>
          <w:kern w:val="2"/>
          <w:sz w:val="18"/>
          <w:szCs w:val="18"/>
          <w:lang w:val="en-US" w:eastAsia="zh-CN" w:bidi="ar-SA"/>
        </w:rPr>
        <w:t>、可持续</w:t>
      </w:r>
      <w:ins w:id="517" w:author="Vanessa" w:date="2023-11-02T17:32:21Z">
        <w:r>
          <w:rPr>
            <w:rFonts w:hint="eastAsia" w:cstheme="minorBidi"/>
            <w:kern w:val="2"/>
            <w:sz w:val="18"/>
            <w:szCs w:val="18"/>
            <w:lang w:val="en-US" w:eastAsia="zh-CN" w:bidi="ar-SA"/>
          </w:rPr>
          <w:t>性</w:t>
        </w:r>
      </w:ins>
      <w:r>
        <w:rPr>
          <w:rFonts w:hint="eastAsia" w:cstheme="minorBidi"/>
          <w:kern w:val="2"/>
          <w:sz w:val="18"/>
          <w:szCs w:val="18"/>
          <w:lang w:val="en-US" w:eastAsia="zh-CN" w:bidi="ar-SA"/>
        </w:rPr>
        <w:t>和定制</w:t>
      </w:r>
      <w:ins w:id="518" w:author="Vanessa" w:date="2023-11-02T17:32:26Z">
        <w:r>
          <w:rPr>
            <w:rFonts w:hint="eastAsia" w:cstheme="minorBidi"/>
            <w:kern w:val="2"/>
            <w:sz w:val="18"/>
            <w:szCs w:val="18"/>
            <w:lang w:val="en-US" w:eastAsia="zh-CN" w:bidi="ar-SA"/>
          </w:rPr>
          <w:t>化</w:t>
        </w:r>
      </w:ins>
      <w:r>
        <w:rPr>
          <w:rFonts w:hint="eastAsia" w:cstheme="minorBidi"/>
          <w:kern w:val="2"/>
          <w:sz w:val="18"/>
          <w:szCs w:val="18"/>
          <w:lang w:val="en-US" w:eastAsia="zh-CN" w:bidi="ar-SA"/>
        </w:rPr>
        <w:t>，而专有的解决方案无法提供这些优势。例如，如果你有6万所学校需要软件解决方案，那么为</w:t>
      </w:r>
      <w:ins w:id="519" w:author="Vanessa" w:date="2023-11-02T17:35:25Z">
        <w:r>
          <w:rPr>
            <w:rFonts w:hint="eastAsia" w:cstheme="minorBidi"/>
            <w:kern w:val="2"/>
            <w:sz w:val="18"/>
            <w:szCs w:val="18"/>
            <w:lang w:val="en-US" w:eastAsia="zh-CN" w:bidi="ar-SA"/>
          </w:rPr>
          <w:t>开发</w:t>
        </w:r>
      </w:ins>
      <w:ins w:id="520" w:author="Vanessa" w:date="2023-11-02T17:35:26Z">
        <w:r>
          <w:rPr>
            <w:rFonts w:hint="eastAsia" w:cstheme="minorBidi"/>
            <w:kern w:val="2"/>
            <w:sz w:val="18"/>
            <w:szCs w:val="18"/>
            <w:lang w:val="en-US" w:eastAsia="zh-CN" w:bidi="ar-SA"/>
          </w:rPr>
          <w:t>与</w:t>
        </w:r>
      </w:ins>
      <w:ins w:id="521" w:author="Vanessa" w:date="2023-11-02T17:35:27Z">
        <w:r>
          <w:rPr>
            <w:rFonts w:hint="eastAsia" w:cstheme="minorBidi"/>
            <w:kern w:val="2"/>
            <w:sz w:val="18"/>
            <w:szCs w:val="18"/>
            <w:lang w:val="en-US" w:eastAsia="zh-CN" w:bidi="ar-SA"/>
          </w:rPr>
          <w:t>支持</w:t>
        </w:r>
      </w:ins>
      <w:r>
        <w:rPr>
          <w:rFonts w:hint="eastAsia" w:cstheme="minorBidi"/>
          <w:kern w:val="2"/>
          <w:sz w:val="18"/>
          <w:szCs w:val="18"/>
          <w:lang w:val="en-US" w:eastAsia="zh-CN" w:bidi="ar-SA"/>
        </w:rPr>
        <w:t>软件</w:t>
      </w:r>
      <w:ins w:id="522" w:author="Vanessa" w:date="2023-11-02T17:35:35Z">
        <w:r>
          <w:rPr>
            <w:rFonts w:hint="eastAsia" w:cstheme="minorBidi"/>
            <w:kern w:val="2"/>
            <w:sz w:val="18"/>
            <w:szCs w:val="18"/>
            <w:lang w:val="en-US" w:eastAsia="zh-CN" w:bidi="ar-SA"/>
          </w:rPr>
          <w:t>而</w:t>
        </w:r>
      </w:ins>
      <w:del w:id="523" w:author="Vanessa" w:date="2023-11-02T17:35:35Z">
        <w:r>
          <w:rPr>
            <w:rFonts w:hint="eastAsia" w:cstheme="minorBidi"/>
            <w:kern w:val="2"/>
            <w:sz w:val="18"/>
            <w:szCs w:val="18"/>
            <w:lang w:val="en-US" w:eastAsia="zh-CN" w:bidi="ar-SA"/>
          </w:rPr>
          <w:delText>的</w:delText>
        </w:r>
      </w:del>
      <w:del w:id="524" w:author="Vanessa" w:date="2023-11-02T17:35:34Z">
        <w:r>
          <w:rPr>
            <w:rFonts w:hint="eastAsia" w:cstheme="minorBidi"/>
            <w:kern w:val="2"/>
            <w:sz w:val="18"/>
            <w:szCs w:val="18"/>
            <w:lang w:val="en-US" w:eastAsia="zh-CN" w:bidi="ar-SA"/>
          </w:rPr>
          <w:delText>开发与支持</w:delText>
        </w:r>
      </w:del>
      <w:r>
        <w:rPr>
          <w:rFonts w:hint="eastAsia" w:cstheme="minorBidi"/>
          <w:kern w:val="2"/>
          <w:sz w:val="18"/>
          <w:szCs w:val="18"/>
          <w:lang w:val="en-US" w:eastAsia="zh-CN" w:bidi="ar-SA"/>
        </w:rPr>
        <w:t>提供资金比为每所学校支付许可费要更好。</w:t>
      </w:r>
      <w:del w:id="525" w:author="Vanessa" w:date="2023-10-24T19:54:45Z">
        <w:r>
          <w:rPr>
            <w:rFonts w:hint="eastAsia" w:cstheme="minorBidi"/>
            <w:kern w:val="2"/>
            <w:sz w:val="18"/>
            <w:szCs w:val="18"/>
            <w:lang w:val="en-US" w:eastAsia="zh-CN" w:bidi="ar-SA"/>
          </w:rPr>
          <w:delText>公共部门</w:delText>
        </w:r>
      </w:del>
      <w:ins w:id="526" w:author="Vanessa" w:date="2023-11-06T09:45:01Z">
        <w:r>
          <w:rPr>
            <w:rFonts w:hint="eastAsia" w:cstheme="minorBidi"/>
            <w:kern w:val="2"/>
            <w:sz w:val="18"/>
            <w:szCs w:val="18"/>
            <w:lang w:val="en-US" w:eastAsia="zh-CN" w:bidi="ar-SA"/>
          </w:rPr>
          <w:t>公立领域</w:t>
        </w:r>
      </w:ins>
      <w:r>
        <w:rPr>
          <w:rFonts w:hint="eastAsia" w:cstheme="minorBidi"/>
          <w:kern w:val="2"/>
          <w:sz w:val="18"/>
          <w:szCs w:val="18"/>
          <w:lang w:val="en-US" w:eastAsia="zh-CN" w:bidi="ar-SA"/>
        </w:rPr>
        <w:t>使用开源的原因有（但不限于）：</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360" w:leftChars="200" w:firstLine="0" w:firstLineChars="0"/>
        <w:jc w:val="both"/>
        <w:textAlignment w:val="auto"/>
        <w:rPr>
          <w:rFonts w:hint="eastAsia" w:cstheme="minorBidi"/>
          <w:kern w:val="2"/>
          <w:sz w:val="18"/>
          <w:szCs w:val="18"/>
          <w:lang w:val="en-US" w:bidi="ar-SA"/>
        </w:rPr>
      </w:pPr>
      <w:r>
        <w:rPr>
          <w:rFonts w:hint="eastAsia" w:cstheme="minorBidi"/>
          <w:kern w:val="2"/>
          <w:sz w:val="18"/>
          <w:szCs w:val="18"/>
          <w:lang w:val="en-US" w:bidi="ar-SA"/>
        </w:rPr>
        <w:t>Transparency and Trust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360" w:leftChars="200" w:firstLine="0" w:firstLineChars="0"/>
        <w:jc w:val="both"/>
        <w:textAlignment w:val="auto"/>
        <w:rPr>
          <w:rFonts w:hint="eastAsia" w:cstheme="minorBidi"/>
          <w:kern w:val="2"/>
          <w:sz w:val="18"/>
          <w:szCs w:val="18"/>
          <w:lang w:val="en-US" w:bidi="ar-SA"/>
        </w:rPr>
      </w:pPr>
      <w:r>
        <w:rPr>
          <w:rFonts w:hint="eastAsia" w:cstheme="minorBidi"/>
          <w:kern w:val="2"/>
          <w:sz w:val="18"/>
          <w:szCs w:val="18"/>
          <w:lang w:val="en-US" w:eastAsia="zh-CN" w:bidi="ar-SA"/>
        </w:rPr>
        <w:t>透明度与信任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eastAsia" w:cstheme="minorBidi"/>
          <w:kern w:val="2"/>
          <w:sz w:val="18"/>
          <w:szCs w:val="18"/>
          <w:lang w:val="en-US"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360" w:leftChars="200" w:firstLine="0" w:firstLineChars="0"/>
        <w:jc w:val="both"/>
        <w:textAlignment w:val="auto"/>
        <w:rPr>
          <w:rFonts w:hint="eastAsia" w:cstheme="minorBidi"/>
          <w:kern w:val="2"/>
          <w:sz w:val="18"/>
          <w:szCs w:val="18"/>
          <w:lang w:val="en-US" w:bidi="ar-SA"/>
        </w:rPr>
      </w:pPr>
      <w:r>
        <w:rPr>
          <w:rFonts w:hint="eastAsia" w:cstheme="minorBidi"/>
          <w:kern w:val="2"/>
          <w:sz w:val="18"/>
          <w:szCs w:val="18"/>
          <w:lang w:val="en-US" w:bidi="ar-SA"/>
        </w:rPr>
        <w:t>Cost-savings</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360" w:leftChars="200" w:firstLine="0" w:firstLineChars="0"/>
        <w:jc w:val="both"/>
        <w:textAlignment w:val="auto"/>
        <w:rPr>
          <w:rFonts w:hint="eastAsia" w:cstheme="minorBidi"/>
          <w:kern w:val="2"/>
          <w:sz w:val="18"/>
          <w:szCs w:val="18"/>
          <w:lang w:val="en-US" w:bidi="ar-SA"/>
        </w:rPr>
      </w:pPr>
      <w:r>
        <w:rPr>
          <w:rFonts w:hint="eastAsia" w:cstheme="minorBidi"/>
          <w:kern w:val="2"/>
          <w:sz w:val="18"/>
          <w:szCs w:val="18"/>
          <w:lang w:val="en-US" w:eastAsia="zh-CN" w:bidi="ar-SA"/>
        </w:rPr>
        <w:t>节约成本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eastAsia" w:cstheme="minorBidi"/>
          <w:kern w:val="2"/>
          <w:sz w:val="18"/>
          <w:szCs w:val="18"/>
          <w:lang w:val="en-US"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360" w:leftChars="200" w:firstLine="0" w:firstLineChars="0"/>
        <w:jc w:val="both"/>
        <w:textAlignment w:val="auto"/>
        <w:rPr>
          <w:rFonts w:hint="eastAsia" w:cstheme="minorBidi"/>
          <w:kern w:val="2"/>
          <w:sz w:val="18"/>
          <w:szCs w:val="18"/>
          <w:lang w:val="en-US" w:bidi="ar-SA"/>
        </w:rPr>
      </w:pPr>
      <w:r>
        <w:rPr>
          <w:rFonts w:hint="eastAsia" w:cstheme="minorBidi"/>
          <w:kern w:val="2"/>
          <w:sz w:val="18"/>
          <w:szCs w:val="18"/>
          <w:lang w:val="en-US" w:bidi="ar-SA"/>
        </w:rPr>
        <w:t>Avoiding lock-in to software vendors</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360" w:leftChars="200" w:firstLine="0" w:firstLineChars="0"/>
        <w:jc w:val="both"/>
        <w:textAlignment w:val="auto"/>
        <w:rPr>
          <w:rFonts w:hint="eastAsia" w:cstheme="minorBidi"/>
          <w:kern w:val="2"/>
          <w:sz w:val="18"/>
          <w:szCs w:val="18"/>
          <w:lang w:val="en-US" w:bidi="ar-SA"/>
        </w:rPr>
      </w:pPr>
      <w:r>
        <w:rPr>
          <w:rFonts w:hint="eastAsia" w:cstheme="minorBidi"/>
          <w:kern w:val="2"/>
          <w:sz w:val="18"/>
          <w:szCs w:val="18"/>
          <w:lang w:val="en-US" w:eastAsia="zh-CN" w:bidi="ar-SA"/>
        </w:rPr>
        <w:t>避免软件供应商锁定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eastAsia" w:cstheme="minorBidi"/>
          <w:kern w:val="2"/>
          <w:sz w:val="18"/>
          <w:szCs w:val="18"/>
          <w:lang w:val="en-US"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360" w:leftChars="200" w:firstLine="0" w:firstLineChars="0"/>
        <w:jc w:val="both"/>
        <w:textAlignment w:val="auto"/>
        <w:rPr>
          <w:rFonts w:hint="eastAsia" w:cstheme="minorBidi"/>
          <w:kern w:val="2"/>
          <w:sz w:val="18"/>
          <w:szCs w:val="18"/>
          <w:lang w:val="en-US" w:bidi="ar-SA"/>
        </w:rPr>
      </w:pPr>
      <w:r>
        <w:rPr>
          <w:rFonts w:hint="eastAsia" w:cstheme="minorBidi"/>
          <w:kern w:val="2"/>
          <w:sz w:val="18"/>
          <w:szCs w:val="18"/>
          <w:lang w:val="en-US" w:bidi="ar-SA"/>
        </w:rPr>
        <w:t>Increased access for SMEs in</w:t>
      </w:r>
      <w:r>
        <w:rPr>
          <w:rFonts w:hint="eastAsia" w:cstheme="minorBidi"/>
          <w:kern w:val="2"/>
          <w:sz w:val="18"/>
          <w:szCs w:val="18"/>
          <w:lang w:val="en-US" w:eastAsia="zh-CN" w:bidi="ar-SA"/>
        </w:rPr>
        <w:t xml:space="preserve"> </w:t>
      </w:r>
      <w:r>
        <w:rPr>
          <w:rFonts w:hint="eastAsia" w:cstheme="minorBidi"/>
          <w:kern w:val="2"/>
          <w:sz w:val="18"/>
          <w:szCs w:val="18"/>
          <w:lang w:val="en-US" w:bidi="ar-SA"/>
        </w:rPr>
        <w:t>procurement processes</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360" w:leftChars="200" w:firstLine="0" w:firstLineChars="0"/>
        <w:jc w:val="both"/>
        <w:textAlignment w:val="auto"/>
        <w:rPr>
          <w:rFonts w:hint="eastAsia" w:cstheme="minorBidi"/>
          <w:kern w:val="2"/>
          <w:sz w:val="18"/>
          <w:szCs w:val="18"/>
          <w:lang w:val="en-US" w:bidi="ar-SA"/>
        </w:rPr>
      </w:pPr>
      <w:r>
        <w:rPr>
          <w:rFonts w:hint="eastAsia" w:cstheme="minorBidi"/>
          <w:kern w:val="2"/>
          <w:sz w:val="18"/>
          <w:szCs w:val="18"/>
          <w:lang w:val="en-US" w:eastAsia="zh-CN" w:bidi="ar-SA"/>
        </w:rPr>
        <w:t>增加采购过程中的中小企业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eastAsia" w:cstheme="minorBidi"/>
          <w:kern w:val="2"/>
          <w:sz w:val="18"/>
          <w:szCs w:val="18"/>
          <w:lang w:val="en-US"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360" w:leftChars="200" w:firstLine="0" w:firstLineChars="0"/>
        <w:jc w:val="both"/>
        <w:textAlignment w:val="auto"/>
        <w:rPr>
          <w:rFonts w:hint="eastAsia" w:cstheme="minorBidi"/>
          <w:kern w:val="2"/>
          <w:sz w:val="18"/>
          <w:szCs w:val="18"/>
          <w:lang w:val="en-US" w:bidi="ar-SA"/>
        </w:rPr>
      </w:pPr>
      <w:r>
        <w:rPr>
          <w:rFonts w:hint="eastAsia" w:cstheme="minorBidi"/>
          <w:kern w:val="2"/>
          <w:sz w:val="18"/>
          <w:szCs w:val="18"/>
          <w:lang w:val="en-US" w:bidi="ar-SA"/>
        </w:rPr>
        <w:t>Interoperability</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360" w:leftChars="200" w:firstLine="0" w:firstLineChars="0"/>
        <w:jc w:val="both"/>
        <w:textAlignment w:val="auto"/>
        <w:rPr>
          <w:rFonts w:hint="eastAsia" w:cstheme="minorBidi"/>
          <w:kern w:val="2"/>
          <w:sz w:val="18"/>
          <w:szCs w:val="18"/>
          <w:lang w:val="en-US" w:bidi="ar-SA"/>
        </w:rPr>
      </w:pPr>
      <w:del w:id="527" w:author="Vanessa" w:date="2023-11-02T17:36:11Z">
        <w:r>
          <w:rPr>
            <w:rFonts w:hint="default" w:cstheme="minorBidi"/>
            <w:kern w:val="2"/>
            <w:sz w:val="18"/>
            <w:szCs w:val="18"/>
            <w:lang w:val="en-US" w:eastAsia="zh-CN" w:bidi="ar-SA"/>
          </w:rPr>
          <w:delText>互通互联</w:delText>
        </w:r>
      </w:del>
      <w:ins w:id="528" w:author="Vanessa" w:date="2023-11-02T17:36:13Z">
        <w:r>
          <w:rPr>
            <w:rFonts w:hint="eastAsia" w:cstheme="minorBidi"/>
            <w:kern w:val="2"/>
            <w:sz w:val="18"/>
            <w:szCs w:val="18"/>
            <w:lang w:val="en-US" w:eastAsia="zh-CN" w:bidi="ar-SA"/>
          </w:rPr>
          <w:t>互操作性</w:t>
        </w:r>
      </w:ins>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eastAsia" w:cstheme="minorBidi"/>
          <w:kern w:val="2"/>
          <w:sz w:val="18"/>
          <w:szCs w:val="18"/>
          <w:lang w:val="en-US"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360" w:leftChars="200" w:firstLine="0" w:firstLineChars="0"/>
        <w:jc w:val="both"/>
        <w:textAlignment w:val="auto"/>
        <w:rPr>
          <w:rFonts w:hint="eastAsia" w:cstheme="minorBidi"/>
          <w:kern w:val="2"/>
          <w:sz w:val="18"/>
          <w:szCs w:val="18"/>
          <w:lang w:val="en-US" w:bidi="ar-SA"/>
        </w:rPr>
      </w:pPr>
      <w:r>
        <w:rPr>
          <w:rFonts w:hint="eastAsia" w:cstheme="minorBidi"/>
          <w:kern w:val="2"/>
          <w:sz w:val="18"/>
          <w:szCs w:val="18"/>
          <w:lang w:val="en-US" w:bidi="ar-SA"/>
        </w:rPr>
        <w:t>Citizen engagement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360" w:leftChars="200" w:firstLine="0" w:firstLineChars="0"/>
        <w:jc w:val="both"/>
        <w:textAlignment w:val="auto"/>
        <w:rPr>
          <w:rFonts w:hint="eastAsia" w:cstheme="minorBidi"/>
          <w:kern w:val="2"/>
          <w:sz w:val="18"/>
          <w:szCs w:val="18"/>
          <w:lang w:val="en-US" w:bidi="ar-SA"/>
        </w:rPr>
      </w:pPr>
      <w:r>
        <w:rPr>
          <w:rFonts w:hint="eastAsia" w:cstheme="minorBidi"/>
          <w:kern w:val="2"/>
          <w:sz w:val="18"/>
          <w:szCs w:val="18"/>
          <w:lang w:val="en-US" w:eastAsia="zh-CN" w:bidi="ar-SA"/>
        </w:rPr>
        <w:t>公民参与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eastAsia" w:cstheme="minorBidi"/>
          <w:kern w:val="2"/>
          <w:sz w:val="18"/>
          <w:szCs w:val="18"/>
          <w:lang w:val="en-US"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360" w:leftChars="200" w:firstLine="0" w:firstLineChars="0"/>
        <w:jc w:val="both"/>
        <w:textAlignment w:val="auto"/>
        <w:rPr>
          <w:rFonts w:hint="eastAsia" w:cstheme="minorBidi"/>
          <w:kern w:val="2"/>
          <w:sz w:val="18"/>
          <w:szCs w:val="18"/>
          <w:lang w:val="en-US" w:bidi="ar-SA"/>
        </w:rPr>
      </w:pPr>
      <w:r>
        <w:rPr>
          <w:rFonts w:hint="eastAsia" w:cstheme="minorBidi"/>
          <w:kern w:val="2"/>
          <w:sz w:val="18"/>
          <w:szCs w:val="18"/>
          <w:lang w:val="en-US" w:bidi="ar-SA"/>
        </w:rPr>
        <w:t>Reducing friction of inter- and intra</w:t>
      </w:r>
      <w:r>
        <w:rPr>
          <w:rFonts w:hint="eastAsia" w:cstheme="minorBidi"/>
          <w:kern w:val="2"/>
          <w:sz w:val="18"/>
          <w:szCs w:val="18"/>
          <w:lang w:val="en-US" w:eastAsia="zh-CN" w:bidi="ar-SA"/>
        </w:rPr>
        <w:t xml:space="preserve"> </w:t>
      </w:r>
      <w:r>
        <w:rPr>
          <w:rFonts w:hint="eastAsia" w:cstheme="minorBidi"/>
          <w:kern w:val="2"/>
          <w:sz w:val="18"/>
          <w:szCs w:val="18"/>
          <w:lang w:val="en-US" w:bidi="ar-SA"/>
        </w:rPr>
        <w:t>government collaboration</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360" w:leftChars="200" w:firstLine="0" w:firstLineChars="0"/>
        <w:jc w:val="both"/>
        <w:textAlignment w:val="auto"/>
        <w:rPr>
          <w:rFonts w:hint="eastAsia" w:cstheme="minorBidi"/>
          <w:kern w:val="2"/>
          <w:sz w:val="18"/>
          <w:szCs w:val="18"/>
          <w:lang w:val="en-US" w:bidi="ar-SA"/>
        </w:rPr>
      </w:pPr>
      <w:r>
        <w:rPr>
          <w:rFonts w:hint="eastAsia" w:cstheme="minorBidi"/>
          <w:kern w:val="2"/>
          <w:sz w:val="18"/>
          <w:szCs w:val="18"/>
          <w:lang w:val="en-US" w:eastAsia="zh-CN" w:bidi="ar-SA"/>
        </w:rPr>
        <w:t>减少政府内部和政府之间的</w:t>
      </w:r>
      <w:ins w:id="529" w:author="Vanessa" w:date="2023-11-02T17:40:25Z">
        <w:r>
          <w:rPr>
            <w:rFonts w:hint="eastAsia" w:cstheme="minorBidi"/>
            <w:kern w:val="2"/>
            <w:sz w:val="18"/>
            <w:szCs w:val="18"/>
            <w:lang w:val="en-US" w:eastAsia="zh-CN" w:bidi="ar-SA"/>
          </w:rPr>
          <w:t>合作</w:t>
        </w:r>
      </w:ins>
      <w:r>
        <w:rPr>
          <w:rFonts w:hint="eastAsia" w:cstheme="minorBidi"/>
          <w:kern w:val="2"/>
          <w:sz w:val="18"/>
          <w:szCs w:val="18"/>
          <w:lang w:val="en-US" w:eastAsia="zh-CN" w:bidi="ar-SA"/>
        </w:rPr>
        <w:t>摩擦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eastAsia" w:cstheme="minorBidi"/>
          <w:kern w:val="2"/>
          <w:sz w:val="18"/>
          <w:szCs w:val="18"/>
          <w:lang w:val="en-US"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360" w:leftChars="200" w:firstLine="0" w:firstLineChars="0"/>
        <w:jc w:val="both"/>
        <w:textAlignment w:val="auto"/>
        <w:rPr>
          <w:rFonts w:hint="eastAsia" w:cstheme="minorBidi"/>
          <w:kern w:val="2"/>
          <w:sz w:val="18"/>
          <w:szCs w:val="18"/>
          <w:lang w:val="en-US" w:bidi="ar-SA"/>
        </w:rPr>
      </w:pPr>
      <w:r>
        <w:rPr>
          <w:rFonts w:hint="eastAsia" w:cstheme="minorBidi"/>
          <w:kern w:val="2"/>
          <w:sz w:val="18"/>
          <w:szCs w:val="18"/>
          <w:lang w:val="en-US" w:bidi="ar-SA"/>
        </w:rPr>
        <w:t>Leveraging state of the art technology</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360" w:leftChars="200" w:firstLine="0" w:firstLineChars="0"/>
        <w:jc w:val="both"/>
        <w:textAlignment w:val="auto"/>
        <w:rPr>
          <w:rFonts w:hint="eastAsia" w:cstheme="minorBidi"/>
          <w:kern w:val="2"/>
          <w:sz w:val="18"/>
          <w:szCs w:val="18"/>
          <w:lang w:val="en-US" w:bidi="ar-SA"/>
        </w:rPr>
      </w:pPr>
      <w:r>
        <w:rPr>
          <w:rFonts w:hint="eastAsia" w:cstheme="minorBidi"/>
          <w:kern w:val="2"/>
          <w:sz w:val="18"/>
          <w:szCs w:val="18"/>
          <w:lang w:val="en-US" w:eastAsia="zh-CN" w:bidi="ar-SA"/>
        </w:rPr>
        <w:t>利用最先进的技术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eastAsia" w:cstheme="minorBidi"/>
          <w:kern w:val="2"/>
          <w:sz w:val="18"/>
          <w:szCs w:val="18"/>
          <w:lang w:val="en-US"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360" w:leftChars="200" w:firstLine="0" w:firstLineChars="0"/>
        <w:jc w:val="both"/>
        <w:textAlignment w:val="auto"/>
        <w:rPr>
          <w:rFonts w:hint="eastAsia" w:cstheme="minorBidi"/>
          <w:kern w:val="2"/>
          <w:sz w:val="18"/>
          <w:szCs w:val="18"/>
          <w:lang w:val="en-US" w:bidi="ar-SA"/>
        </w:rPr>
      </w:pPr>
      <w:r>
        <w:rPr>
          <w:rFonts w:hint="eastAsia" w:cstheme="minorBidi"/>
          <w:kern w:val="2"/>
          <w:sz w:val="18"/>
          <w:szCs w:val="18"/>
          <w:lang w:val="en-US" w:bidi="ar-SA"/>
        </w:rPr>
        <w:t>Increase capacity and skills of the</w:t>
      </w:r>
      <w:r>
        <w:rPr>
          <w:rFonts w:hint="eastAsia" w:cstheme="minorBidi"/>
          <w:kern w:val="2"/>
          <w:sz w:val="18"/>
          <w:szCs w:val="18"/>
          <w:lang w:val="en-US" w:eastAsia="zh-CN" w:bidi="ar-SA"/>
        </w:rPr>
        <w:t xml:space="preserve"> </w:t>
      </w:r>
      <w:r>
        <w:rPr>
          <w:rFonts w:hint="eastAsia" w:cstheme="minorBidi"/>
          <w:kern w:val="2"/>
          <w:sz w:val="18"/>
          <w:szCs w:val="18"/>
          <w:lang w:val="en-US" w:bidi="ar-SA"/>
        </w:rPr>
        <w:t>government organisation</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360" w:leftChars="200" w:firstLine="0" w:firstLineChars="0"/>
        <w:jc w:val="both"/>
        <w:textAlignment w:val="auto"/>
        <w:rPr>
          <w:rFonts w:hint="eastAsia" w:cstheme="minorBidi"/>
          <w:kern w:val="2"/>
          <w:sz w:val="18"/>
          <w:szCs w:val="18"/>
          <w:lang w:val="en-US" w:bidi="ar-SA"/>
        </w:rPr>
      </w:pPr>
      <w:r>
        <w:rPr>
          <w:rFonts w:hint="eastAsia" w:cstheme="minorBidi"/>
          <w:kern w:val="2"/>
          <w:sz w:val="18"/>
          <w:szCs w:val="18"/>
          <w:lang w:val="en-US" w:eastAsia="zh-CN" w:bidi="ar-SA"/>
        </w:rPr>
        <w:t>提高政府组织的能力和技能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eastAsia" w:cstheme="minorBidi"/>
          <w:kern w:val="2"/>
          <w:sz w:val="18"/>
          <w:szCs w:val="18"/>
          <w:lang w:val="en-US"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360" w:leftChars="200" w:firstLine="0" w:firstLineChars="0"/>
        <w:jc w:val="both"/>
        <w:textAlignment w:val="auto"/>
        <w:rPr>
          <w:rFonts w:hint="eastAsia" w:cstheme="minorBidi"/>
          <w:kern w:val="2"/>
          <w:sz w:val="18"/>
          <w:szCs w:val="18"/>
          <w:lang w:val="en-US" w:bidi="ar-SA"/>
        </w:rPr>
      </w:pPr>
      <w:r>
        <w:rPr>
          <w:rFonts w:hint="eastAsia" w:cstheme="minorBidi"/>
          <w:kern w:val="2"/>
          <w:sz w:val="18"/>
          <w:szCs w:val="18"/>
          <w:lang w:val="en-US" w:bidi="ar-SA"/>
        </w:rPr>
        <w:t>Attracting and retaining talent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360" w:leftChars="200" w:firstLine="0" w:firstLineChars="0"/>
        <w:jc w:val="both"/>
        <w:textAlignment w:val="auto"/>
        <w:rPr>
          <w:rFonts w:hint="eastAsia" w:cstheme="minorBidi"/>
          <w:kern w:val="2"/>
          <w:sz w:val="18"/>
          <w:szCs w:val="18"/>
          <w:lang w:val="en-US" w:bidi="ar-SA"/>
        </w:rPr>
      </w:pPr>
      <w:r>
        <w:rPr>
          <w:rFonts w:hint="eastAsia" w:cstheme="minorBidi"/>
          <w:kern w:val="2"/>
          <w:sz w:val="18"/>
          <w:szCs w:val="18"/>
          <w:lang w:val="en-US" w:eastAsia="zh-CN" w:bidi="ar-SA"/>
        </w:rPr>
        <w:t>吸引并留住人才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eastAsia" w:cstheme="minorBidi"/>
          <w:kern w:val="2"/>
          <w:sz w:val="18"/>
          <w:szCs w:val="18"/>
          <w:lang w:val="en-US"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360" w:leftChars="200" w:firstLine="0" w:firstLineChars="0"/>
        <w:jc w:val="both"/>
        <w:textAlignment w:val="auto"/>
        <w:rPr>
          <w:rFonts w:hint="eastAsia" w:cstheme="minorBidi"/>
          <w:kern w:val="2"/>
          <w:sz w:val="18"/>
          <w:szCs w:val="18"/>
          <w:lang w:val="en-US" w:bidi="ar-SA"/>
        </w:rPr>
      </w:pPr>
      <w:r>
        <w:rPr>
          <w:rFonts w:hint="eastAsia" w:cstheme="minorBidi"/>
          <w:kern w:val="2"/>
          <w:sz w:val="18"/>
          <w:szCs w:val="18"/>
          <w:lang w:val="en-US" w:bidi="ar-SA"/>
        </w:rPr>
        <w:t>New and novel ways for industry and</w:t>
      </w:r>
      <w:r>
        <w:rPr>
          <w:rFonts w:hint="eastAsia" w:cstheme="minorBidi"/>
          <w:kern w:val="2"/>
          <w:sz w:val="18"/>
          <w:szCs w:val="18"/>
          <w:lang w:val="en-US" w:eastAsia="zh-CN" w:bidi="ar-SA"/>
        </w:rPr>
        <w:t xml:space="preserve"> </w:t>
      </w:r>
      <w:r>
        <w:rPr>
          <w:rFonts w:hint="eastAsia" w:cstheme="minorBidi"/>
          <w:kern w:val="2"/>
          <w:sz w:val="18"/>
          <w:szCs w:val="18"/>
          <w:lang w:val="en-US" w:bidi="ar-SA"/>
        </w:rPr>
        <w:t>government organisations to collaborate</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360" w:leftChars="200" w:firstLine="0" w:firstLineChars="0"/>
        <w:jc w:val="both"/>
        <w:textAlignment w:val="auto"/>
        <w:rPr>
          <w:rFonts w:hint="eastAsia" w:cstheme="minorBidi"/>
          <w:kern w:val="2"/>
          <w:sz w:val="18"/>
          <w:szCs w:val="18"/>
          <w:lang w:val="en-US" w:bidi="ar-SA"/>
        </w:rPr>
      </w:pPr>
      <w:r>
        <w:rPr>
          <w:rFonts w:hint="eastAsia" w:cstheme="minorBidi"/>
          <w:kern w:val="2"/>
          <w:sz w:val="18"/>
          <w:szCs w:val="18"/>
          <w:lang w:val="en-US" w:eastAsia="zh-CN" w:bidi="ar-SA"/>
        </w:rPr>
        <w:t>行业和政府组织合作的新</w:t>
      </w:r>
      <w:ins w:id="530" w:author="Vanessa" w:date="2023-11-02T17:40:47Z">
        <w:r>
          <w:rPr>
            <w:rFonts w:hint="eastAsia" w:cstheme="minorBidi"/>
            <w:kern w:val="2"/>
            <w:sz w:val="18"/>
            <w:szCs w:val="18"/>
            <w:lang w:val="en-US" w:eastAsia="zh-CN" w:bidi="ar-SA"/>
          </w:rPr>
          <w:t>兴</w:t>
        </w:r>
      </w:ins>
      <w:r>
        <w:rPr>
          <w:rFonts w:hint="eastAsia" w:cstheme="minorBidi"/>
          <w:kern w:val="2"/>
          <w:sz w:val="18"/>
          <w:szCs w:val="18"/>
          <w:lang w:val="en-US" w:eastAsia="zh-CN" w:bidi="ar-SA"/>
        </w:rPr>
        <w:t>方式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eastAsia" w:cstheme="minorBidi"/>
          <w:kern w:val="2"/>
          <w:sz w:val="18"/>
          <w:szCs w:val="18"/>
          <w:lang w:val="en-US"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ascii="Times New Roman" w:hAnsi="Times New Roman" w:cs="Times New Roman"/>
          <w:kern w:val="2"/>
          <w:sz w:val="18"/>
          <w:szCs w:val="18"/>
          <w:lang w:val="en-US" w:bidi="ar-SA"/>
        </w:rPr>
      </w:pPr>
      <w:r>
        <w:rPr>
          <w:rFonts w:hint="default" w:ascii="Times New Roman" w:hAnsi="Times New Roman" w:cs="Times New Roman"/>
          <w:kern w:val="2"/>
          <w:sz w:val="18"/>
          <w:szCs w:val="18"/>
          <w:lang w:val="en-US" w:bidi="ar-SA"/>
        </w:rPr>
        <w:t>The public sector has been working with Open Source since before the coinage of the</w:t>
      </w:r>
      <w:r>
        <w:rPr>
          <w:rFonts w:hint="default" w:ascii="Times New Roman" w:hAnsi="Times New Roman" w:cs="Times New Roman"/>
          <w:kern w:val="2"/>
          <w:sz w:val="18"/>
          <w:szCs w:val="18"/>
          <w:lang w:val="en-US" w:eastAsia="zh-CN" w:bidi="ar-SA"/>
        </w:rPr>
        <w:t xml:space="preserve"> </w:t>
      </w:r>
      <w:r>
        <w:rPr>
          <w:rFonts w:hint="default" w:ascii="Times New Roman" w:hAnsi="Times New Roman" w:cs="Times New Roman"/>
          <w:kern w:val="2"/>
          <w:sz w:val="18"/>
          <w:szCs w:val="18"/>
          <w:lang w:val="en-US" w:bidi="ar-SA"/>
        </w:rPr>
        <w:t>term. Looking to the organisations referenced in this paper as examples,</w:t>
      </w:r>
      <w:r>
        <w:rPr>
          <w:rFonts w:hint="default" w:ascii="Times New Roman" w:hAnsi="Times New Roman" w:cs="Times New Roman"/>
          <w:color w:val="0000FF"/>
          <w:kern w:val="2"/>
          <w:sz w:val="18"/>
          <w:szCs w:val="18"/>
          <w:lang w:val="en-US" w:bidi="ar-SA"/>
        </w:rPr>
        <w:t xml:space="preserve"> </w:t>
      </w:r>
      <w:r>
        <w:rPr>
          <w:rFonts w:hint="default" w:ascii="Times New Roman" w:hAnsi="Times New Roman" w:cs="Times New Roman"/>
          <w:color w:val="0000FF"/>
          <w:kern w:val="2"/>
          <w:sz w:val="18"/>
          <w:szCs w:val="18"/>
          <w:u w:val="single"/>
          <w:lang w:val="en-US" w:bidi="ar-SA"/>
        </w:rPr>
        <w:fldChar w:fldCharType="begin"/>
      </w:r>
      <w:r>
        <w:rPr>
          <w:rFonts w:hint="default" w:ascii="Times New Roman" w:hAnsi="Times New Roman" w:cs="Times New Roman"/>
          <w:color w:val="0000FF"/>
          <w:kern w:val="2"/>
          <w:sz w:val="18"/>
          <w:szCs w:val="18"/>
          <w:u w:val="single"/>
          <w:lang w:val="en-US" w:bidi="ar-SA"/>
        </w:rPr>
        <w:instrText xml:space="preserve"> HYPERLINK "https://commission.europa.eu/about-european-commission/departments-and-executive-agencies/informatics/open-source-strategy-history_en" </w:instrText>
      </w:r>
      <w:r>
        <w:rPr>
          <w:rFonts w:hint="default" w:ascii="Times New Roman" w:hAnsi="Times New Roman" w:cs="Times New Roman"/>
          <w:color w:val="0000FF"/>
          <w:kern w:val="2"/>
          <w:sz w:val="18"/>
          <w:szCs w:val="18"/>
          <w:u w:val="single"/>
          <w:lang w:val="en-US" w:bidi="ar-SA"/>
        </w:rPr>
        <w:fldChar w:fldCharType="separate"/>
      </w:r>
      <w:r>
        <w:rPr>
          <w:rStyle w:val="13"/>
          <w:rFonts w:hint="default" w:ascii="Times New Roman" w:hAnsi="Times New Roman" w:cs="Times New Roman" w:eastAsiaTheme="minorEastAsia"/>
          <w:color w:val="0000FF"/>
          <w:kern w:val="2"/>
          <w:sz w:val="18"/>
          <w:szCs w:val="18"/>
          <w:lang w:val="en-US" w:bidi="ar-SA"/>
        </w:rPr>
        <w:t>the European</w:t>
      </w:r>
      <w:r>
        <w:rPr>
          <w:rStyle w:val="13"/>
          <w:rFonts w:hint="default" w:ascii="Times New Roman" w:hAnsi="Times New Roman" w:cs="Times New Roman" w:eastAsiaTheme="minorEastAsia"/>
          <w:color w:val="0000FF"/>
          <w:kern w:val="2"/>
          <w:sz w:val="18"/>
          <w:szCs w:val="18"/>
          <w:lang w:val="en-US" w:eastAsia="zh-CN" w:bidi="ar-SA"/>
        </w:rPr>
        <w:t xml:space="preserve"> </w:t>
      </w:r>
      <w:r>
        <w:rPr>
          <w:rStyle w:val="13"/>
          <w:rFonts w:hint="default" w:ascii="Times New Roman" w:hAnsi="Times New Roman" w:cs="Times New Roman" w:eastAsiaTheme="minorEastAsia"/>
          <w:color w:val="0000FF"/>
          <w:kern w:val="2"/>
          <w:sz w:val="18"/>
          <w:szCs w:val="18"/>
          <w:lang w:val="en-US" w:bidi="ar-SA"/>
        </w:rPr>
        <w:t>Commission defined a strategy concerning the internal use of Open Source software</w:t>
      </w:r>
      <w:r>
        <w:rPr>
          <w:rStyle w:val="13"/>
          <w:rFonts w:hint="default" w:ascii="Times New Roman" w:hAnsi="Times New Roman" w:cs="Times New Roman" w:eastAsiaTheme="minorEastAsia"/>
          <w:color w:val="0000FF"/>
          <w:kern w:val="2"/>
          <w:sz w:val="18"/>
          <w:szCs w:val="18"/>
          <w:lang w:val="en-US" w:eastAsia="zh-CN" w:bidi="ar-SA"/>
        </w:rPr>
        <w:t xml:space="preserve"> </w:t>
      </w:r>
      <w:r>
        <w:rPr>
          <w:rStyle w:val="13"/>
          <w:rFonts w:hint="default" w:ascii="Times New Roman" w:hAnsi="Times New Roman" w:cs="Times New Roman" w:eastAsiaTheme="minorEastAsia"/>
          <w:color w:val="0000FF"/>
          <w:kern w:val="2"/>
          <w:sz w:val="18"/>
          <w:szCs w:val="18"/>
          <w:lang w:val="en-US" w:bidi="ar-SA"/>
        </w:rPr>
        <w:t>already in December 2000</w:t>
      </w:r>
      <w:r>
        <w:rPr>
          <w:rFonts w:hint="default" w:ascii="Times New Roman" w:hAnsi="Times New Roman" w:cs="Times New Roman"/>
          <w:color w:val="0000FF"/>
          <w:kern w:val="2"/>
          <w:sz w:val="18"/>
          <w:szCs w:val="18"/>
          <w:u w:val="single"/>
          <w:lang w:val="en-US" w:bidi="ar-SA"/>
        </w:rPr>
        <w:fldChar w:fldCharType="end"/>
      </w:r>
      <w:r>
        <w:rPr>
          <w:rFonts w:hint="default" w:ascii="Times New Roman" w:hAnsi="Times New Roman" w:cs="Times New Roman"/>
          <w:kern w:val="2"/>
          <w:sz w:val="18"/>
          <w:szCs w:val="18"/>
          <w:lang w:val="en-US" w:bidi="ar-SA"/>
        </w:rPr>
        <w:t>. The City of Paris’ involvement in OS also spans over 20 years. A</w:t>
      </w:r>
      <w:r>
        <w:rPr>
          <w:rFonts w:hint="default" w:ascii="Times New Roman" w:hAnsi="Times New Roman" w:cs="Times New Roman"/>
          <w:kern w:val="2"/>
          <w:sz w:val="18"/>
          <w:szCs w:val="18"/>
          <w:lang w:val="en-US" w:eastAsia="zh-CN" w:bidi="ar-SA"/>
        </w:rPr>
        <w:t xml:space="preserve"> </w:t>
      </w:r>
      <w:r>
        <w:rPr>
          <w:rFonts w:hint="default" w:ascii="Times New Roman" w:hAnsi="Times New Roman" w:cs="Times New Roman"/>
          <w:kern w:val="2"/>
          <w:sz w:val="18"/>
          <w:szCs w:val="18"/>
          <w:lang w:val="en-US" w:bidi="ar-SA"/>
        </w:rPr>
        <w:t>key moment at the beginning of the engagement was when the City Council voted for</w:t>
      </w:r>
      <w:r>
        <w:rPr>
          <w:rFonts w:hint="default" w:ascii="Times New Roman" w:hAnsi="Times New Roman" w:cs="Times New Roman"/>
          <w:kern w:val="2"/>
          <w:sz w:val="18"/>
          <w:szCs w:val="18"/>
          <w:lang w:val="en-US" w:eastAsia="zh-CN" w:bidi="ar-SA"/>
        </w:rPr>
        <w:t xml:space="preserve"> </w:t>
      </w:r>
      <w:r>
        <w:rPr>
          <w:rFonts w:hint="default" w:ascii="Times New Roman" w:hAnsi="Times New Roman" w:cs="Times New Roman"/>
          <w:kern w:val="2"/>
          <w:sz w:val="18"/>
          <w:szCs w:val="18"/>
          <w:lang w:val="en-US" w:bidi="ar-SA"/>
        </w:rPr>
        <w:t xml:space="preserve">opening the </w:t>
      </w:r>
      <w:r>
        <w:rPr>
          <w:rFonts w:hint="default" w:ascii="Times New Roman" w:hAnsi="Times New Roman" w:cs="Times New Roman"/>
          <w:color w:val="0000FF"/>
          <w:kern w:val="2"/>
          <w:sz w:val="18"/>
          <w:szCs w:val="18"/>
          <w:u w:val="single"/>
          <w:lang w:val="en-US" w:bidi="ar-SA"/>
        </w:rPr>
        <w:fldChar w:fldCharType="begin"/>
      </w:r>
      <w:r>
        <w:rPr>
          <w:rFonts w:hint="default" w:ascii="Times New Roman" w:hAnsi="Times New Roman" w:cs="Times New Roman"/>
          <w:color w:val="0000FF"/>
          <w:kern w:val="2"/>
          <w:sz w:val="18"/>
          <w:szCs w:val="18"/>
          <w:u w:val="single"/>
          <w:lang w:val="en-US" w:bidi="ar-SA"/>
        </w:rPr>
        <w:instrText xml:space="preserve"> HYPERLINK "https://lutece.paris.fr/lutece/" </w:instrText>
      </w:r>
      <w:r>
        <w:rPr>
          <w:rFonts w:hint="default" w:ascii="Times New Roman" w:hAnsi="Times New Roman" w:cs="Times New Roman"/>
          <w:color w:val="0000FF"/>
          <w:kern w:val="2"/>
          <w:sz w:val="18"/>
          <w:szCs w:val="18"/>
          <w:u w:val="single"/>
          <w:lang w:val="en-US" w:bidi="ar-SA"/>
        </w:rPr>
        <w:fldChar w:fldCharType="separate"/>
      </w:r>
      <w:r>
        <w:rPr>
          <w:rStyle w:val="13"/>
          <w:rFonts w:hint="default" w:ascii="Times New Roman" w:hAnsi="Times New Roman" w:cs="Times New Roman" w:eastAsiaTheme="minorEastAsia"/>
          <w:color w:val="0000FF"/>
          <w:kern w:val="2"/>
          <w:sz w:val="18"/>
          <w:szCs w:val="18"/>
          <w:lang w:val="en-US" w:bidi="ar-SA"/>
        </w:rPr>
        <w:t>Lutece platform</w:t>
      </w:r>
      <w:r>
        <w:rPr>
          <w:rFonts w:hint="default" w:ascii="Times New Roman" w:hAnsi="Times New Roman" w:cs="Times New Roman"/>
          <w:color w:val="0000FF"/>
          <w:kern w:val="2"/>
          <w:sz w:val="18"/>
          <w:szCs w:val="18"/>
          <w:u w:val="single"/>
          <w:lang w:val="en-US" w:bidi="ar-SA"/>
        </w:rPr>
        <w:fldChar w:fldCharType="end"/>
      </w:r>
      <w:r>
        <w:rPr>
          <w:rFonts w:hint="default" w:ascii="Times New Roman" w:hAnsi="Times New Roman" w:cs="Times New Roman"/>
          <w:color w:val="0000FF"/>
          <w:kern w:val="2"/>
          <w:sz w:val="18"/>
          <w:szCs w:val="18"/>
          <w:lang w:val="en-US" w:bidi="ar-SA"/>
        </w:rPr>
        <w:t xml:space="preserve"> </w:t>
      </w:r>
      <w:r>
        <w:rPr>
          <w:rFonts w:hint="default" w:ascii="Times New Roman" w:hAnsi="Times New Roman" w:cs="Times New Roman"/>
          <w:kern w:val="2"/>
          <w:sz w:val="18"/>
          <w:szCs w:val="18"/>
          <w:lang w:val="en-US" w:bidi="ar-SA"/>
        </w:rPr>
        <w:t>in 2002.</w:t>
      </w:r>
    </w:p>
    <w:p>
      <w:pPr>
        <w:keepNext w:val="0"/>
        <w:keepLines w:val="0"/>
        <w:pageBreakBefore w:val="0"/>
        <w:widowControl w:val="0"/>
        <w:kinsoku/>
        <w:wordWrap/>
        <w:overflowPunct/>
        <w:topLinePunct w:val="0"/>
        <w:bidi w:val="0"/>
        <w:adjustRightInd/>
        <w:snapToGrid/>
        <w:spacing w:line="240" w:lineRule="auto"/>
        <w:ind w:leftChars="200"/>
        <w:textAlignment w:val="auto"/>
        <w:rPr>
          <w:rFonts w:hint="eastAsia"/>
          <w:lang w:val="en-US" w:eastAsia="zh-CN"/>
        </w:rPr>
      </w:pPr>
      <w:r>
        <w:rPr>
          <w:rFonts w:hint="eastAsia"/>
          <w:lang w:val="en-US" w:eastAsia="zh-CN"/>
        </w:rPr>
        <w:t>在“开源”这个词被创造出来之前，</w:t>
      </w:r>
      <w:del w:id="531" w:author="Vanessa" w:date="2023-11-06T09:42:46Z">
        <w:r>
          <w:rPr>
            <w:rFonts w:hint="eastAsia"/>
            <w:lang w:val="en-US" w:eastAsia="zh-CN"/>
          </w:rPr>
          <w:delText>政府部门</w:delText>
        </w:r>
      </w:del>
      <w:ins w:id="532" w:author="Vanessa" w:date="2023-11-06T09:45:01Z">
        <w:r>
          <w:rPr>
            <w:rFonts w:hint="eastAsia"/>
            <w:lang w:val="en-US" w:eastAsia="zh-CN"/>
          </w:rPr>
          <w:t>公立领域</w:t>
        </w:r>
      </w:ins>
      <w:r>
        <w:rPr>
          <w:rFonts w:hint="eastAsia"/>
          <w:lang w:val="en-US" w:eastAsia="zh-CN"/>
        </w:rPr>
        <w:t>就</w:t>
      </w:r>
      <w:ins w:id="533" w:author="Vanessa" w:date="2023-11-02T17:41:57Z">
        <w:r>
          <w:rPr>
            <w:rFonts w:hint="eastAsia"/>
            <w:lang w:val="en-US" w:eastAsia="zh-CN"/>
          </w:rPr>
          <w:t>已经</w:t>
        </w:r>
      </w:ins>
      <w:ins w:id="534" w:author="Vanessa" w:date="2023-11-02T17:42:50Z">
        <w:r>
          <w:rPr>
            <w:rFonts w:hint="eastAsia"/>
            <w:lang w:val="en-US" w:eastAsia="zh-CN"/>
          </w:rPr>
          <w:t>使用开源</w:t>
        </w:r>
      </w:ins>
      <w:ins w:id="535" w:author="Vanessa" w:date="2023-11-02T17:42:51Z">
        <w:r>
          <w:rPr>
            <w:rFonts w:hint="eastAsia"/>
            <w:lang w:val="en-US" w:eastAsia="zh-CN"/>
          </w:rPr>
          <w:t>了</w:t>
        </w:r>
      </w:ins>
      <w:del w:id="536" w:author="Vanessa" w:date="2023-11-02T17:42:01Z">
        <w:r>
          <w:rPr>
            <w:rFonts w:hint="eastAsia"/>
            <w:lang w:val="en-US" w:eastAsia="zh-CN"/>
          </w:rPr>
          <w:delText>一直</w:delText>
        </w:r>
      </w:del>
      <w:del w:id="537" w:author="Vanessa" w:date="2023-11-02T17:42:00Z">
        <w:r>
          <w:rPr>
            <w:rFonts w:hint="eastAsia"/>
            <w:lang w:val="en-US" w:eastAsia="zh-CN"/>
          </w:rPr>
          <w:delText>在</w:delText>
        </w:r>
      </w:del>
      <w:del w:id="538" w:author="Vanessa" w:date="2023-11-02T17:42:53Z">
        <w:r>
          <w:rPr>
            <w:rFonts w:hint="eastAsia"/>
            <w:lang w:val="en-US" w:eastAsia="zh-CN"/>
          </w:rPr>
          <w:delText>与开源合作</w:delText>
        </w:r>
      </w:del>
      <w:r>
        <w:rPr>
          <w:rFonts w:hint="eastAsia"/>
          <w:lang w:val="en-US" w:eastAsia="zh-CN"/>
        </w:rPr>
        <w:t>。以本文提到的组织为例，</w:t>
      </w:r>
      <w:r>
        <w:rPr>
          <w:rFonts w:hint="eastAsia"/>
          <w:color w:val="0000FF"/>
          <w:lang w:val="en-US" w:eastAsia="zh-CN"/>
        </w:rPr>
        <w:fldChar w:fldCharType="begin"/>
      </w:r>
      <w:r>
        <w:rPr>
          <w:rFonts w:hint="eastAsia"/>
          <w:color w:val="0000FF"/>
          <w:lang w:val="en-US" w:eastAsia="zh-CN"/>
        </w:rPr>
        <w:instrText xml:space="preserve"> HYPERLINK "https://commission.europa.eu/about-european-commission/departments-and-executive-agencies/informatics/open-source-strategy-history_en" </w:instrText>
      </w:r>
      <w:r>
        <w:rPr>
          <w:rFonts w:hint="eastAsia"/>
          <w:color w:val="0000FF"/>
          <w:lang w:val="en-US" w:eastAsia="zh-CN"/>
        </w:rPr>
        <w:fldChar w:fldCharType="separate"/>
      </w:r>
      <w:r>
        <w:rPr>
          <w:rStyle w:val="13"/>
          <w:rFonts w:hint="eastAsia" w:asciiTheme="minorHAnsi" w:hAnsiTheme="minorHAnsi" w:eastAsiaTheme="minorEastAsia" w:cstheme="minorBidi"/>
          <w:color w:val="0000FF"/>
          <w:kern w:val="2"/>
          <w:szCs w:val="18"/>
          <w:lang w:val="en-US" w:eastAsia="zh-CN" w:bidi="ar-SA"/>
        </w:rPr>
        <w:t>在</w:t>
      </w:r>
      <w:r>
        <w:rPr>
          <w:rStyle w:val="13"/>
          <w:rFonts w:hint="default" w:ascii="Times New Roman" w:hAnsi="Times New Roman" w:cs="Times New Roman" w:eastAsiaTheme="minorEastAsia"/>
          <w:color w:val="0000FF"/>
          <w:kern w:val="2"/>
          <w:szCs w:val="18"/>
          <w:lang w:val="en-US" w:eastAsia="zh-CN" w:bidi="ar-SA"/>
        </w:rPr>
        <w:t>2000</w:t>
      </w:r>
      <w:r>
        <w:rPr>
          <w:rStyle w:val="13"/>
          <w:rFonts w:hint="eastAsia" w:asciiTheme="minorHAnsi" w:hAnsiTheme="minorHAnsi" w:eastAsiaTheme="minorEastAsia" w:cstheme="minorBidi"/>
          <w:color w:val="0000FF"/>
          <w:kern w:val="2"/>
          <w:szCs w:val="18"/>
          <w:lang w:val="en-US" w:eastAsia="zh-CN" w:bidi="ar-SA"/>
        </w:rPr>
        <w:t>年</w:t>
      </w:r>
      <w:r>
        <w:rPr>
          <w:rStyle w:val="13"/>
          <w:rFonts w:hint="default" w:ascii="Times New Roman" w:hAnsi="Times New Roman" w:cs="Times New Roman" w:eastAsiaTheme="minorEastAsia"/>
          <w:color w:val="0000FF"/>
          <w:kern w:val="2"/>
          <w:szCs w:val="18"/>
          <w:lang w:val="en-US" w:eastAsia="zh-CN" w:bidi="ar-SA"/>
        </w:rPr>
        <w:t>12</w:t>
      </w:r>
      <w:r>
        <w:rPr>
          <w:rStyle w:val="13"/>
          <w:rFonts w:hint="eastAsia" w:asciiTheme="minorHAnsi" w:hAnsiTheme="minorHAnsi" w:eastAsiaTheme="minorEastAsia" w:cstheme="minorBidi"/>
          <w:color w:val="0000FF"/>
          <w:kern w:val="2"/>
          <w:szCs w:val="18"/>
          <w:lang w:val="en-US" w:eastAsia="zh-CN" w:bidi="ar-SA"/>
        </w:rPr>
        <w:t>月，欧盟委员会就制定了一项关于内部使用开源软件的战略</w:t>
      </w:r>
      <w:r>
        <w:rPr>
          <w:rFonts w:hint="eastAsia"/>
          <w:color w:val="0000FF"/>
          <w:lang w:val="en-US" w:eastAsia="zh-CN"/>
        </w:rPr>
        <w:fldChar w:fldCharType="end"/>
      </w:r>
      <w:r>
        <w:rPr>
          <w:rFonts w:hint="eastAsia"/>
          <w:lang w:val="en-US" w:eastAsia="zh-CN"/>
        </w:rPr>
        <w:t>。巴黎</w:t>
      </w:r>
      <w:ins w:id="539" w:author="Vanessa" w:date="2023-11-02T17:43:30Z">
        <w:r>
          <w:rPr>
            <w:rFonts w:hint="eastAsia"/>
            <w:lang w:val="en-US" w:eastAsia="zh-CN"/>
          </w:rPr>
          <w:t>市</w:t>
        </w:r>
      </w:ins>
      <w:r>
        <w:rPr>
          <w:rFonts w:hint="eastAsia"/>
          <w:lang w:val="en-US" w:eastAsia="zh-CN"/>
        </w:rPr>
        <w:t>参与开源也已超过了20年。2002年，</w:t>
      </w:r>
      <w:ins w:id="540" w:author="Vanessa" w:date="2023-11-02T17:45:39Z">
        <w:r>
          <w:rPr>
            <w:rFonts w:hint="eastAsia"/>
            <w:lang w:val="en-US" w:eastAsia="zh-CN"/>
          </w:rPr>
          <w:t>巴黎</w:t>
        </w:r>
      </w:ins>
      <w:r>
        <w:rPr>
          <w:rFonts w:hint="eastAsia"/>
          <w:lang w:val="en-US" w:eastAsia="zh-CN"/>
        </w:rPr>
        <w:t>市议会投票决定</w:t>
      </w:r>
      <w:ins w:id="541" w:author="Vanessa" w:date="2023-11-02T17:45:53Z">
        <w:r>
          <w:rPr>
            <w:rFonts w:hint="eastAsia"/>
            <w:lang w:val="en-US" w:eastAsia="zh-CN"/>
          </w:rPr>
          <w:t>开启</w:t>
        </w:r>
      </w:ins>
      <w:del w:id="542" w:author="Vanessa" w:date="2023-11-02T17:45:54Z">
        <w:r>
          <w:rPr>
            <w:rFonts w:hint="eastAsia"/>
            <w:lang w:val="en-US" w:eastAsia="zh-CN"/>
          </w:rPr>
          <w:delText>开放</w:delText>
        </w:r>
      </w:del>
      <w:r>
        <w:rPr>
          <w:rFonts w:hint="eastAsia"/>
          <w:color w:val="0000FF"/>
          <w:u w:val="single"/>
          <w:lang w:val="en-US" w:eastAsia="zh-CN"/>
        </w:rPr>
        <w:fldChar w:fldCharType="begin"/>
      </w:r>
      <w:r>
        <w:rPr>
          <w:rFonts w:hint="eastAsia"/>
          <w:color w:val="0000FF"/>
          <w:u w:val="single"/>
          <w:lang w:val="en-US" w:eastAsia="zh-CN"/>
        </w:rPr>
        <w:instrText xml:space="preserve"> HYPERLINK "https://lutece.paris.fr/lutece/" </w:instrText>
      </w:r>
      <w:r>
        <w:rPr>
          <w:rFonts w:hint="eastAsia"/>
          <w:color w:val="0000FF"/>
          <w:u w:val="single"/>
          <w:lang w:val="en-US" w:eastAsia="zh-CN"/>
        </w:rPr>
        <w:fldChar w:fldCharType="separate"/>
      </w:r>
      <w:r>
        <w:rPr>
          <w:rFonts w:hint="eastAsia"/>
          <w:color w:val="0000FF"/>
          <w:u w:val="single"/>
          <w:lang w:val="en-US" w:eastAsia="zh-CN"/>
        </w:rPr>
        <w:t>Lutece平台</w:t>
      </w:r>
      <w:r>
        <w:rPr>
          <w:rFonts w:hint="eastAsia"/>
          <w:color w:val="0000FF"/>
          <w:u w:val="single"/>
          <w:lang w:val="en-US" w:eastAsia="zh-CN"/>
        </w:rPr>
        <w:fldChar w:fldCharType="end"/>
      </w:r>
      <w:r>
        <w:rPr>
          <w:rFonts w:hint="eastAsia"/>
          <w:lang w:val="en-US" w:eastAsia="zh-CN"/>
        </w:rPr>
        <w:t>，这是巴黎开始参与开源的一个关键时间点。</w:t>
      </w:r>
    </w:p>
    <w:p>
      <w:pPr>
        <w:keepNext w:val="0"/>
        <w:keepLines w:val="0"/>
        <w:pageBreakBefore w:val="0"/>
        <w:widowControl w:val="0"/>
        <w:kinsoku/>
        <w:wordWrap/>
        <w:overflowPunct/>
        <w:topLinePunct w:val="0"/>
        <w:bidi w:val="0"/>
        <w:adjustRightInd/>
        <w:snapToGrid/>
        <w:spacing w:line="240" w:lineRule="auto"/>
        <w:ind w:leftChars="200"/>
        <w:textAlignment w:val="auto"/>
        <w:rPr>
          <w:ins w:id="543" w:author="Vanessa" w:date="2023-11-02T17:46:22Z"/>
          <w:rFonts w:hint="eastAsia"/>
          <w:lang w:val="en-US" w:eastAsia="zh-CN"/>
        </w:rPr>
      </w:pPr>
    </w:p>
    <w:p>
      <w:pPr>
        <w:keepNext w:val="0"/>
        <w:keepLines w:val="0"/>
        <w:pageBreakBefore w:val="0"/>
        <w:widowControl w:val="0"/>
        <w:kinsoku/>
        <w:wordWrap/>
        <w:overflowPunct/>
        <w:topLinePunct w:val="0"/>
        <w:bidi w:val="0"/>
        <w:adjustRightInd/>
        <w:snapToGrid/>
        <w:spacing w:line="240" w:lineRule="auto"/>
        <w:ind w:leftChars="500"/>
        <w:textAlignment w:val="auto"/>
        <w:rPr>
          <w:rFonts w:hint="default"/>
          <w:color w:val="2F5597" w:themeColor="accent5" w:themeShade="BF"/>
          <w:lang w:val="en-US" w:eastAsia="zh-CN"/>
        </w:rPr>
      </w:pPr>
      <w:del w:id="544" w:author="Vanessa" w:date="2023-11-02T17:44:54Z">
        <w:r>
          <w:rPr>
            <w:rFonts w:hint="eastAsia"/>
            <w:b/>
            <w:bCs/>
            <w:color w:val="2F5597" w:themeColor="accent5" w:themeShade="BF"/>
            <w:lang w:val="en-US" w:eastAsia="zh-CN"/>
          </w:rPr>
          <w:delText>【</w:delText>
        </w:r>
      </w:del>
      <w:ins w:id="545" w:author="Vanessa" w:date="2023-11-02T17:44:44Z">
        <w:r>
          <w:rPr>
            <w:rFonts w:hint="eastAsia"/>
            <w:b/>
            <w:bCs/>
            <w:i/>
            <w:iCs/>
            <w:color w:val="2F5597" w:themeColor="accent5" w:themeShade="BF"/>
            <w:sz w:val="15"/>
            <w:szCs w:val="15"/>
            <w:lang w:val="en-US" w:eastAsia="zh-CN"/>
          </w:rPr>
          <w:t>译者</w:t>
        </w:r>
      </w:ins>
      <w:r>
        <w:rPr>
          <w:rFonts w:hint="eastAsia"/>
          <w:b/>
          <w:bCs/>
          <w:i/>
          <w:iCs/>
          <w:color w:val="2F5597" w:themeColor="accent5" w:themeShade="BF"/>
          <w:sz w:val="15"/>
          <w:szCs w:val="15"/>
          <w:lang w:val="en-US" w:eastAsia="zh-CN"/>
        </w:rPr>
        <w:t>注：</w:t>
      </w:r>
      <w:r>
        <w:rPr>
          <w:rFonts w:hint="eastAsia"/>
          <w:i/>
          <w:iCs/>
          <w:color w:val="2F5597" w:themeColor="accent5" w:themeShade="BF"/>
          <w:sz w:val="15"/>
          <w:szCs w:val="15"/>
          <w:lang w:val="en-US" w:eastAsia="zh-CN"/>
        </w:rPr>
        <w:t>Lutece是由巴黎市开发的</w:t>
      </w:r>
      <w:ins w:id="546" w:author="Vanessa" w:date="2023-11-02T17:52:41Z">
        <w:r>
          <w:rPr>
            <w:rFonts w:hint="eastAsia"/>
            <w:i/>
            <w:iCs/>
            <w:color w:val="2F5597" w:themeColor="accent5" w:themeShade="BF"/>
            <w:sz w:val="15"/>
            <w:szCs w:val="15"/>
            <w:lang w:val="en-US" w:eastAsia="zh-CN"/>
          </w:rPr>
          <w:t>基于</w:t>
        </w:r>
      </w:ins>
      <w:ins w:id="547" w:author="Vanessa" w:date="2023-11-02T17:52:43Z">
        <w:r>
          <w:rPr>
            <w:rFonts w:hint="eastAsia"/>
            <w:i/>
            <w:iCs/>
            <w:color w:val="2F5597" w:themeColor="accent5" w:themeShade="BF"/>
            <w:sz w:val="15"/>
            <w:szCs w:val="15"/>
            <w:lang w:val="en-US" w:eastAsia="zh-CN"/>
          </w:rPr>
          <w:t>BSD</w:t>
        </w:r>
      </w:ins>
      <w:r>
        <w:rPr>
          <w:rFonts w:hint="eastAsia"/>
          <w:i/>
          <w:iCs/>
          <w:color w:val="2F5597" w:themeColor="accent5" w:themeShade="BF"/>
          <w:sz w:val="15"/>
          <w:szCs w:val="15"/>
          <w:lang w:val="en-US" w:eastAsia="zh-CN"/>
        </w:rPr>
        <w:t>开源</w:t>
      </w:r>
      <w:ins w:id="548" w:author="Vanessa" w:date="2023-11-02T17:52:45Z">
        <w:r>
          <w:rPr>
            <w:rFonts w:hint="eastAsia"/>
            <w:i/>
            <w:iCs/>
            <w:color w:val="2F5597" w:themeColor="accent5" w:themeShade="BF"/>
            <w:sz w:val="15"/>
            <w:szCs w:val="15"/>
            <w:lang w:val="en-US" w:eastAsia="zh-CN"/>
          </w:rPr>
          <w:t>的</w:t>
        </w:r>
      </w:ins>
      <w:r>
        <w:rPr>
          <w:rFonts w:hint="eastAsia"/>
          <w:i/>
          <w:iCs/>
          <w:color w:val="2F5597" w:themeColor="accent5" w:themeShade="BF"/>
          <w:sz w:val="15"/>
          <w:szCs w:val="15"/>
          <w:lang w:val="en-US" w:eastAsia="zh-CN"/>
        </w:rPr>
        <w:t>平台，可帮助您开发数字解决方案。经过近二十年为城市使用的打磨升级，Lutece现已发展成为拥有400多个插件和模块化架构的多方面平台，可满足您的特定</w:t>
      </w:r>
      <w:del w:id="549" w:author="Vanessa" w:date="2023-11-06T11:17:03Z">
        <w:r>
          <w:rPr>
            <w:rFonts w:hint="eastAsia"/>
            <w:i/>
            <w:iCs/>
            <w:color w:val="2F5597" w:themeColor="accent5" w:themeShade="BF"/>
            <w:sz w:val="15"/>
            <w:szCs w:val="15"/>
            <w:lang w:val="en-US" w:eastAsia="zh-CN"/>
          </w:rPr>
          <w:delText>需求</w:delText>
        </w:r>
      </w:del>
      <w:ins w:id="550" w:author="Vanessa" w:date="2023-11-06T11:17:03Z">
        <w:r>
          <w:rPr>
            <w:rFonts w:hint="eastAsia"/>
            <w:i/>
            <w:iCs/>
            <w:color w:val="2F5597" w:themeColor="accent5" w:themeShade="BF"/>
            <w:sz w:val="15"/>
            <w:szCs w:val="15"/>
            <w:lang w:val="en-US" w:eastAsia="zh-CN"/>
          </w:rPr>
          <w:t>诉求</w:t>
        </w:r>
      </w:ins>
      <w:r>
        <w:rPr>
          <w:rFonts w:hint="eastAsia"/>
          <w:i/>
          <w:iCs/>
          <w:color w:val="2F5597" w:themeColor="accent5" w:themeShade="BF"/>
          <w:sz w:val="15"/>
          <w:szCs w:val="15"/>
          <w:lang w:val="en-US" w:eastAsia="zh-CN"/>
        </w:rPr>
        <w:t>并增强用户的数字体验。</w:t>
      </w:r>
      <w:del w:id="551" w:author="Vanessa" w:date="2023-11-02T17:44:57Z">
        <w:r>
          <w:rPr>
            <w:rFonts w:hint="eastAsia"/>
            <w:color w:val="2F5597" w:themeColor="accent5" w:themeShade="BF"/>
            <w:lang w:val="en-US" w:eastAsia="zh-CN"/>
          </w:rPr>
          <w:delText>】</w:delText>
        </w:r>
      </w:del>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ins w:id="552" w:author="Vanessa" w:date="2023-11-02T17:46:19Z"/>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del w:id="553" w:author="Vanessa" w:date="2023-11-02T17:46:18Z"/>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eastAsia" w:cstheme="minorBidi"/>
          <w:kern w:val="2"/>
          <w:sz w:val="18"/>
          <w:szCs w:val="18"/>
          <w:lang w:val="en-US" w:bidi="ar-SA"/>
        </w:rPr>
      </w:pPr>
      <w:r>
        <w:rPr>
          <w:rFonts w:hint="eastAsia" w:cstheme="minorBidi"/>
          <w:kern w:val="2"/>
          <w:sz w:val="18"/>
          <w:szCs w:val="18"/>
          <w:lang w:val="en-US" w:bidi="ar-SA"/>
        </w:rPr>
        <w:t>Staying at the general level, the understanding of Open Source and the practical</w:t>
      </w:r>
      <w:r>
        <w:rPr>
          <w:rFonts w:hint="eastAsia" w:cstheme="minorBidi"/>
          <w:kern w:val="2"/>
          <w:sz w:val="18"/>
          <w:szCs w:val="18"/>
          <w:lang w:val="en-US" w:eastAsia="zh-CN" w:bidi="ar-SA"/>
        </w:rPr>
        <w:t xml:space="preserve"> </w:t>
      </w:r>
      <w:r>
        <w:rPr>
          <w:rFonts w:hint="eastAsia" w:cstheme="minorBidi"/>
          <w:kern w:val="2"/>
          <w:sz w:val="18"/>
          <w:szCs w:val="18"/>
          <w:lang w:val="en-US" w:bidi="ar-SA"/>
        </w:rPr>
        <w:t>implementation of the openness paradigm in the public sector varies across countries,</w:t>
      </w:r>
      <w:r>
        <w:rPr>
          <w:rFonts w:hint="eastAsia" w:cstheme="minorBidi"/>
          <w:kern w:val="2"/>
          <w:sz w:val="18"/>
          <w:szCs w:val="18"/>
          <w:lang w:val="en-US" w:eastAsia="zh-CN" w:bidi="ar-SA"/>
        </w:rPr>
        <w:t xml:space="preserve"> </w:t>
      </w:r>
      <w:r>
        <w:rPr>
          <w:rFonts w:hint="eastAsia" w:cstheme="minorBidi"/>
          <w:kern w:val="2"/>
          <w:sz w:val="18"/>
          <w:szCs w:val="18"/>
          <w:lang w:val="en-US" w:bidi="ar-SA"/>
        </w:rPr>
        <w:t>institutions and levels of administrations. There are public sector entities and countries that</w:t>
      </w:r>
      <w:r>
        <w:rPr>
          <w:rFonts w:hint="eastAsia" w:cstheme="minorBidi"/>
          <w:kern w:val="2"/>
          <w:sz w:val="18"/>
          <w:szCs w:val="18"/>
          <w:lang w:val="en-US" w:eastAsia="zh-CN" w:bidi="ar-SA"/>
        </w:rPr>
        <w:t xml:space="preserve"> </w:t>
      </w:r>
      <w:r>
        <w:rPr>
          <w:rFonts w:hint="eastAsia" w:cstheme="minorBidi"/>
          <w:kern w:val="2"/>
          <w:sz w:val="18"/>
          <w:szCs w:val="18"/>
          <w:lang w:val="en-US" w:bidi="ar-SA"/>
        </w:rPr>
        <w:t>have a high knowledge and ambition regarding Open Source. They see it as one of the</w:t>
      </w:r>
      <w:r>
        <w:rPr>
          <w:rFonts w:hint="eastAsia" w:cstheme="minorBidi"/>
          <w:kern w:val="2"/>
          <w:sz w:val="18"/>
          <w:szCs w:val="18"/>
          <w:lang w:val="en-US" w:eastAsia="zh-CN" w:bidi="ar-SA"/>
        </w:rPr>
        <w:t xml:space="preserve"> </w:t>
      </w:r>
      <w:r>
        <w:rPr>
          <w:rFonts w:hint="eastAsia" w:cstheme="minorBidi"/>
          <w:kern w:val="2"/>
          <w:sz w:val="18"/>
          <w:szCs w:val="18"/>
          <w:lang w:val="en-US" w:bidi="ar-SA"/>
        </w:rPr>
        <w:t>crucial tools of their broader digital strategy focusing on delivering a digital transformation</w:t>
      </w:r>
      <w:r>
        <w:rPr>
          <w:rFonts w:hint="eastAsia" w:cstheme="minorBidi"/>
          <w:kern w:val="2"/>
          <w:sz w:val="18"/>
          <w:szCs w:val="18"/>
          <w:lang w:val="en-US" w:eastAsia="zh-CN" w:bidi="ar-SA"/>
        </w:rPr>
        <w:t xml:space="preserve"> </w:t>
      </w:r>
      <w:r>
        <w:rPr>
          <w:rFonts w:hint="eastAsia" w:cstheme="minorBidi"/>
          <w:kern w:val="2"/>
          <w:sz w:val="18"/>
          <w:szCs w:val="18"/>
          <w:lang w:val="en-US" w:bidi="ar-SA"/>
        </w:rPr>
        <w:t>while maintaining sovereignty and security. Others have just started their Open Source</w:t>
      </w:r>
      <w:r>
        <w:rPr>
          <w:rFonts w:hint="eastAsia" w:cstheme="minorBidi"/>
          <w:kern w:val="2"/>
          <w:sz w:val="18"/>
          <w:szCs w:val="18"/>
          <w:lang w:val="en-US" w:eastAsia="zh-CN" w:bidi="ar-SA"/>
        </w:rPr>
        <w:t xml:space="preserve"> </w:t>
      </w:r>
      <w:r>
        <w:rPr>
          <w:rFonts w:hint="eastAsia" w:cstheme="minorBidi"/>
          <w:kern w:val="2"/>
          <w:sz w:val="18"/>
          <w:szCs w:val="18"/>
          <w:lang w:val="en-US" w:bidi="ar-SA"/>
        </w:rPr>
        <w:t>journey.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eastAsia" w:cstheme="minorBidi"/>
          <w:kern w:val="2"/>
          <w:sz w:val="18"/>
          <w:szCs w:val="18"/>
          <w:lang w:val="en-US" w:eastAsia="zh-CN" w:bidi="ar-SA"/>
        </w:rPr>
      </w:pPr>
      <w:r>
        <w:rPr>
          <w:rFonts w:hint="eastAsia" w:cstheme="minorBidi"/>
          <w:kern w:val="2"/>
          <w:sz w:val="18"/>
          <w:szCs w:val="18"/>
          <w:lang w:val="en-US" w:eastAsia="zh-CN" w:bidi="ar-SA"/>
        </w:rPr>
        <w:t>正常情况下，</w:t>
      </w:r>
      <w:del w:id="554" w:author="Vanessa" w:date="2023-10-24T19:54:45Z">
        <w:r>
          <w:rPr>
            <w:rFonts w:hint="eastAsia" w:cstheme="minorBidi"/>
            <w:kern w:val="2"/>
            <w:sz w:val="18"/>
            <w:szCs w:val="18"/>
            <w:lang w:val="en-US" w:eastAsia="zh-CN" w:bidi="ar-SA"/>
          </w:rPr>
          <w:delText>公共部门</w:delText>
        </w:r>
      </w:del>
      <w:ins w:id="555" w:author="Vanessa" w:date="2023-11-06T09:45:01Z">
        <w:r>
          <w:rPr>
            <w:rFonts w:hint="eastAsia" w:cstheme="minorBidi"/>
            <w:kern w:val="2"/>
            <w:sz w:val="18"/>
            <w:szCs w:val="18"/>
            <w:lang w:val="en-US" w:eastAsia="zh-CN" w:bidi="ar-SA"/>
          </w:rPr>
          <w:t>公立领域</w:t>
        </w:r>
      </w:ins>
      <w:r>
        <w:rPr>
          <w:rFonts w:hint="eastAsia" w:cstheme="minorBidi"/>
          <w:kern w:val="2"/>
          <w:sz w:val="18"/>
          <w:szCs w:val="18"/>
          <w:lang w:val="en-US" w:eastAsia="zh-CN" w:bidi="ar-SA"/>
        </w:rPr>
        <w:t>对于开源的理解和对</w:t>
      </w:r>
      <w:r>
        <w:rPr>
          <w:rFonts w:hint="eastAsia" w:cstheme="minorBidi"/>
          <w:kern w:val="2"/>
          <w:sz w:val="18"/>
          <w:szCs w:val="18"/>
          <w:highlight w:val="yellow"/>
          <w:lang w:val="en-US" w:eastAsia="zh-CN" w:bidi="ar-SA"/>
        </w:rPr>
        <w:t>开放</w:t>
      </w:r>
      <w:del w:id="556" w:author="Vanessa" w:date="2023-11-02T17:58:55Z">
        <w:r>
          <w:rPr>
            <w:rFonts w:hint="default" w:cstheme="minorBidi"/>
            <w:kern w:val="2"/>
            <w:sz w:val="18"/>
            <w:szCs w:val="18"/>
            <w:highlight w:val="yellow"/>
            <w:lang w:val="en-US" w:eastAsia="zh-CN" w:bidi="ar-SA"/>
          </w:rPr>
          <w:delText>范例</w:delText>
        </w:r>
      </w:del>
      <w:ins w:id="557" w:author="Vanessa" w:date="2023-11-02T17:58:57Z">
        <w:r>
          <w:rPr>
            <w:rFonts w:hint="eastAsia" w:cstheme="minorBidi"/>
            <w:kern w:val="2"/>
            <w:sz w:val="18"/>
            <w:szCs w:val="18"/>
            <w:highlight w:val="yellow"/>
            <w:lang w:val="en-US" w:eastAsia="zh-CN" w:bidi="ar-SA"/>
          </w:rPr>
          <w:t>范</w:t>
        </w:r>
      </w:ins>
      <w:ins w:id="558" w:author="Vanessa" w:date="2023-11-02T17:59:02Z">
        <w:r>
          <w:rPr>
            <w:rFonts w:hint="eastAsia" w:cstheme="minorBidi"/>
            <w:kern w:val="2"/>
            <w:sz w:val="18"/>
            <w:szCs w:val="18"/>
            <w:highlight w:val="yellow"/>
            <w:lang w:val="en-US" w:eastAsia="zh-CN" w:bidi="ar-SA"/>
          </w:rPr>
          <w:t>式</w:t>
        </w:r>
      </w:ins>
      <w:r>
        <w:rPr>
          <w:rFonts w:hint="eastAsia" w:cstheme="minorBidi"/>
          <w:kern w:val="2"/>
          <w:sz w:val="18"/>
          <w:szCs w:val="18"/>
          <w:lang w:val="en-US" w:eastAsia="zh-CN" w:bidi="ar-SA"/>
        </w:rPr>
        <w:t>的实践情况因国家、机构和行政水平而异。有些</w:t>
      </w:r>
      <w:del w:id="559" w:author="Vanessa" w:date="2023-10-24T19:54:45Z">
        <w:r>
          <w:rPr>
            <w:rFonts w:hint="eastAsia" w:cstheme="minorBidi"/>
            <w:kern w:val="2"/>
            <w:sz w:val="18"/>
            <w:szCs w:val="18"/>
            <w:lang w:val="en-US" w:eastAsia="zh-CN" w:bidi="ar-SA"/>
          </w:rPr>
          <w:delText>公共部门</w:delText>
        </w:r>
      </w:del>
      <w:ins w:id="560" w:author="Vanessa" w:date="2023-11-06T09:45:01Z">
        <w:r>
          <w:rPr>
            <w:rFonts w:hint="eastAsia" w:cstheme="minorBidi"/>
            <w:kern w:val="2"/>
            <w:sz w:val="18"/>
            <w:szCs w:val="18"/>
            <w:lang w:val="en-US" w:eastAsia="zh-CN" w:bidi="ar-SA"/>
          </w:rPr>
          <w:t>公立领域</w:t>
        </w:r>
      </w:ins>
      <w:r>
        <w:rPr>
          <w:rFonts w:hint="eastAsia" w:cstheme="minorBidi"/>
          <w:kern w:val="2"/>
          <w:sz w:val="18"/>
          <w:szCs w:val="18"/>
          <w:lang w:val="en-US" w:eastAsia="zh-CN" w:bidi="ar-SA"/>
        </w:rPr>
        <w:t>和国家对开源有非常充分的了解和很高的追求。它们将开源视为一个非常重要的工具，来帮助他们实施更广泛的数字战略，</w:t>
      </w:r>
      <w:ins w:id="561" w:author="Vanessa" w:date="2023-11-02T17:55:01Z">
        <w:r>
          <w:rPr>
            <w:rFonts w:hint="eastAsia" w:cstheme="minorBidi"/>
            <w:kern w:val="2"/>
            <w:sz w:val="18"/>
            <w:szCs w:val="18"/>
            <w:lang w:val="en-US" w:eastAsia="zh-CN" w:bidi="ar-SA"/>
          </w:rPr>
          <w:t>并</w:t>
        </w:r>
      </w:ins>
      <w:ins w:id="562" w:author="Vanessa" w:date="2023-11-02T17:55:02Z">
        <w:r>
          <w:rPr>
            <w:rFonts w:hint="eastAsia" w:cstheme="minorBidi"/>
            <w:kern w:val="2"/>
            <w:sz w:val="18"/>
            <w:szCs w:val="18"/>
            <w:lang w:val="en-US" w:eastAsia="zh-CN" w:bidi="ar-SA"/>
          </w:rPr>
          <w:t>聚焦</w:t>
        </w:r>
      </w:ins>
      <w:ins w:id="563" w:author="Vanessa" w:date="2023-11-02T17:55:03Z">
        <w:r>
          <w:rPr>
            <w:rFonts w:hint="eastAsia" w:cstheme="minorBidi"/>
            <w:kern w:val="2"/>
            <w:sz w:val="18"/>
            <w:szCs w:val="18"/>
            <w:lang w:val="en-US" w:eastAsia="zh-CN" w:bidi="ar-SA"/>
          </w:rPr>
          <w:t>在</w:t>
        </w:r>
      </w:ins>
      <w:del w:id="564" w:author="Vanessa" w:date="2023-11-02T17:55:04Z">
        <w:r>
          <w:rPr>
            <w:rFonts w:hint="eastAsia" w:cstheme="minorBidi"/>
            <w:kern w:val="2"/>
            <w:sz w:val="18"/>
            <w:szCs w:val="18"/>
            <w:lang w:val="en-US" w:eastAsia="zh-CN" w:bidi="ar-SA"/>
          </w:rPr>
          <w:delText>重点是在</w:delText>
        </w:r>
      </w:del>
      <w:r>
        <w:rPr>
          <w:rFonts w:hint="eastAsia" w:cstheme="minorBidi"/>
          <w:kern w:val="2"/>
          <w:sz w:val="18"/>
          <w:szCs w:val="18"/>
          <w:lang w:val="en-US" w:eastAsia="zh-CN" w:bidi="ar-SA"/>
        </w:rPr>
        <w:t>维护主权与安全的同时实现数字转型。其他</w:t>
      </w:r>
      <w:del w:id="565" w:author="Vanessa" w:date="2023-10-24T19:54:45Z">
        <w:r>
          <w:rPr>
            <w:rFonts w:hint="eastAsia" w:cstheme="minorBidi"/>
            <w:kern w:val="2"/>
            <w:sz w:val="18"/>
            <w:szCs w:val="18"/>
            <w:lang w:val="en-US" w:eastAsia="zh-CN" w:bidi="ar-SA"/>
          </w:rPr>
          <w:delText>公共部门</w:delText>
        </w:r>
      </w:del>
      <w:ins w:id="566" w:author="Vanessa" w:date="2023-11-06T09:45:01Z">
        <w:r>
          <w:rPr>
            <w:rFonts w:hint="eastAsia" w:cstheme="minorBidi"/>
            <w:kern w:val="2"/>
            <w:sz w:val="18"/>
            <w:szCs w:val="18"/>
            <w:lang w:val="en-US" w:eastAsia="zh-CN" w:bidi="ar-SA"/>
          </w:rPr>
          <w:t>公立领域</w:t>
        </w:r>
      </w:ins>
      <w:r>
        <w:rPr>
          <w:rFonts w:hint="eastAsia" w:cstheme="minorBidi"/>
          <w:kern w:val="2"/>
          <w:sz w:val="18"/>
          <w:szCs w:val="18"/>
          <w:lang w:val="en-US" w:eastAsia="zh-CN" w:bidi="ar-SA"/>
        </w:rPr>
        <w:t>和国家则刚刚开始它们的开源历程。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eastAsia" w:cstheme="minorBidi"/>
          <w:kern w:val="2"/>
          <w:sz w:val="18"/>
          <w:szCs w:val="18"/>
          <w:lang w:val="en-US" w:bidi="ar-SA"/>
        </w:rPr>
      </w:pPr>
      <w:r>
        <w:rPr>
          <w:rFonts w:hint="eastAsia" w:cstheme="minorBidi"/>
          <w:kern w:val="2"/>
          <w:sz w:val="18"/>
          <w:szCs w:val="18"/>
          <w:lang w:val="en-US" w:bidi="ar-SA"/>
        </w:rPr>
        <w:t>The reasons for the uptick in Open Source engagement will be explored in the case studies</w:t>
      </w:r>
      <w:r>
        <w:rPr>
          <w:rFonts w:hint="eastAsia" w:cstheme="minorBidi"/>
          <w:kern w:val="2"/>
          <w:sz w:val="18"/>
          <w:szCs w:val="18"/>
          <w:lang w:val="en-US" w:eastAsia="zh-CN" w:bidi="ar-SA"/>
        </w:rPr>
        <w:t xml:space="preserve"> </w:t>
      </w:r>
      <w:r>
        <w:rPr>
          <w:rFonts w:hint="eastAsia" w:cstheme="minorBidi"/>
          <w:kern w:val="2"/>
          <w:sz w:val="18"/>
          <w:szCs w:val="18"/>
          <w:lang w:val="en-US" w:bidi="ar-SA"/>
        </w:rPr>
        <w:t>below, but one way to understand this development is through the lens of new demands</w:t>
      </w:r>
      <w:r>
        <w:rPr>
          <w:rFonts w:hint="eastAsia" w:cstheme="minorBidi"/>
          <w:kern w:val="2"/>
          <w:sz w:val="18"/>
          <w:szCs w:val="18"/>
          <w:lang w:val="en-US" w:eastAsia="zh-CN" w:bidi="ar-SA"/>
        </w:rPr>
        <w:t xml:space="preserve"> </w:t>
      </w:r>
      <w:r>
        <w:rPr>
          <w:rFonts w:hint="eastAsia" w:cstheme="minorBidi"/>
          <w:kern w:val="2"/>
          <w:sz w:val="18"/>
          <w:szCs w:val="18"/>
          <w:lang w:val="en-US" w:bidi="ar-SA"/>
        </w:rPr>
        <w:t>for Open Source put on Government CIOs, often outlined in different strategy documents.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eastAsia" w:cstheme="minorBidi"/>
          <w:kern w:val="2"/>
          <w:sz w:val="18"/>
          <w:szCs w:val="18"/>
          <w:lang w:val="en-US" w:eastAsia="zh-CN" w:bidi="ar-SA"/>
        </w:rPr>
      </w:pPr>
      <w:del w:id="567" w:author="Vanessa" w:date="2023-11-02T17:55:55Z">
        <w:r>
          <w:rPr>
            <w:rFonts w:hint="eastAsia" w:cstheme="minorBidi"/>
            <w:kern w:val="2"/>
            <w:sz w:val="18"/>
            <w:szCs w:val="18"/>
            <w:lang w:val="en-US" w:eastAsia="zh-CN" w:bidi="ar-SA"/>
          </w:rPr>
          <w:delText>开源参与度上升的原因</w:delText>
        </w:r>
      </w:del>
      <w:del w:id="568" w:author="Vanessa" w:date="2023-11-02T17:55:57Z">
        <w:r>
          <w:rPr>
            <w:rFonts w:hint="eastAsia" w:cstheme="minorBidi"/>
            <w:kern w:val="2"/>
            <w:sz w:val="18"/>
            <w:szCs w:val="18"/>
            <w:lang w:val="en-US" w:eastAsia="zh-CN" w:bidi="ar-SA"/>
          </w:rPr>
          <w:delText>将在</w:delText>
        </w:r>
      </w:del>
      <w:ins w:id="569" w:author="Vanessa" w:date="2023-11-02T17:56:03Z">
        <w:r>
          <w:rPr>
            <w:rFonts w:hint="eastAsia" w:cstheme="minorBidi"/>
            <w:kern w:val="2"/>
            <w:sz w:val="18"/>
            <w:szCs w:val="18"/>
            <w:lang w:val="en-US" w:eastAsia="zh-CN" w:bidi="ar-SA"/>
          </w:rPr>
          <w:t>下述</w:t>
        </w:r>
      </w:ins>
      <w:del w:id="570" w:author="Vanessa" w:date="2023-11-02T17:56:01Z">
        <w:r>
          <w:rPr>
            <w:rFonts w:hint="eastAsia" w:cstheme="minorBidi"/>
            <w:kern w:val="2"/>
            <w:sz w:val="18"/>
            <w:szCs w:val="18"/>
            <w:lang w:val="en-US" w:eastAsia="zh-CN" w:bidi="ar-SA"/>
          </w:rPr>
          <w:delText>下</w:delText>
        </w:r>
      </w:del>
      <w:del w:id="571" w:author="Vanessa" w:date="2023-11-02T17:56:00Z">
        <w:r>
          <w:rPr>
            <w:rFonts w:hint="eastAsia" w:cstheme="minorBidi"/>
            <w:kern w:val="2"/>
            <w:sz w:val="18"/>
            <w:szCs w:val="18"/>
            <w:lang w:val="en-US" w:eastAsia="zh-CN" w:bidi="ar-SA"/>
          </w:rPr>
          <w:delText>面的</w:delText>
        </w:r>
      </w:del>
      <w:r>
        <w:rPr>
          <w:rFonts w:hint="eastAsia" w:cstheme="minorBidi"/>
          <w:kern w:val="2"/>
          <w:sz w:val="18"/>
          <w:szCs w:val="18"/>
          <w:lang w:val="en-US" w:eastAsia="zh-CN" w:bidi="ar-SA"/>
        </w:rPr>
        <w:t>案例研究中</w:t>
      </w:r>
      <w:ins w:id="572" w:author="Vanessa" w:date="2023-11-02T17:55:52Z">
        <w:r>
          <w:rPr>
            <w:rFonts w:hint="eastAsia" w:cstheme="minorBidi"/>
            <w:kern w:val="2"/>
            <w:sz w:val="18"/>
            <w:szCs w:val="18"/>
            <w:lang w:val="en-US" w:eastAsia="zh-CN" w:bidi="ar-SA"/>
          </w:rPr>
          <w:t>将</w:t>
        </w:r>
      </w:ins>
      <w:r>
        <w:rPr>
          <w:rFonts w:hint="eastAsia" w:cstheme="minorBidi"/>
          <w:kern w:val="2"/>
          <w:sz w:val="18"/>
          <w:szCs w:val="18"/>
          <w:lang w:val="en-US" w:eastAsia="zh-CN" w:bidi="ar-SA"/>
        </w:rPr>
        <w:t>探讨</w:t>
      </w:r>
      <w:ins w:id="573" w:author="Vanessa" w:date="2023-11-02T17:55:55Z">
        <w:r>
          <w:rPr>
            <w:rFonts w:hint="eastAsia" w:cstheme="minorBidi"/>
            <w:kern w:val="2"/>
            <w:sz w:val="18"/>
            <w:szCs w:val="18"/>
            <w:lang w:val="en-US" w:eastAsia="zh-CN" w:bidi="ar-SA"/>
          </w:rPr>
          <w:t>开源参与度上升的原因</w:t>
        </w:r>
      </w:ins>
      <w:r>
        <w:rPr>
          <w:rFonts w:hint="eastAsia" w:cstheme="minorBidi"/>
          <w:kern w:val="2"/>
          <w:sz w:val="18"/>
          <w:szCs w:val="18"/>
          <w:lang w:val="en-US" w:eastAsia="zh-CN" w:bidi="ar-SA"/>
        </w:rPr>
        <w:t>，但理解这种发展的一种方式是透过开源对</w:t>
      </w:r>
      <w:del w:id="574" w:author="Vanessa" w:date="2023-11-02T17:56:48Z">
        <w:r>
          <w:rPr>
            <w:rFonts w:hint="eastAsia" w:cstheme="minorBidi"/>
            <w:kern w:val="2"/>
            <w:sz w:val="18"/>
            <w:szCs w:val="18"/>
            <w:lang w:val="en-US" w:eastAsia="zh-CN" w:bidi="ar-SA"/>
          </w:rPr>
          <w:delText>政府首席信息官（</w:delText>
        </w:r>
      </w:del>
      <w:r>
        <w:rPr>
          <w:rFonts w:hint="eastAsia" w:cstheme="minorBidi"/>
          <w:kern w:val="2"/>
          <w:sz w:val="18"/>
          <w:szCs w:val="18"/>
          <w:lang w:val="en-US" w:eastAsia="zh-CN" w:bidi="ar-SA"/>
        </w:rPr>
        <w:t>CIO</w:t>
      </w:r>
      <w:ins w:id="575" w:author="Vanessa" w:date="2023-11-06T00:48:57Z">
        <w:r>
          <w:rPr>
            <w:rFonts w:hint="eastAsia" w:cstheme="minorBidi"/>
            <w:kern w:val="2"/>
            <w:sz w:val="18"/>
            <w:szCs w:val="18"/>
            <w:lang w:val="en-US" w:eastAsia="zh-CN" w:bidi="ar-SA"/>
          </w:rPr>
          <w:t>所</w:t>
        </w:r>
      </w:ins>
      <w:del w:id="576" w:author="Vanessa" w:date="2023-11-02T17:56:50Z">
        <w:r>
          <w:rPr>
            <w:rFonts w:hint="eastAsia" w:cstheme="minorBidi"/>
            <w:kern w:val="2"/>
            <w:sz w:val="18"/>
            <w:szCs w:val="18"/>
            <w:lang w:val="en-US" w:eastAsia="zh-CN" w:bidi="ar-SA"/>
          </w:rPr>
          <w:delText>）</w:delText>
        </w:r>
      </w:del>
      <w:r>
        <w:rPr>
          <w:rFonts w:hint="eastAsia" w:cstheme="minorBidi"/>
          <w:kern w:val="2"/>
          <w:sz w:val="18"/>
          <w:szCs w:val="18"/>
          <w:lang w:val="en-US" w:eastAsia="zh-CN" w:bidi="ar-SA"/>
        </w:rPr>
        <w:t>提</w:t>
      </w:r>
      <w:del w:id="577" w:author="Vanessa" w:date="2023-11-06T00:48:57Z">
        <w:r>
          <w:rPr>
            <w:rFonts w:hint="eastAsia" w:cstheme="minorBidi"/>
            <w:kern w:val="2"/>
            <w:sz w:val="18"/>
            <w:szCs w:val="18"/>
            <w:lang w:val="en-US" w:eastAsia="zh-CN" w:bidi="ar-SA"/>
          </w:rPr>
          <w:delText>出</w:delText>
        </w:r>
      </w:del>
      <w:r>
        <w:rPr>
          <w:rFonts w:hint="eastAsia" w:cstheme="minorBidi"/>
          <w:kern w:val="2"/>
          <w:sz w:val="18"/>
          <w:szCs w:val="18"/>
          <w:lang w:val="en-US" w:eastAsia="zh-CN" w:bidi="ar-SA"/>
        </w:rPr>
        <w:t>新</w:t>
      </w:r>
      <w:ins w:id="578" w:author="Vanessa" w:date="2023-11-06T11:17:03Z">
        <w:r>
          <w:rPr>
            <w:rFonts w:hint="eastAsia" w:cstheme="minorBidi"/>
            <w:kern w:val="2"/>
            <w:sz w:val="18"/>
            <w:szCs w:val="18"/>
            <w:lang w:val="en-US" w:eastAsia="zh-CN" w:bidi="ar-SA"/>
          </w:rPr>
          <w:t>诉求</w:t>
        </w:r>
      </w:ins>
      <w:del w:id="579" w:author="Vanessa" w:date="2023-11-06T00:48:30Z">
        <w:r>
          <w:rPr>
            <w:rFonts w:hint="eastAsia" w:cstheme="minorBidi"/>
            <w:kern w:val="2"/>
            <w:sz w:val="18"/>
            <w:szCs w:val="18"/>
            <w:lang w:val="en-US" w:eastAsia="zh-CN" w:bidi="ar-SA"/>
          </w:rPr>
          <w:delText>要求</w:delText>
        </w:r>
      </w:del>
      <w:r>
        <w:rPr>
          <w:rFonts w:hint="eastAsia" w:cstheme="minorBidi"/>
          <w:kern w:val="2"/>
          <w:sz w:val="18"/>
          <w:szCs w:val="18"/>
          <w:lang w:val="en-US" w:eastAsia="zh-CN" w:bidi="ar-SA"/>
        </w:rPr>
        <w:t>的视角</w:t>
      </w:r>
      <w:ins w:id="580" w:author="Vanessa" w:date="2023-11-06T00:49:03Z">
        <w:r>
          <w:rPr>
            <w:rFonts w:hint="eastAsia" w:cstheme="minorBidi"/>
            <w:kern w:val="2"/>
            <w:sz w:val="18"/>
            <w:szCs w:val="18"/>
            <w:lang w:val="en-US" w:eastAsia="zh-CN" w:bidi="ar-SA"/>
          </w:rPr>
          <w:t>下</w:t>
        </w:r>
      </w:ins>
      <w:del w:id="581" w:author="Vanessa" w:date="2023-11-06T00:49:04Z">
        <w:r>
          <w:rPr>
            <w:rFonts w:hint="eastAsia" w:cstheme="minorBidi"/>
            <w:kern w:val="2"/>
            <w:sz w:val="18"/>
            <w:szCs w:val="18"/>
            <w:lang w:val="en-US" w:eastAsia="zh-CN" w:bidi="ar-SA"/>
          </w:rPr>
          <w:delText>来</w:delText>
        </w:r>
      </w:del>
      <w:r>
        <w:rPr>
          <w:rFonts w:hint="eastAsia" w:cstheme="minorBidi"/>
          <w:kern w:val="2"/>
          <w:sz w:val="18"/>
          <w:szCs w:val="18"/>
          <w:lang w:val="en-US" w:eastAsia="zh-CN" w:bidi="ar-SA"/>
        </w:rPr>
        <w:t>考虑，通常不同的战略文件会对这些</w:t>
      </w:r>
      <w:ins w:id="582" w:author="Vanessa" w:date="2023-11-06T11:17:03Z">
        <w:r>
          <w:rPr>
            <w:rFonts w:hint="eastAsia" w:cstheme="minorBidi"/>
            <w:kern w:val="2"/>
            <w:sz w:val="18"/>
            <w:szCs w:val="18"/>
            <w:lang w:val="en-US" w:eastAsia="zh-CN" w:bidi="ar-SA"/>
          </w:rPr>
          <w:t>诉求</w:t>
        </w:r>
      </w:ins>
      <w:del w:id="583" w:author="Vanessa" w:date="2023-11-06T00:49:17Z">
        <w:r>
          <w:rPr>
            <w:rFonts w:hint="eastAsia" w:cstheme="minorBidi"/>
            <w:kern w:val="2"/>
            <w:sz w:val="18"/>
            <w:szCs w:val="18"/>
            <w:lang w:val="en-US" w:eastAsia="zh-CN" w:bidi="ar-SA"/>
          </w:rPr>
          <w:delText>要求</w:delText>
        </w:r>
      </w:del>
      <w:r>
        <w:rPr>
          <w:rFonts w:hint="eastAsia" w:cstheme="minorBidi"/>
          <w:kern w:val="2"/>
          <w:sz w:val="18"/>
          <w:szCs w:val="18"/>
          <w:lang w:val="en-US" w:eastAsia="zh-CN" w:bidi="ar-SA"/>
        </w:rPr>
        <w:t>进行概述。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ascii="Times New Roman" w:hAnsi="Times New Roman" w:cs="Times New Roman"/>
          <w:i/>
          <w:iCs/>
          <w:kern w:val="2"/>
          <w:sz w:val="18"/>
          <w:szCs w:val="18"/>
          <w:lang w:val="en-US" w:bidi="ar-SA"/>
        </w:rPr>
      </w:pPr>
      <w:r>
        <w:rPr>
          <w:rFonts w:hint="eastAsia" w:cstheme="minorBidi"/>
          <w:kern w:val="2"/>
          <w:sz w:val="18"/>
          <w:szCs w:val="18"/>
          <w:lang w:val="en-US" w:bidi="ar-SA"/>
        </w:rPr>
        <w:t>For example, the European Commission</w:t>
      </w:r>
      <w:r>
        <w:rPr>
          <w:rFonts w:hint="default" w:cstheme="minorBidi"/>
          <w:kern w:val="2"/>
          <w:sz w:val="18"/>
          <w:szCs w:val="18"/>
          <w:lang w:val="en-US" w:eastAsia="zh-CN" w:bidi="ar-SA"/>
        </w:rPr>
        <w:t>’</w:t>
      </w:r>
      <w:r>
        <w:rPr>
          <w:rFonts w:hint="eastAsia" w:cstheme="minorBidi"/>
          <w:kern w:val="2"/>
          <w:sz w:val="18"/>
          <w:szCs w:val="18"/>
          <w:lang w:val="en-US" w:bidi="ar-SA"/>
        </w:rPr>
        <w:t>s OSS strategy outlines the strategic political</w:t>
      </w:r>
      <w:r>
        <w:rPr>
          <w:rFonts w:hint="eastAsia" w:cstheme="minorBidi"/>
          <w:kern w:val="2"/>
          <w:sz w:val="18"/>
          <w:szCs w:val="18"/>
          <w:lang w:val="en-US" w:eastAsia="zh-CN" w:bidi="ar-SA"/>
        </w:rPr>
        <w:t xml:space="preserve"> </w:t>
      </w:r>
      <w:r>
        <w:rPr>
          <w:rFonts w:hint="eastAsia" w:cstheme="minorBidi"/>
          <w:kern w:val="2"/>
          <w:sz w:val="18"/>
          <w:szCs w:val="18"/>
          <w:lang w:val="en-US" w:bidi="ar-SA"/>
        </w:rPr>
        <w:t>reasons as follows:</w:t>
      </w:r>
      <w:r>
        <w:rPr>
          <w:rFonts w:hint="eastAsia" w:cstheme="minorBidi"/>
          <w:i/>
          <w:iCs/>
          <w:kern w:val="2"/>
          <w:sz w:val="18"/>
          <w:szCs w:val="18"/>
          <w:lang w:val="en-US" w:bidi="ar-SA"/>
        </w:rPr>
        <w:t xml:space="preserve"> </w:t>
      </w:r>
      <w:r>
        <w:rPr>
          <w:rFonts w:hint="default" w:ascii="Times New Roman" w:hAnsi="Times New Roman" w:cs="Times New Roman"/>
          <w:i/>
          <w:iCs/>
          <w:kern w:val="2"/>
          <w:sz w:val="18"/>
          <w:szCs w:val="18"/>
          <w:lang w:val="en-US" w:bidi="ar-SA"/>
        </w:rPr>
        <w:t>“The European Commission aims to invigorate the EU’s unique social</w:t>
      </w:r>
      <w:r>
        <w:rPr>
          <w:rFonts w:hint="default" w:ascii="Times New Roman" w:hAnsi="Times New Roman" w:cs="Times New Roman"/>
          <w:i/>
          <w:iCs/>
          <w:kern w:val="2"/>
          <w:sz w:val="18"/>
          <w:szCs w:val="18"/>
          <w:lang w:val="en-US" w:eastAsia="zh-CN" w:bidi="ar-SA"/>
        </w:rPr>
        <w:t xml:space="preserve"> </w:t>
      </w:r>
      <w:r>
        <w:rPr>
          <w:rFonts w:hint="default" w:ascii="Times New Roman" w:hAnsi="Times New Roman" w:cs="Times New Roman"/>
          <w:i/>
          <w:iCs/>
          <w:kern w:val="2"/>
          <w:sz w:val="18"/>
          <w:szCs w:val="18"/>
          <w:lang w:val="en-US" w:bidi="ar-SA"/>
        </w:rPr>
        <w:t>market economy, promote competition and encourage SMEs — our innovators and</w:t>
      </w:r>
      <w:r>
        <w:rPr>
          <w:rFonts w:hint="default" w:ascii="Times New Roman" w:hAnsi="Times New Roman" w:cs="Times New Roman"/>
          <w:i/>
          <w:iCs/>
          <w:kern w:val="2"/>
          <w:sz w:val="18"/>
          <w:szCs w:val="18"/>
          <w:lang w:val="en-US" w:eastAsia="zh-CN" w:bidi="ar-SA"/>
        </w:rPr>
        <w:t xml:space="preserve"> </w:t>
      </w:r>
      <w:r>
        <w:rPr>
          <w:rFonts w:hint="default" w:ascii="Times New Roman" w:hAnsi="Times New Roman" w:cs="Times New Roman"/>
          <w:i/>
          <w:iCs/>
          <w:kern w:val="2"/>
          <w:sz w:val="18"/>
          <w:szCs w:val="18"/>
          <w:lang w:val="en-US" w:bidi="ar-SA"/>
        </w:rPr>
        <w:t>entrepreneurs. We want to bring Europe’s people together in an inclusive, open approach,</w:t>
      </w:r>
      <w:r>
        <w:rPr>
          <w:rFonts w:hint="default" w:ascii="Times New Roman" w:hAnsi="Times New Roman" w:cs="Times New Roman"/>
          <w:i/>
          <w:iCs/>
          <w:kern w:val="2"/>
          <w:sz w:val="18"/>
          <w:szCs w:val="18"/>
          <w:lang w:val="en-US" w:eastAsia="zh-CN" w:bidi="ar-SA"/>
        </w:rPr>
        <w:t xml:space="preserve"> </w:t>
      </w:r>
      <w:r>
        <w:rPr>
          <w:rFonts w:hint="default" w:ascii="Times New Roman" w:hAnsi="Times New Roman" w:cs="Times New Roman"/>
          <w:i/>
          <w:iCs/>
          <w:kern w:val="2"/>
          <w:sz w:val="18"/>
          <w:szCs w:val="18"/>
          <w:lang w:val="en-US" w:bidi="ar-SA"/>
        </w:rPr>
        <w:t>to find new opportunities and transition to an inclusive, better digital environment that is</w:t>
      </w:r>
      <w:r>
        <w:rPr>
          <w:rFonts w:hint="default" w:ascii="Times New Roman" w:hAnsi="Times New Roman" w:cs="Times New Roman"/>
          <w:i/>
          <w:iCs/>
          <w:kern w:val="2"/>
          <w:sz w:val="18"/>
          <w:szCs w:val="18"/>
          <w:lang w:val="en-US" w:eastAsia="zh-CN" w:bidi="ar-SA"/>
        </w:rPr>
        <w:t xml:space="preserve"> </w:t>
      </w:r>
      <w:r>
        <w:rPr>
          <w:rFonts w:hint="default" w:ascii="Times New Roman" w:hAnsi="Times New Roman" w:cs="Times New Roman"/>
          <w:i/>
          <w:iCs/>
          <w:kern w:val="2"/>
          <w:sz w:val="18"/>
          <w:szCs w:val="18"/>
          <w:lang w:val="en-US" w:bidi="ar-SA"/>
        </w:rPr>
        <w:t>ready for the realities of today’s global economy. In all of this, Open Source software has a</w:t>
      </w:r>
      <w:r>
        <w:rPr>
          <w:rFonts w:hint="default" w:ascii="Times New Roman" w:hAnsi="Times New Roman" w:cs="Times New Roman"/>
          <w:i/>
          <w:iCs/>
          <w:kern w:val="2"/>
          <w:sz w:val="18"/>
          <w:szCs w:val="18"/>
          <w:lang w:val="en-US" w:eastAsia="zh-CN" w:bidi="ar-SA"/>
        </w:rPr>
        <w:t xml:space="preserve"> </w:t>
      </w:r>
      <w:r>
        <w:rPr>
          <w:rFonts w:hint="default" w:ascii="Times New Roman" w:hAnsi="Times New Roman" w:cs="Times New Roman"/>
          <w:i/>
          <w:iCs/>
          <w:kern w:val="2"/>
          <w:sz w:val="18"/>
          <w:szCs w:val="18"/>
          <w:lang w:val="en-US" w:bidi="ar-SA"/>
        </w:rPr>
        <w:t>role to play.”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ins w:id="584" w:author="Vanessa" w:date="2023-11-02T18:06:25Z"/>
          <w:rFonts w:hint="eastAsia" w:cstheme="minorBidi"/>
          <w:kern w:val="2"/>
          <w:sz w:val="18"/>
          <w:szCs w:val="18"/>
          <w:lang w:val="en-US" w:eastAsia="zh-CN" w:bidi="ar-SA"/>
        </w:rPr>
      </w:pPr>
      <w:r>
        <w:rPr>
          <w:rFonts w:hint="eastAsia" w:cstheme="minorBidi"/>
          <w:kern w:val="2"/>
          <w:sz w:val="18"/>
          <w:szCs w:val="18"/>
          <w:lang w:val="en-US" w:eastAsia="zh-CN" w:bidi="ar-SA"/>
        </w:rPr>
        <w:t>例如，欧盟委员会的开源软件战略概述了战略</w:t>
      </w:r>
      <w:ins w:id="585" w:author="Vanessa" w:date="2023-11-02T18:06:38Z">
        <w:r>
          <w:rPr>
            <w:rFonts w:hint="eastAsia" w:cstheme="minorBidi"/>
            <w:kern w:val="2"/>
            <w:sz w:val="18"/>
            <w:szCs w:val="18"/>
            <w:lang w:val="en-US" w:eastAsia="zh-CN" w:bidi="ar-SA"/>
          </w:rPr>
          <w:t>性</w:t>
        </w:r>
      </w:ins>
      <w:r>
        <w:rPr>
          <w:rFonts w:hint="eastAsia" w:cstheme="minorBidi"/>
          <w:kern w:val="2"/>
          <w:sz w:val="18"/>
          <w:szCs w:val="18"/>
          <w:lang w:val="en-US" w:eastAsia="zh-CN" w:bidi="ar-SA"/>
        </w:rPr>
        <w:t>政治原因，具体表述如下：</w:t>
      </w:r>
      <w:r>
        <w:rPr>
          <w:rFonts w:hint="eastAsia" w:cstheme="minorBidi"/>
          <w:i/>
          <w:iCs/>
          <w:kern w:val="2"/>
          <w:sz w:val="18"/>
          <w:szCs w:val="18"/>
          <w:lang w:val="en-US" w:eastAsia="zh-CN" w:bidi="ar-SA"/>
        </w:rPr>
        <w:t>“欧盟委员会旨在振兴欧盟独特的社会市场经济，促进竞争和鼓励</w:t>
      </w:r>
      <w:ins w:id="586" w:author="Vanessa" w:date="2023-11-02T18:08:41Z">
        <w:r>
          <w:rPr>
            <w:rFonts w:hint="eastAsia" w:cstheme="minorBidi"/>
            <w:i/>
            <w:iCs/>
            <w:kern w:val="2"/>
            <w:sz w:val="18"/>
            <w:szCs w:val="18"/>
            <w:lang w:val="en-US" w:eastAsia="zh-CN" w:bidi="ar-SA"/>
          </w:rPr>
          <w:t>作为</w:t>
        </w:r>
      </w:ins>
      <w:ins w:id="587" w:author="Vanessa" w:date="2023-11-02T18:08:52Z">
        <w:r>
          <w:rPr>
            <w:rFonts w:hint="eastAsia" w:cstheme="minorBidi"/>
            <w:i/>
            <w:iCs/>
            <w:kern w:val="2"/>
            <w:sz w:val="18"/>
            <w:szCs w:val="18"/>
            <w:lang w:val="en-US" w:eastAsia="zh-CN" w:bidi="ar-SA"/>
          </w:rPr>
          <w:t>“</w:t>
        </w:r>
      </w:ins>
      <w:ins w:id="588" w:author="Vanessa" w:date="2023-11-02T18:08:37Z">
        <w:r>
          <w:rPr>
            <w:rFonts w:hint="eastAsia" w:cstheme="minorBidi"/>
            <w:i/>
            <w:iCs/>
            <w:kern w:val="2"/>
            <w:sz w:val="18"/>
            <w:szCs w:val="18"/>
            <w:lang w:val="en-US" w:eastAsia="zh-CN" w:bidi="ar-SA"/>
          </w:rPr>
          <w:t>我们的</w:t>
        </w:r>
      </w:ins>
      <w:ins w:id="589" w:author="Vanessa" w:date="2023-11-02T18:08:55Z">
        <w:r>
          <w:rPr>
            <w:rFonts w:hint="eastAsia" w:cstheme="minorBidi"/>
            <w:i/>
            <w:iCs/>
            <w:kern w:val="2"/>
            <w:sz w:val="18"/>
            <w:szCs w:val="18"/>
            <w:lang w:val="en-US" w:eastAsia="zh-CN" w:bidi="ar-SA"/>
          </w:rPr>
          <w:t>创</w:t>
        </w:r>
      </w:ins>
      <w:ins w:id="590" w:author="Vanessa" w:date="2023-11-02T18:08:37Z">
        <w:r>
          <w:rPr>
            <w:rFonts w:hint="eastAsia" w:cstheme="minorBidi"/>
            <w:i/>
            <w:iCs/>
            <w:kern w:val="2"/>
            <w:sz w:val="18"/>
            <w:szCs w:val="18"/>
            <w:lang w:val="en-US" w:eastAsia="zh-CN" w:bidi="ar-SA"/>
          </w:rPr>
          <w:t>新者和企业家</w:t>
        </w:r>
      </w:ins>
      <w:ins w:id="591" w:author="Vanessa" w:date="2023-11-02T18:08:57Z">
        <w:r>
          <w:rPr>
            <w:rFonts w:hint="eastAsia" w:cstheme="minorBidi"/>
            <w:i/>
            <w:iCs/>
            <w:kern w:val="2"/>
            <w:sz w:val="18"/>
            <w:szCs w:val="18"/>
            <w:lang w:val="en-US" w:eastAsia="zh-CN" w:bidi="ar-SA"/>
          </w:rPr>
          <w:t>”</w:t>
        </w:r>
      </w:ins>
      <w:ins w:id="592" w:author="Vanessa" w:date="2023-11-02T18:08:47Z">
        <w:r>
          <w:rPr>
            <w:rFonts w:hint="eastAsia" w:cstheme="minorBidi"/>
            <w:i/>
            <w:iCs/>
            <w:kern w:val="2"/>
            <w:sz w:val="18"/>
            <w:szCs w:val="18"/>
            <w:lang w:val="en-US" w:eastAsia="zh-CN" w:bidi="ar-SA"/>
          </w:rPr>
          <w:t>的</w:t>
        </w:r>
      </w:ins>
      <w:r>
        <w:rPr>
          <w:rFonts w:hint="eastAsia" w:cstheme="minorBidi"/>
          <w:i/>
          <w:iCs/>
          <w:kern w:val="2"/>
          <w:sz w:val="18"/>
          <w:szCs w:val="18"/>
          <w:lang w:val="en-US" w:eastAsia="zh-CN" w:bidi="ar-SA"/>
        </w:rPr>
        <w:t>中小企业</w:t>
      </w:r>
      <w:del w:id="593" w:author="Vanessa" w:date="2023-11-02T18:08:37Z">
        <w:r>
          <w:rPr>
            <w:rFonts w:hint="eastAsia" w:cstheme="minorBidi"/>
            <w:i/>
            <w:iCs/>
            <w:kern w:val="2"/>
            <w:sz w:val="18"/>
            <w:szCs w:val="18"/>
            <w:lang w:val="en-US" w:eastAsia="zh-CN" w:bidi="ar-SA"/>
          </w:rPr>
          <w:delText>——我们的创新者和企业家</w:delText>
        </w:r>
      </w:del>
      <w:r>
        <w:rPr>
          <w:rFonts w:hint="eastAsia" w:cstheme="minorBidi"/>
          <w:i/>
          <w:iCs/>
          <w:kern w:val="2"/>
          <w:sz w:val="18"/>
          <w:szCs w:val="18"/>
          <w:lang w:val="en-US" w:eastAsia="zh-CN" w:bidi="ar-SA"/>
        </w:rPr>
        <w:t>。我们希望以包容、开放的方式将欧洲人民团结在一起，去寻找新的机会，向更包容、更好的数字环境过渡，为当今全球经济的发展做好准备。在</w:t>
      </w:r>
      <w:del w:id="594" w:author="Vanessa" w:date="2023-11-02T18:10:27Z">
        <w:r>
          <w:rPr>
            <w:rFonts w:hint="eastAsia" w:cstheme="minorBidi"/>
            <w:i/>
            <w:iCs/>
            <w:kern w:val="2"/>
            <w:sz w:val="18"/>
            <w:szCs w:val="18"/>
            <w:lang w:val="en-US" w:eastAsia="zh-CN" w:bidi="ar-SA"/>
          </w:rPr>
          <w:delText>这</w:delText>
        </w:r>
      </w:del>
      <w:r>
        <w:rPr>
          <w:rFonts w:hint="eastAsia" w:cstheme="minorBidi"/>
          <w:i/>
          <w:iCs/>
          <w:kern w:val="2"/>
          <w:sz w:val="18"/>
          <w:szCs w:val="18"/>
          <w:lang w:val="en-US" w:eastAsia="zh-CN" w:bidi="ar-SA"/>
        </w:rPr>
        <w:t>所有的</w:t>
      </w:r>
      <w:ins w:id="595" w:author="Vanessa" w:date="2023-11-02T18:10:32Z">
        <w:r>
          <w:rPr>
            <w:rFonts w:hint="eastAsia" w:cstheme="minorBidi"/>
            <w:i/>
            <w:iCs/>
            <w:kern w:val="2"/>
            <w:sz w:val="18"/>
            <w:szCs w:val="18"/>
            <w:lang w:val="en-US" w:eastAsia="zh-CN" w:bidi="ar-SA"/>
          </w:rPr>
          <w:t>这些</w:t>
        </w:r>
      </w:ins>
      <w:r>
        <w:rPr>
          <w:rFonts w:hint="eastAsia" w:cstheme="minorBidi"/>
          <w:i/>
          <w:iCs/>
          <w:kern w:val="2"/>
          <w:sz w:val="18"/>
          <w:szCs w:val="18"/>
          <w:lang w:val="en-US" w:eastAsia="zh-CN" w:bidi="ar-SA"/>
        </w:rPr>
        <w:t>目标中，开源软件都可以发挥作用。</w:t>
      </w:r>
      <w:r>
        <w:rPr>
          <w:rFonts w:hint="eastAsia" w:cstheme="minorBidi"/>
          <w:kern w:val="2"/>
          <w:sz w:val="18"/>
          <w:szCs w:val="18"/>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del w:id="596" w:author="Vanessa" w:date="2023-11-02T18:06:43Z"/>
          <w:rFonts w:hint="eastAsia"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eastAsia" w:cstheme="minorBidi"/>
          <w:kern w:val="2"/>
          <w:sz w:val="18"/>
          <w:szCs w:val="18"/>
          <w:lang w:val="en-US" w:bidi="ar-SA"/>
        </w:rPr>
      </w:pPr>
      <w:r>
        <w:rPr>
          <w:rFonts w:hint="eastAsia" w:cstheme="minorBidi"/>
          <w:kern w:val="2"/>
          <w:sz w:val="18"/>
          <w:szCs w:val="18"/>
          <w:lang w:val="en-US" w:bidi="ar-SA"/>
        </w:rPr>
        <w:t>The graphic below summarises some of the demands that drive Open Source uptake in the</w:t>
      </w:r>
      <w:r>
        <w:rPr>
          <w:rFonts w:hint="eastAsia" w:cstheme="minorBidi"/>
          <w:kern w:val="2"/>
          <w:sz w:val="18"/>
          <w:szCs w:val="18"/>
          <w:lang w:val="en-US" w:eastAsia="zh-CN" w:bidi="ar-SA"/>
        </w:rPr>
        <w:t xml:space="preserve"> </w:t>
      </w:r>
      <w:r>
        <w:rPr>
          <w:rFonts w:hint="eastAsia" w:cstheme="minorBidi"/>
          <w:kern w:val="2"/>
          <w:sz w:val="18"/>
          <w:szCs w:val="18"/>
          <w:lang w:val="en-US" w:bidi="ar-SA"/>
        </w:rPr>
        <w:t>public sector.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eastAsia="宋体" w:cstheme="minorBidi"/>
          <w:kern w:val="2"/>
          <w:sz w:val="18"/>
          <w:szCs w:val="18"/>
          <w:lang w:val="en-US" w:eastAsia="zh-CN" w:bidi="ar-SA"/>
        </w:rPr>
      </w:pPr>
      <w:r>
        <w:rPr>
          <w:rFonts w:hint="eastAsia" w:cstheme="minorBidi"/>
          <w:kern w:val="2"/>
          <w:sz w:val="18"/>
          <w:szCs w:val="18"/>
          <w:lang w:val="en-US" w:eastAsia="zh-CN" w:bidi="ar-SA"/>
        </w:rPr>
        <w:t>下图总结了</w:t>
      </w:r>
      <w:del w:id="597" w:author="Vanessa" w:date="2023-10-24T19:54:45Z">
        <w:r>
          <w:rPr>
            <w:rFonts w:hint="eastAsia" w:cstheme="minorBidi"/>
            <w:kern w:val="2"/>
            <w:sz w:val="18"/>
            <w:szCs w:val="18"/>
            <w:lang w:val="en-US" w:eastAsia="zh-CN" w:bidi="ar-SA"/>
          </w:rPr>
          <w:delText>公共部门</w:delText>
        </w:r>
      </w:del>
      <w:ins w:id="598" w:author="Vanessa" w:date="2023-11-06T09:45:01Z">
        <w:r>
          <w:rPr>
            <w:rFonts w:hint="eastAsia" w:cstheme="minorBidi"/>
            <w:kern w:val="2"/>
            <w:sz w:val="18"/>
            <w:szCs w:val="18"/>
            <w:lang w:val="en-US" w:eastAsia="zh-CN" w:bidi="ar-SA"/>
          </w:rPr>
          <w:t>公立领域</w:t>
        </w:r>
      </w:ins>
      <w:r>
        <w:rPr>
          <w:rFonts w:hint="eastAsia" w:cstheme="minorBidi"/>
          <w:kern w:val="2"/>
          <w:sz w:val="18"/>
          <w:szCs w:val="18"/>
          <w:lang w:val="en-US" w:eastAsia="zh-CN" w:bidi="ar-SA"/>
        </w:rPr>
        <w:t>使用开源的一些</w:t>
      </w:r>
      <w:del w:id="599" w:author="Vanessa" w:date="2023-11-06T11:17:03Z">
        <w:r>
          <w:rPr>
            <w:rFonts w:hint="eastAsia" w:cstheme="minorBidi"/>
            <w:kern w:val="2"/>
            <w:sz w:val="18"/>
            <w:szCs w:val="18"/>
            <w:lang w:val="en-US" w:eastAsia="zh-CN" w:bidi="ar-SA"/>
          </w:rPr>
          <w:delText>需求</w:delText>
        </w:r>
      </w:del>
      <w:ins w:id="600" w:author="Vanessa" w:date="2023-11-06T11:17:03Z">
        <w:r>
          <w:rPr>
            <w:rFonts w:hint="eastAsia" w:cstheme="minorBidi"/>
            <w:kern w:val="2"/>
            <w:sz w:val="18"/>
            <w:szCs w:val="18"/>
            <w:lang w:val="en-US" w:eastAsia="zh-CN" w:bidi="ar-SA"/>
          </w:rPr>
          <w:t>诉求</w:t>
        </w:r>
      </w:ins>
      <w:r>
        <w:rPr>
          <w:rFonts w:hint="eastAsia" w:cstheme="minorBidi"/>
          <w:kern w:val="2"/>
          <w:sz w:val="18"/>
          <w:szCs w:val="18"/>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center"/>
        <w:textAlignment w:val="auto"/>
        <w:rPr>
          <w:rFonts w:cstheme="minorBidi"/>
          <w:kern w:val="2"/>
          <w:sz w:val="18"/>
          <w:szCs w:val="18"/>
          <w:lang w:val="en-US" w:bidi="ar-SA"/>
        </w:rPr>
      </w:pPr>
      <w:r>
        <w:rPr>
          <w:rFonts w:cstheme="minorBidi"/>
          <w:kern w:val="2"/>
          <w:sz w:val="18"/>
          <w:szCs w:val="18"/>
          <w:lang w:val="en-US" w:bidi="ar-SA"/>
        </w:rPr>
        <w:drawing>
          <wp:inline distT="0" distB="0" distL="114300" distR="114300">
            <wp:extent cx="5271770" cy="3068320"/>
            <wp:effectExtent l="0" t="0" r="508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1770" cy="306832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center"/>
        <w:textAlignment w:val="auto"/>
        <w:rPr>
          <w:rFonts w:hint="eastAsia" w:cstheme="minorBidi"/>
          <w:b/>
          <w:bCs/>
          <w:kern w:val="2"/>
          <w:sz w:val="18"/>
          <w:szCs w:val="18"/>
          <w:u w:val="none"/>
          <w:lang w:val="en-US" w:eastAsia="zh-CN" w:bidi="ar-SA"/>
        </w:rPr>
      </w:pPr>
      <w:r>
        <w:rPr>
          <w:rFonts w:hint="eastAsia" w:cstheme="minorBidi"/>
          <w:b/>
          <w:bCs/>
          <w:kern w:val="2"/>
          <w:sz w:val="18"/>
          <w:szCs w:val="18"/>
          <w:u w:val="none"/>
          <w:lang w:val="en-US" w:eastAsia="zh-CN" w:bidi="ar-SA"/>
        </w:rPr>
        <w:t>增加</w:t>
      </w:r>
      <w:del w:id="601" w:author="Vanessa" w:date="2023-10-24T19:54:45Z">
        <w:r>
          <w:rPr>
            <w:rFonts w:hint="eastAsia" w:cstheme="minorBidi"/>
            <w:b/>
            <w:bCs/>
            <w:kern w:val="2"/>
            <w:sz w:val="18"/>
            <w:szCs w:val="18"/>
            <w:u w:val="none"/>
            <w:lang w:val="en-US" w:eastAsia="zh-CN" w:bidi="ar-SA"/>
          </w:rPr>
          <w:delText>公共部门</w:delText>
        </w:r>
      </w:del>
      <w:ins w:id="602" w:author="Vanessa" w:date="2023-11-06T09:45:01Z">
        <w:r>
          <w:rPr>
            <w:rFonts w:hint="eastAsia" w:cstheme="minorBidi"/>
            <w:b/>
            <w:bCs/>
            <w:kern w:val="2"/>
            <w:sz w:val="18"/>
            <w:szCs w:val="18"/>
            <w:u w:val="none"/>
            <w:lang w:val="en-US" w:eastAsia="zh-CN" w:bidi="ar-SA"/>
          </w:rPr>
          <w:t>公立领域</w:t>
        </w:r>
      </w:ins>
      <w:r>
        <w:rPr>
          <w:rFonts w:hint="eastAsia" w:cstheme="minorBidi"/>
          <w:b/>
          <w:bCs/>
          <w:kern w:val="2"/>
          <w:sz w:val="18"/>
          <w:szCs w:val="18"/>
          <w:u w:val="none"/>
          <w:lang w:val="en-US" w:eastAsia="zh-CN" w:bidi="ar-SA"/>
        </w:rPr>
        <w:t>对开源的使用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textAlignment w:val="auto"/>
        <w:rPr>
          <w:rFonts w:hint="eastAsia"/>
          <w:b/>
          <w:bCs/>
          <w:sz w:val="18"/>
          <w:szCs w:val="18"/>
          <w:u w:val="none"/>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center"/>
        <w:textAlignment w:val="auto"/>
        <w:rPr>
          <w:rFonts w:hint="eastAsia" w:cstheme="minorBidi"/>
          <w:kern w:val="2"/>
          <w:sz w:val="18"/>
          <w:szCs w:val="18"/>
          <w:u w:val="single"/>
          <w:lang w:val="en-US" w:eastAsia="zh-CN" w:bidi="ar-SA"/>
        </w:rPr>
      </w:pPr>
      <w:r>
        <w:rPr>
          <w:rFonts w:hint="eastAsia" w:cstheme="minorBidi"/>
          <w:kern w:val="2"/>
          <w:sz w:val="18"/>
          <w:szCs w:val="18"/>
          <w:u w:val="single"/>
          <w:lang w:val="en-US" w:eastAsia="zh-CN" w:bidi="ar-SA"/>
        </w:rPr>
        <w:t>组织</w:t>
      </w:r>
      <w:del w:id="603" w:author="Vanessa" w:date="2023-11-06T11:17:03Z">
        <w:r>
          <w:rPr>
            <w:rFonts w:hint="eastAsia" w:cstheme="minorBidi"/>
            <w:kern w:val="2"/>
            <w:sz w:val="18"/>
            <w:szCs w:val="18"/>
            <w:u w:val="single"/>
            <w:lang w:val="en-US" w:eastAsia="zh-CN" w:bidi="ar-SA"/>
          </w:rPr>
          <w:delText>需求</w:delText>
        </w:r>
      </w:del>
      <w:ins w:id="604" w:author="Vanessa" w:date="2023-11-06T11:17:03Z">
        <w:r>
          <w:rPr>
            <w:rFonts w:hint="eastAsia" w:cstheme="minorBidi"/>
            <w:kern w:val="2"/>
            <w:sz w:val="18"/>
            <w:szCs w:val="18"/>
            <w:u w:val="single"/>
            <w:lang w:val="en-US" w:eastAsia="zh-CN" w:bidi="ar-SA"/>
          </w:rPr>
          <w:t>诉求</w:t>
        </w:r>
      </w:ins>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360" w:leftChars="200" w:firstLine="0" w:firstLineChars="0"/>
        <w:jc w:val="both"/>
        <w:textAlignment w:val="auto"/>
        <w:rPr>
          <w:rFonts w:hint="default" w:cstheme="minorBidi"/>
          <w:kern w:val="2"/>
          <w:sz w:val="18"/>
          <w:szCs w:val="18"/>
          <w:lang w:val="en-US" w:eastAsia="zh-CN" w:bidi="ar-SA"/>
        </w:rPr>
      </w:pPr>
      <w:r>
        <w:rPr>
          <w:rFonts w:hint="eastAsia" w:cstheme="minorBidi"/>
          <w:kern w:val="2"/>
          <w:sz w:val="18"/>
          <w:szCs w:val="18"/>
          <w:lang w:val="en-US" w:eastAsia="zh-CN" w:bidi="ar-SA"/>
        </w:rPr>
        <w:t>系统的功能</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360" w:leftChars="200" w:firstLine="0" w:firstLineChars="0"/>
        <w:jc w:val="both"/>
        <w:textAlignment w:val="auto"/>
        <w:rPr>
          <w:rFonts w:hint="default" w:cstheme="minorBidi"/>
          <w:kern w:val="2"/>
          <w:sz w:val="18"/>
          <w:szCs w:val="18"/>
          <w:lang w:val="en-US" w:eastAsia="zh-CN" w:bidi="ar-SA"/>
        </w:rPr>
      </w:pPr>
      <w:r>
        <w:rPr>
          <w:rFonts w:hint="eastAsia" w:cstheme="minorBidi"/>
          <w:kern w:val="2"/>
          <w:sz w:val="18"/>
          <w:szCs w:val="18"/>
          <w:lang w:val="en-US" w:eastAsia="zh-CN" w:bidi="ar-SA"/>
        </w:rPr>
        <w:t>开发和保留技能</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360" w:leftChars="200" w:firstLine="0" w:firstLineChars="0"/>
        <w:jc w:val="both"/>
        <w:textAlignment w:val="auto"/>
        <w:rPr>
          <w:rFonts w:hint="default" w:cstheme="minorBidi"/>
          <w:kern w:val="2"/>
          <w:sz w:val="18"/>
          <w:szCs w:val="18"/>
          <w:lang w:val="en-US" w:eastAsia="zh-CN" w:bidi="ar-SA"/>
        </w:rPr>
      </w:pPr>
      <w:r>
        <w:rPr>
          <w:rFonts w:hint="eastAsia" w:cstheme="minorBidi"/>
          <w:kern w:val="2"/>
          <w:sz w:val="18"/>
          <w:szCs w:val="18"/>
          <w:lang w:val="en-US" w:eastAsia="zh-CN" w:bidi="ar-SA"/>
        </w:rPr>
        <w:t>需要分担开发、创建、维护、发展、问题响应、安全和开发技能的成本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center"/>
        <w:textAlignment w:val="auto"/>
        <w:rPr>
          <w:rFonts w:hint="eastAsia" w:cstheme="minorBidi"/>
          <w:kern w:val="2"/>
          <w:sz w:val="18"/>
          <w:szCs w:val="18"/>
          <w:u w:val="single"/>
          <w:lang w:val="en-US" w:eastAsia="zh-CN" w:bidi="ar-SA"/>
        </w:rPr>
      </w:pPr>
      <w:r>
        <w:rPr>
          <w:rFonts w:hint="eastAsia" w:cstheme="minorBidi"/>
          <w:kern w:val="2"/>
          <w:sz w:val="18"/>
          <w:szCs w:val="18"/>
          <w:u w:val="single"/>
          <w:lang w:val="en-US" w:eastAsia="zh-CN" w:bidi="ar-SA"/>
        </w:rPr>
        <w:t>政治</w:t>
      </w:r>
      <w:del w:id="605" w:author="Vanessa" w:date="2023-11-06T11:17:03Z">
        <w:r>
          <w:rPr>
            <w:rFonts w:hint="eastAsia" w:cstheme="minorBidi"/>
            <w:kern w:val="2"/>
            <w:sz w:val="18"/>
            <w:szCs w:val="18"/>
            <w:u w:val="single"/>
            <w:lang w:val="en-US" w:eastAsia="zh-CN" w:bidi="ar-SA"/>
          </w:rPr>
          <w:delText>需求</w:delText>
        </w:r>
      </w:del>
      <w:ins w:id="606" w:author="Vanessa" w:date="2023-11-06T11:17:03Z">
        <w:r>
          <w:rPr>
            <w:rFonts w:hint="eastAsia" w:cstheme="minorBidi"/>
            <w:kern w:val="2"/>
            <w:sz w:val="18"/>
            <w:szCs w:val="18"/>
            <w:u w:val="single"/>
            <w:lang w:val="en-US" w:eastAsia="zh-CN" w:bidi="ar-SA"/>
          </w:rPr>
          <w:t>诉求</w:t>
        </w:r>
      </w:ins>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360" w:leftChars="200" w:firstLine="0" w:firstLineChars="0"/>
        <w:jc w:val="both"/>
        <w:textAlignment w:val="auto"/>
        <w:rPr>
          <w:rFonts w:hint="default" w:cstheme="minorBidi"/>
          <w:kern w:val="2"/>
          <w:sz w:val="18"/>
          <w:szCs w:val="18"/>
          <w:lang w:val="en-US" w:eastAsia="zh-CN" w:bidi="ar-SA"/>
        </w:rPr>
      </w:pPr>
      <w:r>
        <w:rPr>
          <w:rFonts w:hint="eastAsia" w:cstheme="minorBidi"/>
          <w:kern w:val="2"/>
          <w:sz w:val="18"/>
          <w:szCs w:val="18"/>
          <w:lang w:val="en-US" w:eastAsia="zh-CN" w:bidi="ar-SA"/>
        </w:rPr>
        <w:t>网络安全/弹性</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360" w:leftChars="200" w:firstLine="0" w:firstLineChars="0"/>
        <w:jc w:val="both"/>
        <w:textAlignment w:val="auto"/>
        <w:rPr>
          <w:rFonts w:hint="default" w:cstheme="minorBidi"/>
          <w:kern w:val="2"/>
          <w:sz w:val="18"/>
          <w:szCs w:val="18"/>
          <w:lang w:val="en-US" w:eastAsia="zh-CN" w:bidi="ar-SA"/>
        </w:rPr>
      </w:pPr>
      <w:r>
        <w:rPr>
          <w:rFonts w:hint="eastAsia" w:cstheme="minorBidi"/>
          <w:kern w:val="2"/>
          <w:sz w:val="18"/>
          <w:szCs w:val="18"/>
          <w:lang w:val="en-US" w:eastAsia="zh-CN" w:bidi="ar-SA"/>
        </w:rPr>
        <w:t>数字主权</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360" w:leftChars="200" w:firstLine="0" w:firstLineChars="0"/>
        <w:jc w:val="both"/>
        <w:textAlignment w:val="auto"/>
        <w:rPr>
          <w:rFonts w:hint="default" w:cstheme="minorBidi"/>
          <w:kern w:val="2"/>
          <w:sz w:val="18"/>
          <w:szCs w:val="18"/>
          <w:lang w:val="en-US" w:eastAsia="zh-CN" w:bidi="ar-SA"/>
        </w:rPr>
      </w:pPr>
      <w:r>
        <w:rPr>
          <w:rFonts w:hint="eastAsia" w:cstheme="minorBidi"/>
          <w:kern w:val="2"/>
          <w:sz w:val="18"/>
          <w:szCs w:val="18"/>
          <w:lang w:val="en-US" w:eastAsia="zh-CN" w:bidi="ar-SA"/>
        </w:rPr>
        <w:t>经济发展</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360" w:leftChars="200" w:firstLine="0" w:firstLineChars="0"/>
        <w:jc w:val="both"/>
        <w:textAlignment w:val="auto"/>
        <w:rPr>
          <w:rFonts w:hint="default" w:cstheme="minorBidi"/>
          <w:kern w:val="2"/>
          <w:sz w:val="18"/>
          <w:szCs w:val="18"/>
          <w:lang w:val="en-US" w:eastAsia="zh-CN" w:bidi="ar-SA"/>
        </w:rPr>
      </w:pPr>
      <w:r>
        <w:rPr>
          <w:rFonts w:hint="eastAsia" w:cstheme="minorBidi"/>
          <w:kern w:val="2"/>
          <w:sz w:val="18"/>
          <w:szCs w:val="18"/>
          <w:lang w:val="en-US" w:eastAsia="zh-CN" w:bidi="ar-SA"/>
        </w:rPr>
        <w:t>共享/</w:t>
      </w:r>
      <w:del w:id="607" w:author="Vanessa" w:date="2023-11-06T10:16:04Z">
        <w:r>
          <w:rPr>
            <w:rFonts w:hint="eastAsia" w:cstheme="minorBidi"/>
            <w:kern w:val="2"/>
            <w:sz w:val="18"/>
            <w:szCs w:val="18"/>
            <w:lang w:val="en-US" w:eastAsia="zh-CN" w:bidi="ar-SA"/>
          </w:rPr>
          <w:delText>重用</w:delText>
        </w:r>
      </w:del>
      <w:ins w:id="608" w:author="Vanessa" w:date="2023-11-06T10:16:04Z">
        <w:r>
          <w:rPr>
            <w:rFonts w:hint="eastAsia" w:cstheme="minorBidi"/>
            <w:kern w:val="2"/>
            <w:sz w:val="18"/>
            <w:szCs w:val="18"/>
            <w:lang w:val="en-US" w:eastAsia="zh-CN" w:bidi="ar-SA"/>
          </w:rPr>
          <w:t>复用</w:t>
        </w:r>
      </w:ins>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360" w:leftChars="200" w:firstLine="0" w:firstLineChars="0"/>
        <w:jc w:val="both"/>
        <w:textAlignment w:val="auto"/>
        <w:rPr>
          <w:rFonts w:hint="default" w:cstheme="minorBidi"/>
          <w:kern w:val="2"/>
          <w:sz w:val="18"/>
          <w:szCs w:val="18"/>
          <w:lang w:val="en-US" w:eastAsia="zh-CN" w:bidi="ar-SA"/>
        </w:rPr>
      </w:pPr>
      <w:r>
        <w:rPr>
          <w:rFonts w:hint="eastAsia" w:cstheme="minorBidi"/>
          <w:kern w:val="2"/>
          <w:sz w:val="18"/>
          <w:szCs w:val="18"/>
          <w:lang w:val="en-US" w:eastAsia="zh-CN" w:bidi="ar-SA"/>
        </w:rPr>
        <w:t>预算约束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center"/>
        <w:textAlignment w:val="auto"/>
        <w:rPr>
          <w:rFonts w:hint="eastAsia" w:cstheme="minorBidi"/>
          <w:kern w:val="2"/>
          <w:sz w:val="18"/>
          <w:szCs w:val="18"/>
          <w:u w:val="single"/>
          <w:lang w:val="en-US" w:eastAsia="zh-CN" w:bidi="ar-SA"/>
        </w:rPr>
      </w:pPr>
      <w:r>
        <w:rPr>
          <w:rFonts w:hint="eastAsia" w:cstheme="minorBidi"/>
          <w:kern w:val="2"/>
          <w:sz w:val="18"/>
          <w:szCs w:val="18"/>
          <w:u w:val="single"/>
          <w:lang w:val="en-US" w:eastAsia="zh-CN" w:bidi="ar-SA"/>
        </w:rPr>
        <w:t>公民</w:t>
      </w:r>
      <w:del w:id="609" w:author="Vanessa" w:date="2023-11-06T11:17:03Z">
        <w:r>
          <w:rPr>
            <w:rFonts w:hint="eastAsia" w:cstheme="minorBidi"/>
            <w:kern w:val="2"/>
            <w:sz w:val="18"/>
            <w:szCs w:val="18"/>
            <w:u w:val="single"/>
            <w:lang w:val="en-US" w:eastAsia="zh-CN" w:bidi="ar-SA"/>
          </w:rPr>
          <w:delText>需求</w:delText>
        </w:r>
      </w:del>
      <w:ins w:id="610" w:author="Vanessa" w:date="2023-11-06T11:17:03Z">
        <w:r>
          <w:rPr>
            <w:rFonts w:hint="eastAsia" w:cstheme="minorBidi"/>
            <w:kern w:val="2"/>
            <w:sz w:val="18"/>
            <w:szCs w:val="18"/>
            <w:u w:val="single"/>
            <w:lang w:val="en-US" w:eastAsia="zh-CN" w:bidi="ar-SA"/>
          </w:rPr>
          <w:t>诉求</w:t>
        </w:r>
      </w:ins>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360" w:leftChars="200" w:firstLine="0" w:firstLineChars="0"/>
        <w:jc w:val="both"/>
        <w:textAlignment w:val="auto"/>
        <w:rPr>
          <w:rFonts w:hint="default" w:cstheme="minorBidi"/>
          <w:kern w:val="2"/>
          <w:sz w:val="18"/>
          <w:szCs w:val="18"/>
          <w:lang w:val="en-US" w:eastAsia="zh-CN" w:bidi="ar-SA"/>
        </w:rPr>
      </w:pPr>
      <w:r>
        <w:rPr>
          <w:rFonts w:hint="eastAsia" w:cstheme="minorBidi"/>
          <w:kern w:val="2"/>
          <w:sz w:val="18"/>
          <w:szCs w:val="18"/>
          <w:lang w:val="en-US" w:eastAsia="zh-CN" w:bidi="ar-SA"/>
        </w:rPr>
        <w:t>开放/透明的信任</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360" w:leftChars="200" w:firstLine="0" w:firstLineChars="0"/>
        <w:jc w:val="both"/>
        <w:textAlignment w:val="auto"/>
        <w:rPr>
          <w:rFonts w:hint="default" w:cstheme="minorBidi"/>
          <w:kern w:val="2"/>
          <w:sz w:val="18"/>
          <w:szCs w:val="18"/>
          <w:lang w:val="en-US" w:eastAsia="zh-CN" w:bidi="ar-SA"/>
        </w:rPr>
      </w:pPr>
      <w:r>
        <w:rPr>
          <w:rFonts w:hint="eastAsia" w:cstheme="minorBidi"/>
          <w:kern w:val="2"/>
          <w:sz w:val="18"/>
          <w:szCs w:val="18"/>
          <w:lang w:val="en-US" w:eastAsia="zh-CN" w:bidi="ar-SA"/>
        </w:rPr>
        <w:t>有效利用资金</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360" w:leftChars="200" w:firstLine="0" w:firstLineChars="0"/>
        <w:jc w:val="both"/>
        <w:textAlignment w:val="auto"/>
        <w:rPr>
          <w:rFonts w:hint="default" w:cstheme="minorBidi"/>
          <w:kern w:val="2"/>
          <w:sz w:val="18"/>
          <w:szCs w:val="18"/>
          <w:lang w:val="en-US" w:eastAsia="zh-CN" w:bidi="ar-SA"/>
        </w:rPr>
      </w:pPr>
      <w:r>
        <w:rPr>
          <w:rFonts w:hint="eastAsia" w:cstheme="minorBidi"/>
          <w:kern w:val="2"/>
          <w:sz w:val="18"/>
          <w:szCs w:val="18"/>
          <w:lang w:val="en-US" w:eastAsia="zh-CN" w:bidi="ar-SA"/>
        </w:rPr>
        <w:t>政府服务的质量</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360" w:leftChars="200" w:firstLine="0" w:firstLineChars="0"/>
        <w:jc w:val="both"/>
        <w:textAlignment w:val="auto"/>
        <w:rPr>
          <w:rFonts w:hint="default" w:cstheme="minorBidi"/>
          <w:kern w:val="2"/>
          <w:sz w:val="18"/>
          <w:szCs w:val="18"/>
          <w:lang w:val="en-US" w:eastAsia="zh-CN" w:bidi="ar-SA"/>
        </w:rPr>
      </w:pPr>
      <w:r>
        <w:rPr>
          <w:rFonts w:hint="eastAsia" w:cstheme="minorBidi"/>
          <w:kern w:val="2"/>
          <w:sz w:val="18"/>
          <w:szCs w:val="18"/>
          <w:lang w:val="en-US" w:eastAsia="zh-CN" w:bidi="ar-SA"/>
        </w:rPr>
        <w:t>公民参与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textAlignment w:val="auto"/>
        <w:rPr>
          <w:rFonts w:hint="default"/>
          <w:sz w:val="18"/>
          <w:szCs w:val="18"/>
          <w:lang w:val="en-US" w:eastAsia="zh-CN"/>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eastAsia" w:cstheme="minorBidi"/>
          <w:kern w:val="2"/>
          <w:sz w:val="18"/>
          <w:szCs w:val="18"/>
          <w:lang w:val="en-US" w:bidi="ar-SA"/>
        </w:rPr>
      </w:pPr>
      <w:r>
        <w:rPr>
          <w:rFonts w:hint="eastAsia" w:cstheme="minorBidi"/>
          <w:kern w:val="2"/>
          <w:sz w:val="18"/>
          <w:szCs w:val="18"/>
          <w:lang w:val="en-US" w:bidi="ar-SA"/>
        </w:rPr>
        <w:t>Arguably the momentum towards more Open Source in the public sector has increased due</w:t>
      </w:r>
      <w:r>
        <w:rPr>
          <w:rFonts w:hint="eastAsia" w:cstheme="minorBidi"/>
          <w:kern w:val="2"/>
          <w:sz w:val="18"/>
          <w:szCs w:val="18"/>
          <w:lang w:val="en-US" w:eastAsia="zh-CN" w:bidi="ar-SA"/>
        </w:rPr>
        <w:t xml:space="preserve"> </w:t>
      </w:r>
      <w:r>
        <w:rPr>
          <w:rFonts w:hint="eastAsia" w:cstheme="minorBidi"/>
          <w:kern w:val="2"/>
          <w:sz w:val="18"/>
          <w:szCs w:val="18"/>
          <w:lang w:val="en-US" w:bidi="ar-SA"/>
        </w:rPr>
        <w:t>to the demands listed above. It should be noted that the importance of each driver, and</w:t>
      </w:r>
      <w:r>
        <w:rPr>
          <w:rFonts w:hint="eastAsia" w:cstheme="minorBidi"/>
          <w:kern w:val="2"/>
          <w:sz w:val="18"/>
          <w:szCs w:val="18"/>
          <w:lang w:val="en-US" w:eastAsia="zh-CN" w:bidi="ar-SA"/>
        </w:rPr>
        <w:t xml:space="preserve"> </w:t>
      </w:r>
      <w:r>
        <w:rPr>
          <w:rFonts w:hint="eastAsia" w:cstheme="minorBidi"/>
          <w:kern w:val="2"/>
          <w:sz w:val="18"/>
          <w:szCs w:val="18"/>
          <w:lang w:val="en-US" w:bidi="ar-SA"/>
        </w:rPr>
        <w:t>this list is far from exhaustive, will vary between countries, forms of government</w:t>
      </w:r>
      <w:r>
        <w:rPr>
          <w:rFonts w:hint="eastAsia" w:cstheme="minorBidi"/>
          <w:kern w:val="2"/>
          <w:sz w:val="18"/>
          <w:szCs w:val="18"/>
          <w:lang w:val="en-US" w:eastAsia="zh-CN" w:bidi="ar-SA"/>
        </w:rPr>
        <w:t xml:space="preserve"> </w:t>
      </w:r>
      <w:r>
        <w:rPr>
          <w:rFonts w:hint="eastAsia" w:cstheme="minorBidi"/>
          <w:kern w:val="2"/>
          <w:sz w:val="18"/>
          <w:szCs w:val="18"/>
          <w:lang w:val="en-US" w:bidi="ar-SA"/>
        </w:rPr>
        <w:t>organisation, and history with working with Open Source.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eastAsia" w:cstheme="minorBidi"/>
          <w:kern w:val="2"/>
          <w:sz w:val="18"/>
          <w:szCs w:val="18"/>
          <w:lang w:val="en-US" w:eastAsia="zh-CN" w:bidi="ar-SA"/>
        </w:rPr>
      </w:pPr>
      <w:r>
        <w:rPr>
          <w:rFonts w:hint="eastAsia" w:cstheme="minorBidi"/>
          <w:kern w:val="2"/>
          <w:sz w:val="18"/>
          <w:szCs w:val="18"/>
          <w:lang w:val="en-US" w:eastAsia="zh-CN" w:bidi="ar-SA"/>
        </w:rPr>
        <w:t>可以说，由于上面列出的</w:t>
      </w:r>
      <w:del w:id="611" w:author="Vanessa" w:date="2023-11-06T11:17:03Z">
        <w:r>
          <w:rPr>
            <w:rFonts w:hint="eastAsia" w:cstheme="minorBidi"/>
            <w:kern w:val="2"/>
            <w:sz w:val="18"/>
            <w:szCs w:val="18"/>
            <w:lang w:val="en-US" w:eastAsia="zh-CN" w:bidi="ar-SA"/>
          </w:rPr>
          <w:delText>需求</w:delText>
        </w:r>
      </w:del>
      <w:ins w:id="612" w:author="Vanessa" w:date="2023-11-06T11:17:03Z">
        <w:r>
          <w:rPr>
            <w:rFonts w:hint="eastAsia" w:cstheme="minorBidi"/>
            <w:kern w:val="2"/>
            <w:sz w:val="18"/>
            <w:szCs w:val="18"/>
            <w:lang w:val="en-US" w:eastAsia="zh-CN" w:bidi="ar-SA"/>
          </w:rPr>
          <w:t>诉求</w:t>
        </w:r>
      </w:ins>
      <w:r>
        <w:rPr>
          <w:rFonts w:hint="eastAsia" w:cstheme="minorBidi"/>
          <w:kern w:val="2"/>
          <w:sz w:val="18"/>
          <w:szCs w:val="18"/>
          <w:lang w:val="en-US" w:eastAsia="zh-CN" w:bidi="ar-SA"/>
        </w:rPr>
        <w:t>，</w:t>
      </w:r>
      <w:del w:id="613" w:author="Vanessa" w:date="2023-10-24T19:54:45Z">
        <w:r>
          <w:rPr>
            <w:rFonts w:hint="eastAsia" w:cstheme="minorBidi"/>
            <w:kern w:val="2"/>
            <w:sz w:val="18"/>
            <w:szCs w:val="18"/>
            <w:lang w:val="en-US" w:eastAsia="zh-CN" w:bidi="ar-SA"/>
          </w:rPr>
          <w:delText>公共部门</w:delText>
        </w:r>
      </w:del>
      <w:ins w:id="614" w:author="Vanessa" w:date="2023-11-06T09:45:01Z">
        <w:r>
          <w:rPr>
            <w:rFonts w:hint="eastAsia" w:cstheme="minorBidi"/>
            <w:kern w:val="2"/>
            <w:sz w:val="18"/>
            <w:szCs w:val="18"/>
            <w:lang w:val="en-US" w:eastAsia="zh-CN" w:bidi="ar-SA"/>
          </w:rPr>
          <w:t>公立领域</w:t>
        </w:r>
      </w:ins>
      <w:r>
        <w:rPr>
          <w:rFonts w:hint="eastAsia" w:cstheme="minorBidi"/>
          <w:kern w:val="2"/>
          <w:sz w:val="18"/>
          <w:szCs w:val="18"/>
          <w:lang w:val="en-US" w:eastAsia="zh-CN" w:bidi="ar-SA"/>
        </w:rPr>
        <w:t>使用开源的趋势有所增加。值得注意的是，每个</w:t>
      </w:r>
      <w:del w:id="615" w:author="Vanessa" w:date="2023-11-06T11:17:03Z">
        <w:r>
          <w:rPr>
            <w:rFonts w:hint="eastAsia" w:cstheme="minorBidi"/>
            <w:kern w:val="2"/>
            <w:sz w:val="18"/>
            <w:szCs w:val="18"/>
            <w:lang w:val="en-US" w:eastAsia="zh-CN" w:bidi="ar-SA"/>
          </w:rPr>
          <w:delText>需求</w:delText>
        </w:r>
      </w:del>
      <w:ins w:id="616" w:author="Vanessa" w:date="2023-11-06T11:17:03Z">
        <w:r>
          <w:rPr>
            <w:rFonts w:hint="eastAsia" w:cstheme="minorBidi"/>
            <w:kern w:val="2"/>
            <w:sz w:val="18"/>
            <w:szCs w:val="18"/>
            <w:lang w:val="en-US" w:eastAsia="zh-CN" w:bidi="ar-SA"/>
          </w:rPr>
          <w:t>诉求</w:t>
        </w:r>
      </w:ins>
      <w:r>
        <w:rPr>
          <w:rFonts w:hint="eastAsia" w:cstheme="minorBidi"/>
          <w:kern w:val="2"/>
          <w:sz w:val="18"/>
          <w:szCs w:val="18"/>
          <w:lang w:val="en-US" w:eastAsia="zh-CN" w:bidi="ar-SA"/>
        </w:rPr>
        <w:t>的重要性（这个列表远没有详尽列举）将因国家、政府组织形式和参与开源的历史而异。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eastAsia" w:cstheme="minorBidi"/>
          <w:kern w:val="2"/>
          <w:sz w:val="18"/>
          <w:szCs w:val="18"/>
          <w:lang w:val="en-US" w:bidi="ar-SA"/>
        </w:rPr>
      </w:pPr>
      <w:r>
        <w:rPr>
          <w:rFonts w:hint="eastAsia" w:cstheme="minorBidi"/>
          <w:kern w:val="2"/>
          <w:sz w:val="18"/>
          <w:szCs w:val="18"/>
          <w:lang w:val="en-US" w:bidi="ar-SA"/>
        </w:rPr>
        <w:t>Out of the demands put on government CIOs, five strategic elements stand 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eastAsia" w:cstheme="minorBidi"/>
          <w:kern w:val="2"/>
          <w:sz w:val="18"/>
          <w:szCs w:val="18"/>
          <w:lang w:val="en-US" w:eastAsia="zh-CN" w:bidi="ar-SA"/>
        </w:rPr>
      </w:pPr>
      <w:r>
        <w:rPr>
          <w:rFonts w:hint="eastAsia" w:cstheme="minorBidi"/>
          <w:kern w:val="2"/>
          <w:sz w:val="18"/>
          <w:szCs w:val="18"/>
          <w:lang w:val="en-US" w:eastAsia="zh-CN" w:bidi="ar-SA"/>
        </w:rPr>
        <w:t>在对</w:t>
      </w:r>
      <w:del w:id="617" w:author="Vanessa" w:date="2023-11-02T18:23:07Z">
        <w:r>
          <w:rPr>
            <w:rFonts w:hint="eastAsia" w:cstheme="minorBidi"/>
            <w:kern w:val="2"/>
            <w:sz w:val="18"/>
            <w:szCs w:val="18"/>
            <w:lang w:val="en-US" w:eastAsia="zh-CN" w:bidi="ar-SA"/>
          </w:rPr>
          <w:delText>政府首席信息官（</w:delText>
        </w:r>
      </w:del>
      <w:r>
        <w:rPr>
          <w:rFonts w:hint="eastAsia" w:cstheme="minorBidi"/>
          <w:kern w:val="2"/>
          <w:sz w:val="18"/>
          <w:szCs w:val="18"/>
          <w:lang w:val="en-US" w:eastAsia="zh-CN" w:bidi="ar-SA"/>
        </w:rPr>
        <w:t>CIO</w:t>
      </w:r>
      <w:del w:id="618" w:author="Vanessa" w:date="2023-11-02T18:23:08Z">
        <w:r>
          <w:rPr>
            <w:rFonts w:hint="eastAsia" w:cstheme="minorBidi"/>
            <w:kern w:val="2"/>
            <w:sz w:val="18"/>
            <w:szCs w:val="18"/>
            <w:lang w:val="en-US" w:eastAsia="zh-CN" w:bidi="ar-SA"/>
          </w:rPr>
          <w:delText>）</w:delText>
        </w:r>
      </w:del>
      <w:r>
        <w:rPr>
          <w:rFonts w:hint="eastAsia" w:cstheme="minorBidi"/>
          <w:kern w:val="2"/>
          <w:sz w:val="18"/>
          <w:szCs w:val="18"/>
          <w:lang w:val="en-US" w:eastAsia="zh-CN" w:bidi="ar-SA"/>
        </w:rPr>
        <w:t>提出的</w:t>
      </w:r>
      <w:ins w:id="619" w:author="Vanessa" w:date="2023-11-06T11:17:03Z">
        <w:r>
          <w:rPr>
            <w:rFonts w:hint="eastAsia" w:cstheme="minorBidi"/>
            <w:kern w:val="2"/>
            <w:sz w:val="18"/>
            <w:szCs w:val="18"/>
            <w:lang w:val="en-US" w:eastAsia="zh-CN" w:bidi="ar-SA"/>
          </w:rPr>
          <w:t>诉求</w:t>
        </w:r>
      </w:ins>
      <w:del w:id="620" w:author="Vanessa" w:date="2023-11-06T00:49:43Z">
        <w:r>
          <w:rPr>
            <w:rFonts w:hint="eastAsia" w:cstheme="minorBidi"/>
            <w:kern w:val="2"/>
            <w:sz w:val="18"/>
            <w:szCs w:val="18"/>
            <w:lang w:val="en-US" w:eastAsia="zh-CN" w:bidi="ar-SA"/>
          </w:rPr>
          <w:delText>要求</w:delText>
        </w:r>
      </w:del>
      <w:r>
        <w:rPr>
          <w:rFonts w:hint="eastAsia" w:cstheme="minorBidi"/>
          <w:kern w:val="2"/>
          <w:sz w:val="18"/>
          <w:szCs w:val="18"/>
          <w:lang w:val="en-US" w:eastAsia="zh-CN" w:bidi="ar-SA"/>
        </w:rPr>
        <w:t>中，有5个战略要素十分突出。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0" w:firstLineChars="0"/>
        <w:jc w:val="both"/>
        <w:textAlignment w:val="auto"/>
        <w:rPr>
          <w:rFonts w:hint="eastAsia" w:cstheme="minorBidi"/>
          <w:b/>
          <w:bCs/>
          <w:kern w:val="2"/>
          <w:sz w:val="18"/>
          <w:szCs w:val="18"/>
          <w:lang w:val="en-US" w:bidi="ar-SA"/>
        </w:rPr>
      </w:pPr>
      <w:r>
        <w:rPr>
          <w:rFonts w:hint="eastAsia" w:cstheme="minorBidi"/>
          <w:b/>
          <w:bCs/>
          <w:kern w:val="2"/>
          <w:sz w:val="18"/>
          <w:szCs w:val="18"/>
          <w:lang w:val="en-US" w:bidi="ar-SA"/>
        </w:rPr>
        <w:t>Digital Sovereignty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0" w:firstLineChars="0"/>
        <w:jc w:val="both"/>
        <w:textAlignment w:val="auto"/>
        <w:rPr>
          <w:rFonts w:hint="eastAsia" w:eastAsia="宋体" w:cstheme="minorBidi"/>
          <w:b/>
          <w:bCs/>
          <w:kern w:val="2"/>
          <w:sz w:val="18"/>
          <w:szCs w:val="18"/>
          <w:lang w:val="en-US" w:eastAsia="zh-CN" w:bidi="ar-SA"/>
        </w:rPr>
      </w:pPr>
      <w:r>
        <w:rPr>
          <w:rFonts w:hint="eastAsia" w:cstheme="minorBidi"/>
          <w:b/>
          <w:bCs/>
          <w:kern w:val="2"/>
          <w:sz w:val="18"/>
          <w:szCs w:val="18"/>
          <w:lang w:val="en-US" w:eastAsia="zh-CN" w:bidi="ar-SA"/>
        </w:rPr>
        <w:t>数字主权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ascii="Times New Roman" w:hAnsi="Times New Roman" w:cs="Times New Roman"/>
          <w:kern w:val="2"/>
          <w:sz w:val="18"/>
          <w:szCs w:val="18"/>
          <w:lang w:val="en-US"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ascii="Times New Roman" w:hAnsi="Times New Roman" w:cs="Times New Roman"/>
          <w:kern w:val="2"/>
          <w:sz w:val="18"/>
          <w:szCs w:val="18"/>
          <w:lang w:val="en-US" w:bidi="ar-SA"/>
        </w:rPr>
      </w:pPr>
      <w:r>
        <w:rPr>
          <w:rFonts w:hint="default" w:ascii="Times New Roman" w:hAnsi="Times New Roman" w:cs="Times New Roman"/>
          <w:kern w:val="2"/>
          <w:sz w:val="18"/>
          <w:szCs w:val="18"/>
          <w:lang w:val="en-US" w:bidi="ar-SA"/>
        </w:rPr>
        <w:t>The notion of digital sovereignty is one of the key topics in digital policy debates in several</w:t>
      </w:r>
      <w:r>
        <w:rPr>
          <w:rFonts w:hint="default" w:ascii="Times New Roman" w:hAnsi="Times New Roman" w:cs="Times New Roman"/>
          <w:kern w:val="2"/>
          <w:sz w:val="18"/>
          <w:szCs w:val="18"/>
          <w:lang w:val="en-US" w:eastAsia="zh-CN" w:bidi="ar-SA"/>
        </w:rPr>
        <w:t xml:space="preserve"> </w:t>
      </w:r>
      <w:r>
        <w:rPr>
          <w:rFonts w:hint="default" w:ascii="Times New Roman" w:hAnsi="Times New Roman" w:cs="Times New Roman"/>
          <w:kern w:val="2"/>
          <w:sz w:val="18"/>
          <w:szCs w:val="18"/>
          <w:lang w:val="en-US" w:bidi="ar-SA"/>
        </w:rPr>
        <w:t>jurisdictions as governments have recognized over-dependence on certain software</w:t>
      </w:r>
      <w:r>
        <w:rPr>
          <w:rFonts w:hint="default" w:ascii="Times New Roman" w:hAnsi="Times New Roman" w:cs="Times New Roman"/>
          <w:kern w:val="2"/>
          <w:sz w:val="18"/>
          <w:szCs w:val="18"/>
          <w:lang w:val="en-US" w:eastAsia="zh-CN" w:bidi="ar-SA"/>
        </w:rPr>
        <w:t xml:space="preserve"> </w:t>
      </w:r>
      <w:r>
        <w:rPr>
          <w:rFonts w:hint="default" w:ascii="Times New Roman" w:hAnsi="Times New Roman" w:cs="Times New Roman"/>
          <w:kern w:val="2"/>
          <w:sz w:val="18"/>
          <w:szCs w:val="18"/>
          <w:lang w:val="en-US" w:bidi="ar-SA"/>
        </w:rPr>
        <w:t>solutions and capacities of a limited number of vendors. Open Source, especially when</w:t>
      </w:r>
      <w:r>
        <w:rPr>
          <w:rFonts w:hint="default" w:ascii="Times New Roman" w:hAnsi="Times New Roman" w:cs="Times New Roman"/>
          <w:kern w:val="2"/>
          <w:sz w:val="18"/>
          <w:szCs w:val="18"/>
          <w:lang w:val="en-US" w:eastAsia="zh-CN" w:bidi="ar-SA"/>
        </w:rPr>
        <w:t xml:space="preserve"> </w:t>
      </w:r>
      <w:r>
        <w:rPr>
          <w:rFonts w:hint="default" w:ascii="Times New Roman" w:hAnsi="Times New Roman" w:cs="Times New Roman"/>
          <w:kern w:val="2"/>
          <w:sz w:val="18"/>
          <w:szCs w:val="18"/>
          <w:lang w:val="en-US" w:bidi="ar-SA"/>
        </w:rPr>
        <w:t xml:space="preserve">coupled with an open standards-based procurement process, offers </w:t>
      </w:r>
      <w:r>
        <w:rPr>
          <w:rStyle w:val="13"/>
          <w:rFonts w:eastAsiaTheme="minorEastAsia"/>
          <w:color w:val="0000FF"/>
        </w:rPr>
        <w:fldChar w:fldCharType="begin"/>
      </w:r>
      <w:r>
        <w:rPr>
          <w:rStyle w:val="13"/>
          <w:rFonts w:eastAsiaTheme="minorEastAsia"/>
          <w:color w:val="0000FF"/>
        </w:rPr>
        <w:instrText xml:space="preserve"> HYPERLINK "https://openforumeurope.org/publications/open-strategic-autonomy/" </w:instrText>
      </w:r>
      <w:r>
        <w:rPr>
          <w:rStyle w:val="13"/>
          <w:rFonts w:eastAsiaTheme="minorEastAsia"/>
          <w:color w:val="0000FF"/>
        </w:rPr>
        <w:fldChar w:fldCharType="separate"/>
      </w:r>
      <w:r>
        <w:rPr>
          <w:rStyle w:val="13"/>
          <w:rFonts w:hint="default" w:ascii="Times New Roman" w:hAnsi="Times New Roman" w:cs="Times New Roman" w:eastAsiaTheme="minorEastAsia"/>
          <w:color w:val="0000FF"/>
          <w:kern w:val="2"/>
          <w:sz w:val="18"/>
          <w:szCs w:val="18"/>
          <w:lang w:val="en-US" w:bidi="ar-SA"/>
        </w:rPr>
        <w:t>the public sector’s procurement authorities real choice and avoids vendor lock-in</w:t>
      </w:r>
      <w:r>
        <w:rPr>
          <w:rStyle w:val="13"/>
          <w:rFonts w:eastAsiaTheme="minorEastAsia"/>
          <w:color w:val="0000FF"/>
        </w:rPr>
        <w:fldChar w:fldCharType="end"/>
      </w:r>
      <w:r>
        <w:rPr>
          <w:rStyle w:val="13"/>
          <w:rFonts w:eastAsiaTheme="minorEastAsia"/>
          <w:color w:val="0000FF"/>
        </w:rPr>
        <w:t>.</w:t>
      </w:r>
      <w:r>
        <w:rPr>
          <w:rFonts w:hint="default" w:ascii="Times New Roman" w:hAnsi="Times New Roman" w:cs="Times New Roman"/>
          <w:kern w:val="2"/>
          <w:sz w:val="18"/>
          <w:szCs w:val="18"/>
          <w:lang w:val="en-US" w:bidi="ar-SA"/>
        </w:rPr>
        <w:t xml:space="preserve"> This is not a new</w:t>
      </w:r>
      <w:r>
        <w:rPr>
          <w:rFonts w:hint="default" w:ascii="Times New Roman" w:hAnsi="Times New Roman" w:cs="Times New Roman"/>
          <w:kern w:val="2"/>
          <w:sz w:val="18"/>
          <w:szCs w:val="18"/>
          <w:lang w:val="en-US" w:eastAsia="zh-CN" w:bidi="ar-SA"/>
        </w:rPr>
        <w:t xml:space="preserve"> </w:t>
      </w:r>
      <w:r>
        <w:rPr>
          <w:rFonts w:hint="default" w:ascii="Times New Roman" w:hAnsi="Times New Roman" w:cs="Times New Roman"/>
          <w:kern w:val="2"/>
          <w:sz w:val="18"/>
          <w:szCs w:val="18"/>
          <w:lang w:val="en-US" w:bidi="ar-SA"/>
        </w:rPr>
        <w:t>realisation, but seen from a strategic lens, high levels of lock-in across a society</w:t>
      </w:r>
      <w:r>
        <w:rPr>
          <w:rFonts w:hint="default" w:ascii="Times New Roman" w:hAnsi="Times New Roman" w:cs="Times New Roman"/>
          <w:kern w:val="2"/>
          <w:sz w:val="18"/>
          <w:szCs w:val="18"/>
          <w:lang w:val="en-US" w:eastAsia="zh-CN" w:bidi="ar-SA"/>
        </w:rPr>
        <w:t xml:space="preserve"> </w:t>
      </w:r>
      <w:r>
        <w:rPr>
          <w:rFonts w:hint="default" w:ascii="Times New Roman" w:hAnsi="Times New Roman" w:cs="Times New Roman"/>
          <w:kern w:val="2"/>
          <w:sz w:val="18"/>
          <w:szCs w:val="18"/>
          <w:lang w:val="en-US" w:bidi="ar-SA"/>
        </w:rPr>
        <w:t>undermines digital sovereignty. This demand is driven by the political layer.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del w:id="621" w:author="Vanessa" w:date="2023-11-02T18:29:42Z"/>
          <w:rFonts w:hint="eastAsia" w:cstheme="minorBidi"/>
          <w:kern w:val="2"/>
          <w:sz w:val="18"/>
          <w:szCs w:val="18"/>
          <w:lang w:val="en-US" w:eastAsia="zh-CN" w:bidi="ar-SA"/>
        </w:rPr>
      </w:pPr>
      <w:r>
        <w:rPr>
          <w:rFonts w:hint="eastAsia" w:cstheme="minorBidi"/>
          <w:kern w:val="2"/>
          <w:sz w:val="18"/>
          <w:szCs w:val="18"/>
          <w:lang w:val="en-US" w:eastAsia="zh-CN" w:bidi="ar-SA"/>
        </w:rPr>
        <w:t>数字主权的概念是</w:t>
      </w:r>
      <w:ins w:id="622" w:author="Vanessa" w:date="2023-11-02T18:24:34Z">
        <w:r>
          <w:rPr>
            <w:rFonts w:hint="eastAsia" w:cstheme="minorBidi"/>
            <w:kern w:val="2"/>
            <w:sz w:val="18"/>
            <w:szCs w:val="18"/>
            <w:lang w:val="en-US" w:eastAsia="zh-CN" w:bidi="ar-SA"/>
          </w:rPr>
          <w:t>多个</w:t>
        </w:r>
      </w:ins>
      <w:del w:id="623" w:author="Vanessa" w:date="2023-11-02T18:24:32Z">
        <w:r>
          <w:rPr>
            <w:rFonts w:hint="eastAsia" w:cstheme="minorBidi"/>
            <w:kern w:val="2"/>
            <w:sz w:val="18"/>
            <w:szCs w:val="18"/>
            <w:lang w:val="en-US" w:eastAsia="zh-CN" w:bidi="ar-SA"/>
          </w:rPr>
          <w:delText>几个</w:delText>
        </w:r>
      </w:del>
      <w:r>
        <w:rPr>
          <w:rFonts w:hint="eastAsia" w:cstheme="minorBidi"/>
          <w:kern w:val="2"/>
          <w:sz w:val="18"/>
          <w:szCs w:val="18"/>
          <w:lang w:val="en-US" w:eastAsia="zh-CN" w:bidi="ar-SA"/>
        </w:rPr>
        <w:t>司法管辖区</w:t>
      </w:r>
      <w:ins w:id="624" w:author="Vanessa" w:date="2023-11-02T18:25:47Z">
        <w:r>
          <w:rPr>
            <w:rFonts w:hint="eastAsia" w:cstheme="minorBidi"/>
            <w:kern w:val="2"/>
            <w:sz w:val="18"/>
            <w:szCs w:val="18"/>
            <w:lang w:val="en-US" w:eastAsia="zh-CN" w:bidi="ar-SA"/>
          </w:rPr>
          <w:t>的</w:t>
        </w:r>
      </w:ins>
      <w:r>
        <w:rPr>
          <w:rFonts w:hint="eastAsia" w:cstheme="minorBidi"/>
          <w:kern w:val="2"/>
          <w:sz w:val="18"/>
          <w:szCs w:val="18"/>
          <w:lang w:val="en-US" w:eastAsia="zh-CN" w:bidi="ar-SA"/>
        </w:rPr>
        <w:t>数字政策辩论中的关键议题之一，因为政府已经意识到对某些软件解决方案的过度依赖</w:t>
      </w:r>
      <w:del w:id="625" w:author="Vanessa" w:date="2023-11-02T18:26:27Z">
        <w:r>
          <w:rPr>
            <w:rFonts w:hint="default" w:cstheme="minorBidi"/>
            <w:kern w:val="2"/>
            <w:sz w:val="18"/>
            <w:szCs w:val="18"/>
            <w:lang w:val="en-US" w:eastAsia="zh-CN" w:bidi="ar-SA"/>
          </w:rPr>
          <w:delText>和</w:delText>
        </w:r>
      </w:del>
      <w:ins w:id="626" w:author="Vanessa" w:date="2023-11-02T18:26:27Z">
        <w:r>
          <w:rPr>
            <w:rFonts w:hint="eastAsia" w:cstheme="minorBidi"/>
            <w:kern w:val="2"/>
            <w:sz w:val="18"/>
            <w:szCs w:val="18"/>
            <w:lang w:val="en-US" w:eastAsia="zh-CN" w:bidi="ar-SA"/>
          </w:rPr>
          <w:t>及</w:t>
        </w:r>
      </w:ins>
      <w:r>
        <w:rPr>
          <w:rFonts w:hint="eastAsia" w:cstheme="minorBidi"/>
          <w:kern w:val="2"/>
          <w:sz w:val="18"/>
          <w:szCs w:val="18"/>
          <w:lang w:val="en-US" w:eastAsia="zh-CN" w:bidi="ar-SA"/>
        </w:rPr>
        <w:t>有限</w:t>
      </w:r>
      <w:ins w:id="627" w:author="Vanessa" w:date="2023-11-02T18:26:43Z">
        <w:r>
          <w:rPr>
            <w:rFonts w:hint="eastAsia" w:cstheme="minorBidi"/>
            <w:kern w:val="2"/>
            <w:sz w:val="18"/>
            <w:szCs w:val="18"/>
            <w:lang w:val="en-US" w:eastAsia="zh-CN" w:bidi="ar-SA"/>
          </w:rPr>
          <w:t>数量</w:t>
        </w:r>
      </w:ins>
      <w:ins w:id="628" w:author="Vanessa" w:date="2023-11-02T18:26:44Z">
        <w:r>
          <w:rPr>
            <w:rFonts w:hint="eastAsia" w:cstheme="minorBidi"/>
            <w:kern w:val="2"/>
            <w:sz w:val="18"/>
            <w:szCs w:val="18"/>
            <w:lang w:val="en-US" w:eastAsia="zh-CN" w:bidi="ar-SA"/>
          </w:rPr>
          <w:t>的</w:t>
        </w:r>
      </w:ins>
      <w:r>
        <w:rPr>
          <w:rFonts w:hint="eastAsia" w:cstheme="minorBidi"/>
          <w:kern w:val="2"/>
          <w:sz w:val="18"/>
          <w:szCs w:val="18"/>
          <w:lang w:val="en-US" w:eastAsia="zh-CN" w:bidi="ar-SA"/>
        </w:rPr>
        <w:t>供应商的能力。开源，特别是当它与</w:t>
      </w:r>
      <w:ins w:id="629" w:author="Vanessa" w:date="2023-11-02T18:27:08Z">
        <w:r>
          <w:rPr>
            <w:rFonts w:hint="eastAsia" w:cstheme="minorBidi"/>
            <w:kern w:val="2"/>
            <w:sz w:val="18"/>
            <w:szCs w:val="18"/>
            <w:lang w:val="en-US" w:eastAsia="zh-CN" w:bidi="ar-SA"/>
          </w:rPr>
          <w:t>基于</w:t>
        </w:r>
      </w:ins>
      <w:r>
        <w:rPr>
          <w:rFonts w:hint="eastAsia" w:cstheme="minorBidi"/>
          <w:kern w:val="2"/>
          <w:sz w:val="18"/>
          <w:szCs w:val="18"/>
          <w:lang w:val="en-US" w:eastAsia="zh-CN" w:bidi="ar-SA"/>
        </w:rPr>
        <w:t>开放标准的采购流程</w:t>
      </w:r>
      <w:del w:id="630" w:author="Vanessa" w:date="2023-11-02T18:27:13Z">
        <w:r>
          <w:rPr>
            <w:rFonts w:hint="eastAsia" w:cstheme="minorBidi"/>
            <w:kern w:val="2"/>
            <w:sz w:val="18"/>
            <w:szCs w:val="18"/>
            <w:lang w:val="en-US" w:eastAsia="zh-CN" w:bidi="ar-SA"/>
          </w:rPr>
          <w:delText>相</w:delText>
        </w:r>
      </w:del>
      <w:r>
        <w:rPr>
          <w:rFonts w:hint="eastAsia" w:cstheme="minorBidi"/>
          <w:kern w:val="2"/>
          <w:sz w:val="18"/>
          <w:szCs w:val="18"/>
          <w:lang w:val="en-US" w:eastAsia="zh-CN" w:bidi="ar-SA"/>
        </w:rPr>
        <w:t>结合时，</w:t>
      </w:r>
      <w:r>
        <w:rPr>
          <w:rStyle w:val="13"/>
          <w:rFonts w:cs="Times New Roman"/>
          <w:color w:val="0000FF"/>
        </w:rPr>
        <w:fldChar w:fldCharType="begin"/>
      </w:r>
      <w:r>
        <w:rPr>
          <w:rStyle w:val="13"/>
          <w:rFonts w:cs="Times New Roman"/>
          <w:color w:val="0000FF"/>
        </w:rPr>
        <w:instrText xml:space="preserve"> HYPERLINK "https://openforumeurope.org/publications/open-strategic-autonomy/" </w:instrText>
      </w:r>
      <w:r>
        <w:rPr>
          <w:rStyle w:val="13"/>
          <w:rFonts w:cs="Times New Roman"/>
          <w:color w:val="0000FF"/>
        </w:rPr>
        <w:fldChar w:fldCharType="separate"/>
      </w:r>
      <w:r>
        <w:rPr>
          <w:rStyle w:val="13"/>
          <w:rFonts w:hint="default" w:ascii="Times New Roman" w:hAnsi="Times New Roman" w:cs="Times New Roman" w:eastAsiaTheme="minorEastAsia"/>
          <w:color w:val="0000FF"/>
          <w:kern w:val="0"/>
          <w:sz w:val="18"/>
          <w:szCs w:val="22"/>
          <w:lang w:val="en-US" w:eastAsia="zh-CN" w:bidi="ar-SA"/>
        </w:rPr>
        <w:t>它为</w:t>
      </w:r>
      <w:del w:id="631" w:author="Vanessa" w:date="2023-10-24T19:54:45Z">
        <w:r>
          <w:rPr>
            <w:rStyle w:val="13"/>
            <w:rFonts w:hint="default" w:ascii="Times New Roman" w:hAnsi="Times New Roman" w:cs="Times New Roman" w:eastAsiaTheme="minorEastAsia"/>
            <w:color w:val="0000FF"/>
            <w:kern w:val="0"/>
            <w:sz w:val="18"/>
            <w:szCs w:val="22"/>
            <w:lang w:val="en-US" w:eastAsia="zh-CN" w:bidi="ar-SA"/>
          </w:rPr>
          <w:delText>公共部门</w:delText>
        </w:r>
      </w:del>
      <w:ins w:id="632" w:author="Vanessa" w:date="2023-11-06T09:45:01Z">
        <w:r>
          <w:rPr>
            <w:rStyle w:val="13"/>
            <w:rFonts w:hint="eastAsia" w:cs="Times New Roman" w:eastAsiaTheme="minorEastAsia"/>
            <w:color w:val="0000FF"/>
            <w:kern w:val="0"/>
            <w:sz w:val="18"/>
            <w:szCs w:val="22"/>
            <w:lang w:val="en-US" w:eastAsia="zh-CN" w:bidi="ar-SA"/>
          </w:rPr>
          <w:t>公立领域</w:t>
        </w:r>
      </w:ins>
      <w:r>
        <w:rPr>
          <w:rStyle w:val="13"/>
          <w:rFonts w:hint="default" w:ascii="Times New Roman" w:hAnsi="Times New Roman" w:cs="Times New Roman" w:eastAsiaTheme="minorEastAsia"/>
          <w:color w:val="0000FF"/>
          <w:kern w:val="0"/>
          <w:sz w:val="18"/>
          <w:szCs w:val="22"/>
          <w:lang w:val="en-US" w:eastAsia="zh-CN" w:bidi="ar-SA"/>
        </w:rPr>
        <w:t>的采购</w:t>
      </w:r>
      <w:ins w:id="633" w:author="Vanessa" w:date="2023-11-02T18:27:31Z">
        <w:r>
          <w:rPr>
            <w:rStyle w:val="13"/>
            <w:rFonts w:hint="eastAsia" w:cs="Times New Roman" w:eastAsiaTheme="minorEastAsia"/>
            <w:color w:val="0000FF"/>
            <w:kern w:val="0"/>
            <w:sz w:val="18"/>
            <w:szCs w:val="22"/>
            <w:lang w:val="en-US" w:eastAsia="zh-CN" w:bidi="ar-SA"/>
          </w:rPr>
          <w:t>机构</w:t>
        </w:r>
      </w:ins>
      <w:del w:id="634" w:author="Vanessa" w:date="2023-11-02T18:27:32Z">
        <w:r>
          <w:rPr>
            <w:rStyle w:val="13"/>
            <w:rFonts w:hint="default" w:ascii="Times New Roman" w:hAnsi="Times New Roman" w:cs="Times New Roman" w:eastAsiaTheme="minorEastAsia"/>
            <w:color w:val="0000FF"/>
            <w:kern w:val="0"/>
            <w:sz w:val="18"/>
            <w:szCs w:val="22"/>
            <w:lang w:val="en-US" w:eastAsia="zh-CN" w:bidi="ar-SA"/>
          </w:rPr>
          <w:delText>当</w:delText>
        </w:r>
      </w:del>
      <w:del w:id="635" w:author="Vanessa" w:date="2023-11-02T18:27:31Z">
        <w:r>
          <w:rPr>
            <w:rStyle w:val="13"/>
            <w:rFonts w:hint="default" w:ascii="Times New Roman" w:hAnsi="Times New Roman" w:cs="Times New Roman" w:eastAsiaTheme="minorEastAsia"/>
            <w:color w:val="0000FF"/>
            <w:kern w:val="0"/>
            <w:sz w:val="18"/>
            <w:szCs w:val="22"/>
            <w:lang w:val="en-US" w:eastAsia="zh-CN" w:bidi="ar-SA"/>
          </w:rPr>
          <w:delText>局</w:delText>
        </w:r>
      </w:del>
      <w:r>
        <w:rPr>
          <w:rStyle w:val="13"/>
          <w:rFonts w:hint="default" w:ascii="Times New Roman" w:hAnsi="Times New Roman" w:cs="Times New Roman" w:eastAsiaTheme="minorEastAsia"/>
          <w:color w:val="0000FF"/>
          <w:kern w:val="0"/>
          <w:sz w:val="18"/>
          <w:szCs w:val="22"/>
          <w:lang w:val="en-US" w:eastAsia="zh-CN" w:bidi="ar-SA"/>
        </w:rPr>
        <w:t>提供了真正的选择，</w:t>
      </w:r>
      <w:ins w:id="636" w:author="Vanessa" w:date="2023-11-02T18:27:47Z">
        <w:r>
          <w:rPr>
            <w:rStyle w:val="13"/>
            <w:rFonts w:hint="eastAsia" w:cs="Times New Roman" w:eastAsiaTheme="minorEastAsia"/>
            <w:color w:val="0000FF"/>
            <w:kern w:val="0"/>
            <w:sz w:val="18"/>
            <w:szCs w:val="22"/>
            <w:lang w:val="en-US" w:eastAsia="zh-CN" w:bidi="ar-SA"/>
          </w:rPr>
          <w:t>并</w:t>
        </w:r>
      </w:ins>
      <w:r>
        <w:rPr>
          <w:rStyle w:val="13"/>
          <w:rFonts w:hint="default" w:ascii="Times New Roman" w:hAnsi="Times New Roman" w:cs="Times New Roman" w:eastAsiaTheme="minorEastAsia"/>
          <w:color w:val="0000FF"/>
          <w:kern w:val="0"/>
          <w:sz w:val="18"/>
          <w:szCs w:val="22"/>
          <w:lang w:val="en-US" w:eastAsia="zh-CN" w:bidi="ar-SA"/>
        </w:rPr>
        <w:t>避免了供应商锁定</w:t>
      </w:r>
      <w:r>
        <w:rPr>
          <w:rStyle w:val="13"/>
          <w:rFonts w:cs="Times New Roman"/>
          <w:color w:val="0000FF"/>
        </w:rPr>
        <w:fldChar w:fldCharType="end"/>
      </w:r>
      <w:r>
        <w:rPr>
          <w:rFonts w:hint="eastAsia" w:cstheme="minorBidi"/>
          <w:kern w:val="2"/>
          <w:sz w:val="18"/>
          <w:szCs w:val="18"/>
          <w:lang w:val="en-US" w:eastAsia="zh-CN" w:bidi="ar-SA"/>
        </w:rPr>
        <w:t>。这</w:t>
      </w:r>
      <w:ins w:id="637" w:author="Vanessa" w:date="2023-11-02T18:28:51Z">
        <w:r>
          <w:rPr>
            <w:rFonts w:hint="eastAsia" w:cstheme="minorBidi"/>
            <w:kern w:val="2"/>
            <w:sz w:val="18"/>
            <w:szCs w:val="18"/>
            <w:lang w:val="en-US" w:eastAsia="zh-CN" w:bidi="ar-SA"/>
          </w:rPr>
          <w:t>并</w:t>
        </w:r>
      </w:ins>
      <w:ins w:id="638" w:author="Vanessa" w:date="2023-11-02T18:28:53Z">
        <w:r>
          <w:rPr>
            <w:rFonts w:hint="eastAsia" w:cstheme="minorBidi"/>
            <w:kern w:val="2"/>
            <w:sz w:val="18"/>
            <w:szCs w:val="18"/>
            <w:lang w:val="en-US" w:eastAsia="zh-CN" w:bidi="ar-SA"/>
          </w:rPr>
          <w:t>非</w:t>
        </w:r>
      </w:ins>
      <w:ins w:id="639" w:author="Vanessa" w:date="2023-11-02T18:28:54Z">
        <w:r>
          <w:rPr>
            <w:rFonts w:hint="eastAsia" w:cstheme="minorBidi"/>
            <w:kern w:val="2"/>
            <w:sz w:val="18"/>
            <w:szCs w:val="18"/>
            <w:lang w:val="en-US" w:eastAsia="zh-CN" w:bidi="ar-SA"/>
          </w:rPr>
          <w:t>一个新</w:t>
        </w:r>
      </w:ins>
      <w:del w:id="640" w:author="Vanessa" w:date="2023-11-02T18:28:57Z">
        <w:r>
          <w:rPr>
            <w:rFonts w:hint="eastAsia" w:cstheme="minorBidi"/>
            <w:kern w:val="2"/>
            <w:sz w:val="18"/>
            <w:szCs w:val="18"/>
            <w:lang w:val="en-US" w:eastAsia="zh-CN" w:bidi="ar-SA"/>
          </w:rPr>
          <w:delText>不是新的</w:delText>
        </w:r>
      </w:del>
      <w:ins w:id="641" w:author="Vanessa" w:date="2023-11-02T18:29:04Z">
        <w:r>
          <w:rPr>
            <w:rFonts w:hint="eastAsia" w:cstheme="minorBidi"/>
            <w:kern w:val="2"/>
            <w:sz w:val="18"/>
            <w:szCs w:val="18"/>
            <w:lang w:val="en-US" w:eastAsia="zh-CN" w:bidi="ar-SA"/>
          </w:rPr>
          <w:t>认知</w:t>
        </w:r>
      </w:ins>
      <w:del w:id="642" w:author="Vanessa" w:date="2023-11-02T18:29:00Z">
        <w:r>
          <w:rPr>
            <w:rFonts w:hint="eastAsia" w:cstheme="minorBidi"/>
            <w:kern w:val="2"/>
            <w:sz w:val="18"/>
            <w:szCs w:val="18"/>
            <w:lang w:val="en-US" w:eastAsia="zh-CN" w:bidi="ar-SA"/>
          </w:rPr>
          <w:delText>认</w:delText>
        </w:r>
      </w:del>
      <w:del w:id="643" w:author="Vanessa" w:date="2023-11-02T18:28:59Z">
        <w:r>
          <w:rPr>
            <w:rFonts w:hint="eastAsia" w:cstheme="minorBidi"/>
            <w:kern w:val="2"/>
            <w:sz w:val="18"/>
            <w:szCs w:val="18"/>
            <w:lang w:val="en-US" w:eastAsia="zh-CN" w:bidi="ar-SA"/>
          </w:rPr>
          <w:delText>识</w:delText>
        </w:r>
      </w:del>
      <w:r>
        <w:rPr>
          <w:rFonts w:hint="eastAsia" w:cstheme="minorBidi"/>
          <w:kern w:val="2"/>
          <w:sz w:val="18"/>
          <w:szCs w:val="18"/>
          <w:lang w:val="en-US" w:eastAsia="zh-CN" w:bidi="ar-SA"/>
        </w:rPr>
        <w:t>，但从战略角度来看，整个社会的高度锁定破坏了数字主权。</w:t>
      </w:r>
      <w:ins w:id="644" w:author="Vanessa" w:date="2023-11-02T18:29:35Z">
        <w:r>
          <w:rPr>
            <w:rFonts w:hint="eastAsia" w:cstheme="minorBidi"/>
            <w:kern w:val="2"/>
            <w:sz w:val="18"/>
            <w:szCs w:val="18"/>
            <w:lang w:val="en-US" w:eastAsia="zh-CN" w:bidi="ar-SA"/>
          </w:rPr>
          <w:t>该</w:t>
        </w:r>
      </w:ins>
      <w:del w:id="645" w:author="Vanessa" w:date="2023-11-02T18:29:29Z">
        <w:r>
          <w:rPr>
            <w:rFonts w:hint="eastAsia" w:cstheme="minorBidi"/>
            <w:kern w:val="2"/>
            <w:sz w:val="18"/>
            <w:szCs w:val="18"/>
            <w:lang w:val="en-US" w:eastAsia="zh-CN" w:bidi="ar-SA"/>
          </w:rPr>
          <w:delText>这个</w:delText>
        </w:r>
      </w:del>
      <w:del w:id="646" w:author="Vanessa" w:date="2023-11-06T11:17:03Z">
        <w:r>
          <w:rPr>
            <w:rFonts w:hint="eastAsia" w:cstheme="minorBidi"/>
            <w:kern w:val="2"/>
            <w:sz w:val="18"/>
            <w:szCs w:val="18"/>
            <w:lang w:val="en-US" w:eastAsia="zh-CN" w:bidi="ar-SA"/>
          </w:rPr>
          <w:delText>需求</w:delText>
        </w:r>
      </w:del>
      <w:ins w:id="647" w:author="Vanessa" w:date="2023-11-06T11:17:03Z">
        <w:r>
          <w:rPr>
            <w:rFonts w:hint="eastAsia" w:cstheme="minorBidi"/>
            <w:kern w:val="2"/>
            <w:sz w:val="18"/>
            <w:szCs w:val="18"/>
            <w:lang w:val="en-US" w:eastAsia="zh-CN" w:bidi="ar-SA"/>
          </w:rPr>
          <w:t>诉求</w:t>
        </w:r>
      </w:ins>
      <w:r>
        <w:rPr>
          <w:rFonts w:hint="eastAsia" w:cstheme="minorBidi"/>
          <w:kern w:val="2"/>
          <w:sz w:val="18"/>
          <w:szCs w:val="18"/>
          <w:lang w:val="en-US" w:eastAsia="zh-CN" w:bidi="ar-SA"/>
        </w:rPr>
        <w:t>由政治层面推动。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ins w:id="648" w:author="Vanessa" w:date="2023-11-02T18:25:04Z"/>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0" w:firstLineChars="0"/>
        <w:jc w:val="both"/>
        <w:textAlignment w:val="auto"/>
        <w:rPr>
          <w:rFonts w:hint="eastAsia" w:cstheme="minorBidi"/>
          <w:b/>
          <w:bCs/>
          <w:kern w:val="2"/>
          <w:sz w:val="18"/>
          <w:szCs w:val="18"/>
          <w:lang w:val="en-US" w:bidi="ar-SA"/>
        </w:rPr>
      </w:pPr>
      <w:r>
        <w:rPr>
          <w:rFonts w:hint="eastAsia" w:cstheme="minorBidi"/>
          <w:b/>
          <w:bCs/>
          <w:kern w:val="2"/>
          <w:sz w:val="18"/>
          <w:szCs w:val="18"/>
          <w:lang w:val="en-US" w:bidi="ar-SA"/>
        </w:rPr>
        <w:t>Economic Growth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0" w:firstLineChars="0"/>
        <w:jc w:val="both"/>
        <w:textAlignment w:val="auto"/>
        <w:rPr>
          <w:rFonts w:hint="eastAsia" w:eastAsia="宋体" w:cstheme="minorBidi"/>
          <w:b/>
          <w:bCs/>
          <w:kern w:val="2"/>
          <w:sz w:val="18"/>
          <w:szCs w:val="18"/>
          <w:lang w:val="en-US" w:eastAsia="zh-CN" w:bidi="ar-SA"/>
        </w:rPr>
      </w:pPr>
      <w:r>
        <w:rPr>
          <w:rFonts w:hint="eastAsia" w:cstheme="minorBidi"/>
          <w:b/>
          <w:bCs/>
          <w:kern w:val="2"/>
          <w:sz w:val="18"/>
          <w:szCs w:val="18"/>
          <w:lang w:val="en-US" w:eastAsia="zh-CN" w:bidi="ar-SA"/>
        </w:rPr>
        <w:t>经济</w:t>
      </w:r>
      <w:ins w:id="649" w:author="Vanessa" w:date="2023-11-02T18:29:57Z">
        <w:r>
          <w:rPr>
            <w:rFonts w:hint="eastAsia" w:cstheme="minorBidi"/>
            <w:b/>
            <w:bCs/>
            <w:kern w:val="2"/>
            <w:sz w:val="18"/>
            <w:szCs w:val="18"/>
            <w:lang w:val="en-US" w:eastAsia="zh-CN" w:bidi="ar-SA"/>
          </w:rPr>
          <w:t>增长</w:t>
        </w:r>
      </w:ins>
      <w:del w:id="650" w:author="Vanessa" w:date="2023-11-02T18:29:56Z">
        <w:r>
          <w:rPr>
            <w:rFonts w:hint="eastAsia" w:cstheme="minorBidi"/>
            <w:b/>
            <w:bCs/>
            <w:kern w:val="2"/>
            <w:sz w:val="18"/>
            <w:szCs w:val="18"/>
            <w:lang w:val="en-US" w:eastAsia="zh-CN" w:bidi="ar-SA"/>
          </w:rPr>
          <w:delText>发展</w:delText>
        </w:r>
      </w:del>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eastAsia" w:cstheme="minorBidi"/>
          <w:kern w:val="2"/>
          <w:sz w:val="18"/>
          <w:szCs w:val="18"/>
          <w:lang w:val="en-US"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ascii="Times New Roman" w:hAnsi="Times New Roman" w:cs="Times New Roman"/>
          <w:kern w:val="2"/>
          <w:sz w:val="18"/>
          <w:szCs w:val="18"/>
          <w:lang w:val="en-US" w:bidi="ar-SA"/>
        </w:rPr>
      </w:pPr>
      <w:r>
        <w:rPr>
          <w:rFonts w:hint="default" w:ascii="Times New Roman" w:hAnsi="Times New Roman" w:cs="Times New Roman"/>
          <w:kern w:val="2"/>
          <w:sz w:val="18"/>
          <w:szCs w:val="18"/>
          <w:lang w:val="en-US" w:bidi="ar-SA"/>
        </w:rPr>
        <w:t>The price of the public sector not working effectively with OSS is paid not only in higher</w:t>
      </w:r>
      <w:r>
        <w:rPr>
          <w:rFonts w:hint="default" w:ascii="Times New Roman" w:hAnsi="Times New Roman" w:cs="Times New Roman"/>
          <w:kern w:val="2"/>
          <w:sz w:val="18"/>
          <w:szCs w:val="18"/>
          <w:lang w:val="en-US" w:eastAsia="zh-CN" w:bidi="ar-SA"/>
        </w:rPr>
        <w:t xml:space="preserve"> </w:t>
      </w:r>
      <w:r>
        <w:rPr>
          <w:rFonts w:hint="default" w:ascii="Times New Roman" w:hAnsi="Times New Roman" w:cs="Times New Roman"/>
          <w:kern w:val="2"/>
          <w:sz w:val="18"/>
          <w:szCs w:val="18"/>
          <w:lang w:val="en-US" w:bidi="ar-SA"/>
        </w:rPr>
        <w:t>monetary costs, lowered competition, inflexible systems and lock-in, but in high</w:t>
      </w:r>
      <w:r>
        <w:rPr>
          <w:rFonts w:hint="default" w:ascii="Times New Roman" w:hAnsi="Times New Roman" w:cs="Times New Roman"/>
          <w:kern w:val="2"/>
          <w:sz w:val="18"/>
          <w:szCs w:val="18"/>
          <w:lang w:val="en-US" w:eastAsia="zh-CN" w:bidi="ar-SA"/>
        </w:rPr>
        <w:t xml:space="preserve"> </w:t>
      </w:r>
      <w:r>
        <w:rPr>
          <w:rFonts w:hint="default" w:ascii="Times New Roman" w:hAnsi="Times New Roman" w:cs="Times New Roman"/>
          <w:kern w:val="2"/>
          <w:sz w:val="18"/>
          <w:szCs w:val="18"/>
          <w:lang w:val="en-US" w:bidi="ar-SA"/>
        </w:rPr>
        <w:t>opportunity costs in terms of economic growth. The European Commission study on the</w:t>
      </w:r>
      <w:r>
        <w:rPr>
          <w:rFonts w:hint="default" w:ascii="Times New Roman" w:hAnsi="Times New Roman" w:cs="Times New Roman"/>
          <w:kern w:val="2"/>
          <w:sz w:val="18"/>
          <w:szCs w:val="18"/>
          <w:lang w:val="en-US" w:eastAsia="zh-CN" w:bidi="ar-SA"/>
        </w:rPr>
        <w:t xml:space="preserve"> </w:t>
      </w:r>
      <w:r>
        <w:rPr>
          <w:rStyle w:val="13"/>
          <w:rFonts w:eastAsiaTheme="minorEastAsia"/>
          <w:color w:val="0000FF"/>
        </w:rPr>
        <w:fldChar w:fldCharType="begin"/>
      </w:r>
      <w:r>
        <w:rPr>
          <w:rStyle w:val="13"/>
          <w:rFonts w:eastAsiaTheme="minorEastAsia"/>
          <w:color w:val="0000FF"/>
        </w:rPr>
        <w:instrText xml:space="preserve"> HYPERLINK "https://digital-strategy.ec.europa.eu/en/library/study-about-impact-open-source-software-and-hardware-technological-independence-competitiveness-and" </w:instrText>
      </w:r>
      <w:r>
        <w:rPr>
          <w:rStyle w:val="13"/>
          <w:rFonts w:eastAsiaTheme="minorEastAsia"/>
          <w:color w:val="0000FF"/>
        </w:rPr>
        <w:fldChar w:fldCharType="separate"/>
      </w:r>
      <w:r>
        <w:rPr>
          <w:rStyle w:val="13"/>
          <w:rFonts w:hint="default" w:ascii="Times New Roman" w:hAnsi="Times New Roman" w:cs="Times New Roman" w:eastAsiaTheme="minorEastAsia"/>
          <w:color w:val="0000FF"/>
          <w:kern w:val="2"/>
          <w:sz w:val="18"/>
          <w:szCs w:val="18"/>
          <w:lang w:val="en-US" w:bidi="ar-SA"/>
        </w:rPr>
        <w:t>Impact of Open Source on the European Economy</w:t>
      </w:r>
      <w:r>
        <w:rPr>
          <w:rStyle w:val="13"/>
          <w:rFonts w:eastAsiaTheme="minorEastAsia"/>
          <w:color w:val="0000FF"/>
        </w:rPr>
        <w:fldChar w:fldCharType="end"/>
      </w:r>
      <w:r>
        <w:rPr>
          <w:rStyle w:val="13"/>
          <w:rFonts w:eastAsiaTheme="minorEastAsia"/>
          <w:color w:val="0000FF"/>
        </w:rPr>
        <w:t xml:space="preserve"> </w:t>
      </w:r>
      <w:r>
        <w:rPr>
          <w:rFonts w:hint="default" w:ascii="Times New Roman" w:hAnsi="Times New Roman" w:cs="Times New Roman"/>
          <w:kern w:val="2"/>
          <w:sz w:val="18"/>
          <w:szCs w:val="18"/>
          <w:lang w:val="en-US" w:bidi="ar-SA"/>
        </w:rPr>
        <w:t>outlines the vast (largely unrealised)</w:t>
      </w:r>
      <w:r>
        <w:rPr>
          <w:rFonts w:hint="default" w:ascii="Times New Roman" w:hAnsi="Times New Roman" w:cs="Times New Roman"/>
          <w:kern w:val="2"/>
          <w:sz w:val="18"/>
          <w:szCs w:val="18"/>
          <w:lang w:val="en-US" w:eastAsia="zh-CN" w:bidi="ar-SA"/>
        </w:rPr>
        <w:t xml:space="preserve"> </w:t>
      </w:r>
      <w:r>
        <w:rPr>
          <w:rFonts w:hint="default" w:ascii="Times New Roman" w:hAnsi="Times New Roman" w:cs="Times New Roman"/>
          <w:kern w:val="2"/>
          <w:sz w:val="18"/>
          <w:szCs w:val="18"/>
          <w:lang w:val="en-US" w:bidi="ar-SA"/>
        </w:rPr>
        <w:t>positive economic externalities in the form of growth, jobs and start-ups that come from</w:t>
      </w:r>
      <w:r>
        <w:rPr>
          <w:rFonts w:hint="default" w:ascii="Times New Roman" w:hAnsi="Times New Roman" w:cs="Times New Roman"/>
          <w:kern w:val="2"/>
          <w:sz w:val="18"/>
          <w:szCs w:val="18"/>
          <w:lang w:val="en-US" w:eastAsia="zh-CN" w:bidi="ar-SA"/>
        </w:rPr>
        <w:t xml:space="preserve"> </w:t>
      </w:r>
      <w:r>
        <w:rPr>
          <w:rFonts w:hint="default" w:ascii="Times New Roman" w:hAnsi="Times New Roman" w:cs="Times New Roman"/>
          <w:kern w:val="2"/>
          <w:sz w:val="18"/>
          <w:szCs w:val="18"/>
          <w:lang w:val="en-US" w:bidi="ar-SA"/>
        </w:rPr>
        <w:t xml:space="preserve">governments releasing, using and contributing to OSS. This is also supported by </w:t>
      </w:r>
      <w:r>
        <w:rPr>
          <w:rFonts w:hint="default" w:ascii="Times New Roman" w:hAnsi="Times New Roman" w:cs="Times New Roman"/>
          <w:kern w:val="2"/>
          <w:sz w:val="18"/>
          <w:szCs w:val="18"/>
          <w:u w:val="none"/>
          <w:lang w:val="en-US" w:bidi="ar-SA"/>
        </w:rPr>
        <w:t>the</w:t>
      </w:r>
      <w:r>
        <w:rPr>
          <w:rStyle w:val="13"/>
          <w:rFonts w:eastAsiaTheme="minorEastAsia"/>
          <w:color w:val="0000FF"/>
        </w:rPr>
        <w:t xml:space="preserve"> </w:t>
      </w:r>
      <w:r>
        <w:rPr>
          <w:rStyle w:val="13"/>
          <w:rFonts w:eastAsiaTheme="minorEastAsia"/>
          <w:color w:val="0000FF"/>
        </w:rPr>
        <w:fldChar w:fldCharType="begin"/>
      </w:r>
      <w:r>
        <w:rPr>
          <w:rStyle w:val="13"/>
          <w:rFonts w:eastAsiaTheme="minorEastAsia"/>
          <w:color w:val="0000FF"/>
        </w:rPr>
        <w:instrText xml:space="preserve"> HYPERLINK "https://papers.ssrn.com/sol3/papers.cfm?abstract_id=3355486" </w:instrText>
      </w:r>
      <w:r>
        <w:rPr>
          <w:rStyle w:val="13"/>
          <w:rFonts w:eastAsiaTheme="minorEastAsia"/>
          <w:color w:val="0000FF"/>
        </w:rPr>
        <w:fldChar w:fldCharType="separate"/>
      </w:r>
      <w:r>
        <w:rPr>
          <w:rStyle w:val="13"/>
          <w:rFonts w:hint="default" w:ascii="Times New Roman" w:hAnsi="Times New Roman" w:cs="Times New Roman" w:eastAsiaTheme="minorEastAsia"/>
          <w:color w:val="0000FF"/>
          <w:kern w:val="0"/>
          <w:sz w:val="18"/>
          <w:szCs w:val="22"/>
          <w:lang w:val="en-US" w:bidi="ar-SA"/>
        </w:rPr>
        <w:t>findings of Frank Nagle’s research on the decision of the French Government</w:t>
      </w:r>
      <w:r>
        <w:rPr>
          <w:rStyle w:val="13"/>
          <w:rFonts w:eastAsiaTheme="minorEastAsia"/>
          <w:color w:val="0000FF"/>
        </w:rPr>
        <w:fldChar w:fldCharType="end"/>
      </w:r>
      <w:r>
        <w:rPr>
          <w:rFonts w:hint="default" w:ascii="Times New Roman" w:hAnsi="Times New Roman" w:cs="Times New Roman"/>
          <w:kern w:val="2"/>
          <w:sz w:val="18"/>
          <w:szCs w:val="18"/>
          <w:lang w:val="en-US" w:bidi="ar-SA"/>
        </w:rPr>
        <w:t xml:space="preserve"> to release</w:t>
      </w:r>
      <w:r>
        <w:rPr>
          <w:rFonts w:hint="default" w:ascii="Times New Roman" w:hAnsi="Times New Roman" w:cs="Times New Roman"/>
          <w:kern w:val="2"/>
          <w:sz w:val="18"/>
          <w:szCs w:val="18"/>
          <w:lang w:val="en-US" w:eastAsia="zh-CN" w:bidi="ar-SA"/>
        </w:rPr>
        <w:t xml:space="preserve"> </w:t>
      </w:r>
      <w:r>
        <w:rPr>
          <w:rFonts w:hint="default" w:ascii="Times New Roman" w:hAnsi="Times New Roman" w:cs="Times New Roman"/>
          <w:kern w:val="2"/>
          <w:sz w:val="18"/>
          <w:szCs w:val="18"/>
          <w:lang w:val="en-US" w:bidi="ar-SA"/>
        </w:rPr>
        <w:t>more code, finding that “the regulation led to a 0.6% - 5.4% yearly increase in companies</w:t>
      </w:r>
      <w:r>
        <w:rPr>
          <w:rFonts w:hint="default" w:ascii="Times New Roman" w:hAnsi="Times New Roman" w:cs="Times New Roman"/>
          <w:kern w:val="2"/>
          <w:sz w:val="18"/>
          <w:szCs w:val="18"/>
          <w:lang w:val="en-US" w:eastAsia="zh-CN" w:bidi="ar-SA"/>
        </w:rPr>
        <w:t xml:space="preserve"> </w:t>
      </w:r>
      <w:r>
        <w:rPr>
          <w:rFonts w:hint="default" w:ascii="Times New Roman" w:hAnsi="Times New Roman" w:cs="Times New Roman"/>
          <w:kern w:val="2"/>
          <w:sz w:val="18"/>
          <w:szCs w:val="18"/>
          <w:lang w:val="en-US" w:bidi="ar-SA"/>
        </w:rPr>
        <w:t>that use OSS, a 9% - 18% yearly increase in the number of IT-related startups, a 6.6% - 14%</w:t>
      </w:r>
      <w:r>
        <w:rPr>
          <w:rFonts w:hint="default" w:ascii="Times New Roman" w:hAnsi="Times New Roman" w:cs="Times New Roman"/>
          <w:kern w:val="2"/>
          <w:sz w:val="18"/>
          <w:szCs w:val="18"/>
          <w:lang w:val="en-US" w:eastAsia="zh-CN" w:bidi="ar-SA"/>
        </w:rPr>
        <w:t xml:space="preserve"> </w:t>
      </w:r>
      <w:r>
        <w:rPr>
          <w:rFonts w:hint="default" w:ascii="Times New Roman" w:hAnsi="Times New Roman" w:cs="Times New Roman"/>
          <w:kern w:val="2"/>
          <w:sz w:val="18"/>
          <w:szCs w:val="18"/>
          <w:lang w:val="en-US" w:bidi="ar-SA"/>
        </w:rPr>
        <w:t>yearly increase in the number of individuals employed in IT related jobs”. This demand is</w:t>
      </w:r>
      <w:r>
        <w:rPr>
          <w:rFonts w:hint="default" w:ascii="Times New Roman" w:hAnsi="Times New Roman" w:cs="Times New Roman"/>
          <w:kern w:val="2"/>
          <w:sz w:val="18"/>
          <w:szCs w:val="18"/>
          <w:lang w:val="en-US" w:eastAsia="zh-CN" w:bidi="ar-SA"/>
        </w:rPr>
        <w:t xml:space="preserve"> </w:t>
      </w:r>
      <w:r>
        <w:rPr>
          <w:rFonts w:hint="default" w:ascii="Times New Roman" w:hAnsi="Times New Roman" w:cs="Times New Roman"/>
          <w:kern w:val="2"/>
          <w:sz w:val="18"/>
          <w:szCs w:val="18"/>
          <w:lang w:val="en-US" w:bidi="ar-SA"/>
        </w:rPr>
        <w:t>also increasingly driven by the political layer.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eastAsia" w:cstheme="minorBidi"/>
          <w:kern w:val="2"/>
          <w:sz w:val="18"/>
          <w:szCs w:val="18"/>
          <w:lang w:val="en-US" w:eastAsia="zh-CN" w:bidi="ar-SA"/>
        </w:rPr>
      </w:pPr>
      <w:del w:id="651" w:author="Vanessa" w:date="2023-10-24T19:54:45Z">
        <w:r>
          <w:rPr>
            <w:rFonts w:hint="eastAsia" w:cstheme="minorBidi"/>
            <w:kern w:val="2"/>
            <w:sz w:val="18"/>
            <w:szCs w:val="18"/>
            <w:lang w:val="en-US" w:eastAsia="zh-CN" w:bidi="ar-SA"/>
          </w:rPr>
          <w:delText>公共部门</w:delText>
        </w:r>
      </w:del>
      <w:ins w:id="652" w:author="Vanessa" w:date="2023-11-06T09:45:01Z">
        <w:r>
          <w:rPr>
            <w:rFonts w:hint="eastAsia" w:cstheme="minorBidi"/>
            <w:kern w:val="2"/>
            <w:sz w:val="18"/>
            <w:szCs w:val="18"/>
            <w:lang w:val="en-US" w:eastAsia="zh-CN" w:bidi="ar-SA"/>
          </w:rPr>
          <w:t>公立领域</w:t>
        </w:r>
      </w:ins>
      <w:r>
        <w:rPr>
          <w:rFonts w:hint="eastAsia" w:cstheme="minorBidi"/>
          <w:kern w:val="2"/>
          <w:sz w:val="18"/>
          <w:szCs w:val="18"/>
          <w:lang w:val="en-US" w:eastAsia="zh-CN" w:bidi="ar-SA"/>
        </w:rPr>
        <w:t>不能有效使用开源软件所付出的代价，不仅是更高的货币成本、</w:t>
      </w:r>
      <w:del w:id="653" w:author="Vanessa" w:date="2023-11-02T18:39:35Z">
        <w:r>
          <w:rPr>
            <w:rFonts w:hint="default" w:cstheme="minorBidi"/>
            <w:kern w:val="2"/>
            <w:sz w:val="18"/>
            <w:szCs w:val="18"/>
            <w:lang w:val="en-US" w:eastAsia="zh-CN" w:bidi="ar-SA"/>
          </w:rPr>
          <w:delText>被削弱的</w:delText>
        </w:r>
      </w:del>
      <w:ins w:id="654" w:author="Vanessa" w:date="2023-11-02T18:39:36Z">
        <w:r>
          <w:rPr>
            <w:rFonts w:hint="eastAsia" w:cstheme="minorBidi"/>
            <w:kern w:val="2"/>
            <w:sz w:val="18"/>
            <w:szCs w:val="18"/>
            <w:lang w:val="en-US" w:eastAsia="zh-CN" w:bidi="ar-SA"/>
          </w:rPr>
          <w:t>更低</w:t>
        </w:r>
      </w:ins>
      <w:ins w:id="655" w:author="Vanessa" w:date="2023-11-02T18:39:38Z">
        <w:r>
          <w:rPr>
            <w:rFonts w:hint="eastAsia" w:cstheme="minorBidi"/>
            <w:kern w:val="2"/>
            <w:sz w:val="18"/>
            <w:szCs w:val="18"/>
            <w:lang w:val="en-US" w:eastAsia="zh-CN" w:bidi="ar-SA"/>
          </w:rPr>
          <w:t>的</w:t>
        </w:r>
      </w:ins>
      <w:r>
        <w:rPr>
          <w:rFonts w:hint="eastAsia" w:cstheme="minorBidi"/>
          <w:kern w:val="2"/>
          <w:sz w:val="18"/>
          <w:szCs w:val="18"/>
          <w:lang w:val="en-US" w:eastAsia="zh-CN" w:bidi="ar-SA"/>
        </w:rPr>
        <w:t>竞争、不灵活的系统和锁定，还有经济增长中巨大的机会成本。欧盟委员会关于</w:t>
      </w:r>
      <w:r>
        <w:rPr>
          <w:rStyle w:val="13"/>
          <w:rFonts w:hint="default" w:cs="Times New Roman" w:eastAsiaTheme="minorEastAsia"/>
          <w:color w:val="0000FF"/>
          <w:kern w:val="0"/>
          <w:szCs w:val="22"/>
        </w:rPr>
        <w:fldChar w:fldCharType="begin"/>
      </w:r>
      <w:r>
        <w:rPr>
          <w:rStyle w:val="13"/>
          <w:rFonts w:hint="default" w:cs="Times New Roman" w:eastAsiaTheme="minorEastAsia"/>
          <w:color w:val="0000FF"/>
          <w:kern w:val="0"/>
          <w:szCs w:val="22"/>
        </w:rPr>
        <w:instrText xml:space="preserve"> HYPERLINK "https://digital-strategy.ec.europa.eu/en/library/study-about-impact-open-source-software-and-hardware-technological-independence-competitiveness-and" </w:instrText>
      </w:r>
      <w:r>
        <w:rPr>
          <w:rStyle w:val="13"/>
          <w:rFonts w:hint="default" w:cs="Times New Roman" w:eastAsiaTheme="minorEastAsia"/>
          <w:color w:val="0000FF"/>
          <w:kern w:val="0"/>
          <w:szCs w:val="22"/>
        </w:rPr>
        <w:fldChar w:fldCharType="separate"/>
      </w:r>
      <w:r>
        <w:rPr>
          <w:rStyle w:val="13"/>
          <w:rFonts w:hint="default" w:ascii="Times New Roman" w:hAnsi="Times New Roman" w:cs="Times New Roman" w:eastAsiaTheme="minorEastAsia"/>
          <w:color w:val="0000FF"/>
          <w:kern w:val="0"/>
          <w:sz w:val="18"/>
          <w:szCs w:val="22"/>
          <w:u w:val="single"/>
          <w:lang w:val="en-US" w:eastAsia="zh-CN" w:bidi="ar-SA"/>
        </w:rPr>
        <w:t>开源对欧洲经济的影响</w:t>
      </w:r>
      <w:r>
        <w:rPr>
          <w:rStyle w:val="13"/>
          <w:rFonts w:hint="default" w:cs="Times New Roman" w:eastAsiaTheme="minorEastAsia"/>
          <w:color w:val="0000FF"/>
          <w:kern w:val="0"/>
          <w:szCs w:val="22"/>
        </w:rPr>
        <w:fldChar w:fldCharType="end"/>
      </w:r>
      <w:r>
        <w:rPr>
          <w:rFonts w:hint="eastAsia" w:cstheme="minorBidi"/>
          <w:kern w:val="2"/>
          <w:sz w:val="18"/>
          <w:szCs w:val="18"/>
          <w:lang w:val="en-US" w:eastAsia="zh-CN" w:bidi="ar-SA"/>
        </w:rPr>
        <w:t>研究概述了政府发布、使用和贡献开源软件带来了</w:t>
      </w:r>
      <w:ins w:id="656" w:author="Vanessa" w:date="2023-11-02T18:45:05Z">
        <w:r>
          <w:rPr>
            <w:rFonts w:hint="eastAsia" w:cstheme="minorBidi"/>
            <w:kern w:val="2"/>
            <w:sz w:val="18"/>
            <w:szCs w:val="18"/>
            <w:lang w:val="en-US" w:eastAsia="zh-CN" w:bidi="ar-SA"/>
          </w:rPr>
          <w:t>经济</w:t>
        </w:r>
      </w:ins>
      <w:r>
        <w:rPr>
          <w:rFonts w:hint="eastAsia" w:cstheme="minorBidi"/>
          <w:kern w:val="2"/>
          <w:sz w:val="18"/>
          <w:szCs w:val="18"/>
          <w:lang w:val="en-US" w:eastAsia="zh-CN" w:bidi="ar-SA"/>
        </w:rPr>
        <w:t>增长、就业和初创企业</w:t>
      </w:r>
      <w:ins w:id="657" w:author="Vanessa" w:date="2023-11-02T18:45:22Z">
        <w:r>
          <w:rPr>
            <w:rFonts w:hint="eastAsia" w:cstheme="minorBidi"/>
            <w:kern w:val="2"/>
            <w:sz w:val="18"/>
            <w:szCs w:val="18"/>
            <w:lang w:val="en-US" w:eastAsia="zh-CN" w:bidi="ar-SA"/>
          </w:rPr>
          <w:t>等方面</w:t>
        </w:r>
      </w:ins>
      <w:ins w:id="658" w:author="Vanessa" w:date="2023-11-02T18:45:29Z">
        <w:r>
          <w:rPr>
            <w:rFonts w:hint="eastAsia" w:cstheme="minorBidi"/>
            <w:kern w:val="2"/>
            <w:sz w:val="18"/>
            <w:szCs w:val="18"/>
            <w:lang w:val="en-US" w:eastAsia="zh-CN" w:bidi="ar-SA"/>
          </w:rPr>
          <w:t>巨</w:t>
        </w:r>
      </w:ins>
      <w:ins w:id="659" w:author="Vanessa" w:date="2023-11-02T18:45:42Z">
        <w:r>
          <w:rPr>
            <w:rFonts w:hint="eastAsia" w:cstheme="minorBidi"/>
            <w:kern w:val="2"/>
            <w:sz w:val="18"/>
            <w:szCs w:val="18"/>
            <w:lang w:val="en-US" w:eastAsia="zh-CN" w:bidi="ar-SA"/>
          </w:rPr>
          <w:t>大</w:t>
        </w:r>
      </w:ins>
      <w:ins w:id="660" w:author="Vanessa" w:date="2023-11-02T18:45:44Z">
        <w:r>
          <w:rPr>
            <w:rFonts w:hint="eastAsia" w:cstheme="minorBidi"/>
            <w:kern w:val="2"/>
            <w:sz w:val="18"/>
            <w:szCs w:val="18"/>
            <w:lang w:val="en-US" w:eastAsia="zh-CN" w:bidi="ar-SA"/>
          </w:rPr>
          <w:t>的</w:t>
        </w:r>
      </w:ins>
      <w:del w:id="661" w:author="Vanessa" w:date="2023-11-02T18:45:51Z">
        <w:r>
          <w:rPr>
            <w:rFonts w:hint="eastAsia" w:cstheme="minorBidi"/>
            <w:kern w:val="2"/>
            <w:sz w:val="18"/>
            <w:szCs w:val="18"/>
            <w:lang w:val="en-US" w:eastAsia="zh-CN" w:bidi="ar-SA"/>
          </w:rPr>
          <w:delText>，以及这些发展导致的</w:delText>
        </w:r>
      </w:del>
      <w:ins w:id="662" w:author="Vanessa" w:date="2023-11-02T18:45:51Z">
        <w:r>
          <w:rPr>
            <w:rFonts w:hint="eastAsia" w:cstheme="minorBidi"/>
            <w:kern w:val="2"/>
            <w:sz w:val="18"/>
            <w:szCs w:val="18"/>
            <w:lang w:val="en-US" w:eastAsia="zh-CN" w:bidi="ar-SA"/>
          </w:rPr>
          <w:t>（</w:t>
        </w:r>
      </w:ins>
      <w:ins w:id="663" w:author="Vanessa" w:date="2023-11-02T18:45:56Z">
        <w:r>
          <w:rPr>
            <w:rFonts w:hint="eastAsia" w:cstheme="minorBidi"/>
            <w:kern w:val="2"/>
            <w:sz w:val="18"/>
            <w:szCs w:val="18"/>
            <w:lang w:val="en-US" w:eastAsia="zh-CN" w:bidi="ar-SA"/>
          </w:rPr>
          <w:t>大部分并未</w:t>
        </w:r>
      </w:ins>
      <w:ins w:id="664" w:author="Vanessa" w:date="2023-11-02T18:45:57Z">
        <w:r>
          <w:rPr>
            <w:rFonts w:hint="eastAsia" w:cstheme="minorBidi"/>
            <w:kern w:val="2"/>
            <w:sz w:val="18"/>
            <w:szCs w:val="18"/>
            <w:lang w:val="en-US" w:eastAsia="zh-CN" w:bidi="ar-SA"/>
          </w:rPr>
          <w:t>实现</w:t>
        </w:r>
      </w:ins>
      <w:ins w:id="665" w:author="Vanessa" w:date="2023-11-02T18:45:58Z">
        <w:r>
          <w:rPr>
            <w:rFonts w:hint="eastAsia" w:cstheme="minorBidi"/>
            <w:kern w:val="2"/>
            <w:sz w:val="18"/>
            <w:szCs w:val="18"/>
            <w:lang w:val="en-US" w:eastAsia="zh-CN" w:bidi="ar-SA"/>
          </w:rPr>
          <w:t>的</w:t>
        </w:r>
      </w:ins>
      <w:ins w:id="666" w:author="Vanessa" w:date="2023-11-02T18:45:51Z">
        <w:r>
          <w:rPr>
            <w:rFonts w:hint="eastAsia" w:cstheme="minorBidi"/>
            <w:kern w:val="2"/>
            <w:sz w:val="18"/>
            <w:szCs w:val="18"/>
            <w:lang w:val="en-US" w:eastAsia="zh-CN" w:bidi="ar-SA"/>
          </w:rPr>
          <w:t>）</w:t>
        </w:r>
      </w:ins>
      <w:r>
        <w:rPr>
          <w:rFonts w:hint="eastAsia" w:cstheme="minorBidi"/>
          <w:kern w:val="2"/>
          <w:sz w:val="18"/>
          <w:szCs w:val="18"/>
          <w:lang w:val="en-US" w:eastAsia="zh-CN" w:bidi="ar-SA"/>
        </w:rPr>
        <w:t>积极经济外部</w:t>
      </w:r>
      <w:ins w:id="667" w:author="Vanessa" w:date="2023-11-02T18:46:08Z">
        <w:r>
          <w:rPr>
            <w:rFonts w:hint="eastAsia" w:cstheme="minorBidi"/>
            <w:kern w:val="2"/>
            <w:sz w:val="18"/>
            <w:szCs w:val="18"/>
            <w:lang w:val="en-US" w:eastAsia="zh-CN" w:bidi="ar-SA"/>
          </w:rPr>
          <w:t>效应</w:t>
        </w:r>
      </w:ins>
      <w:del w:id="668" w:author="Vanessa" w:date="2023-11-02T18:46:06Z">
        <w:r>
          <w:rPr>
            <w:rFonts w:hint="eastAsia" w:cstheme="minorBidi"/>
            <w:kern w:val="2"/>
            <w:sz w:val="18"/>
            <w:szCs w:val="18"/>
            <w:lang w:val="en-US" w:eastAsia="zh-CN" w:bidi="ar-SA"/>
          </w:rPr>
          <w:delText>性</w:delText>
        </w:r>
      </w:del>
      <w:r>
        <w:rPr>
          <w:rFonts w:hint="eastAsia" w:cstheme="minorBidi"/>
          <w:kern w:val="2"/>
          <w:sz w:val="18"/>
          <w:szCs w:val="18"/>
          <w:lang w:val="en-US" w:eastAsia="zh-CN" w:bidi="ar-SA"/>
        </w:rPr>
        <w:t>。这也得到了</w:t>
      </w:r>
      <w:r>
        <w:rPr>
          <w:rStyle w:val="13"/>
          <w:rFonts w:hint="default" w:cs="Times New Roman" w:eastAsiaTheme="minorEastAsia"/>
          <w:color w:val="0000FF"/>
          <w:kern w:val="0"/>
          <w:szCs w:val="22"/>
        </w:rPr>
        <w:fldChar w:fldCharType="begin"/>
      </w:r>
      <w:r>
        <w:rPr>
          <w:rStyle w:val="13"/>
          <w:rFonts w:hint="default" w:cs="Times New Roman" w:eastAsiaTheme="minorEastAsia"/>
          <w:color w:val="0000FF"/>
          <w:kern w:val="0"/>
          <w:szCs w:val="22"/>
        </w:rPr>
        <w:instrText xml:space="preserve"> HYPERLINK "https://papers.ssrn.com/sol3/papers.cfm?abstract_id=3355486" </w:instrText>
      </w:r>
      <w:r>
        <w:rPr>
          <w:rStyle w:val="13"/>
          <w:rFonts w:hint="default" w:cs="Times New Roman" w:eastAsiaTheme="minorEastAsia"/>
          <w:color w:val="0000FF"/>
          <w:kern w:val="0"/>
          <w:szCs w:val="22"/>
        </w:rPr>
        <w:fldChar w:fldCharType="separate"/>
      </w:r>
      <w:r>
        <w:rPr>
          <w:rStyle w:val="13"/>
          <w:rFonts w:hint="default" w:ascii="Times New Roman" w:hAnsi="Times New Roman" w:cs="Times New Roman" w:eastAsiaTheme="minorEastAsia"/>
          <w:color w:val="0000FF"/>
          <w:kern w:val="0"/>
          <w:sz w:val="18"/>
          <w:szCs w:val="22"/>
          <w:lang w:val="en-US" w:eastAsia="zh-CN" w:bidi="ar-SA"/>
        </w:rPr>
        <w:t>Frank Nagle关于法国政府决定发布更多代码</w:t>
      </w:r>
      <w:ins w:id="669" w:author="Vanessa" w:date="2023-11-02T18:47:36Z">
        <w:r>
          <w:rPr>
            <w:rStyle w:val="13"/>
            <w:rFonts w:hint="eastAsia" w:cs="Times New Roman" w:eastAsiaTheme="minorEastAsia"/>
            <w:color w:val="0000FF"/>
            <w:kern w:val="0"/>
            <w:sz w:val="18"/>
            <w:szCs w:val="22"/>
            <w:lang w:val="en-US" w:eastAsia="zh-CN" w:bidi="ar-SA"/>
          </w:rPr>
          <w:t>所</w:t>
        </w:r>
      </w:ins>
      <w:ins w:id="670" w:author="Vanessa" w:date="2023-11-02T18:47:38Z">
        <w:r>
          <w:rPr>
            <w:rStyle w:val="13"/>
            <w:rFonts w:hint="eastAsia" w:cs="Times New Roman" w:eastAsiaTheme="minorEastAsia"/>
            <w:color w:val="0000FF"/>
            <w:kern w:val="0"/>
            <w:sz w:val="18"/>
            <w:szCs w:val="22"/>
            <w:lang w:val="en-US" w:eastAsia="zh-CN" w:bidi="ar-SA"/>
          </w:rPr>
          <w:t>做</w:t>
        </w:r>
      </w:ins>
      <w:r>
        <w:rPr>
          <w:rStyle w:val="13"/>
          <w:rFonts w:hint="default" w:ascii="Times New Roman" w:hAnsi="Times New Roman" w:cs="Times New Roman" w:eastAsiaTheme="minorEastAsia"/>
          <w:color w:val="0000FF"/>
          <w:kern w:val="0"/>
          <w:sz w:val="18"/>
          <w:szCs w:val="22"/>
          <w:lang w:val="en-US" w:eastAsia="zh-CN" w:bidi="ar-SA"/>
        </w:rPr>
        <w:t>的研究结果</w:t>
      </w:r>
      <w:r>
        <w:rPr>
          <w:rStyle w:val="13"/>
          <w:rFonts w:hint="default" w:cs="Times New Roman" w:eastAsiaTheme="minorEastAsia"/>
          <w:color w:val="0000FF"/>
          <w:kern w:val="0"/>
          <w:szCs w:val="22"/>
        </w:rPr>
        <w:fldChar w:fldCharType="end"/>
      </w:r>
      <w:del w:id="671" w:author="Vanessa" w:date="2023-11-02T18:48:22Z">
        <w:r>
          <w:rPr>
            <w:rFonts w:hint="eastAsia" w:cstheme="minorBidi"/>
            <w:kern w:val="2"/>
            <w:sz w:val="18"/>
            <w:szCs w:val="18"/>
            <w:lang w:val="en-US" w:eastAsia="zh-CN" w:bidi="ar-SA"/>
          </w:rPr>
          <w:delText>的</w:delText>
        </w:r>
      </w:del>
      <w:ins w:id="672" w:author="Vanessa" w:date="2023-11-02T18:48:22Z">
        <w:r>
          <w:rPr>
            <w:rFonts w:hint="eastAsia" w:cstheme="minorBidi"/>
            <w:kern w:val="2"/>
            <w:sz w:val="18"/>
            <w:szCs w:val="18"/>
            <w:lang w:val="en-US" w:eastAsia="zh-CN" w:bidi="ar-SA"/>
          </w:rPr>
          <w:t>也</w:t>
        </w:r>
      </w:ins>
      <w:ins w:id="673" w:author="Vanessa" w:date="2023-11-02T18:48:28Z">
        <w:r>
          <w:rPr>
            <w:rFonts w:hint="eastAsia" w:cstheme="minorBidi"/>
            <w:kern w:val="2"/>
            <w:sz w:val="18"/>
            <w:szCs w:val="18"/>
            <w:lang w:val="en-US" w:eastAsia="zh-CN" w:bidi="ar-SA"/>
          </w:rPr>
          <w:t>印证了</w:t>
        </w:r>
      </w:ins>
      <w:ins w:id="674" w:author="Vanessa" w:date="2023-11-02T18:48:31Z">
        <w:r>
          <w:rPr>
            <w:rFonts w:hint="eastAsia" w:cstheme="minorBidi"/>
            <w:kern w:val="2"/>
            <w:sz w:val="18"/>
            <w:szCs w:val="18"/>
            <w:lang w:val="en-US" w:eastAsia="zh-CN" w:bidi="ar-SA"/>
          </w:rPr>
          <w:t>这点</w:t>
        </w:r>
      </w:ins>
      <w:del w:id="675" w:author="Vanessa" w:date="2023-11-02T18:48:32Z">
        <w:r>
          <w:rPr>
            <w:rFonts w:hint="eastAsia" w:cstheme="minorBidi"/>
            <w:kern w:val="2"/>
            <w:sz w:val="18"/>
            <w:szCs w:val="18"/>
            <w:lang w:val="en-US" w:eastAsia="zh-CN" w:bidi="ar-SA"/>
          </w:rPr>
          <w:delText>支持</w:delText>
        </w:r>
      </w:del>
      <w:r>
        <w:rPr>
          <w:rFonts w:hint="eastAsia" w:cstheme="minorBidi"/>
          <w:kern w:val="2"/>
          <w:sz w:val="18"/>
          <w:szCs w:val="18"/>
          <w:lang w:val="en-US" w:eastAsia="zh-CN" w:bidi="ar-SA"/>
        </w:rPr>
        <w:t>，他发现，“这项规定导致使用开源软件的</w:t>
      </w:r>
      <w:del w:id="676" w:author="Vanessa" w:date="2023-11-06T13:30:06Z">
        <w:r>
          <w:rPr>
            <w:rFonts w:hint="eastAsia" w:cstheme="minorBidi"/>
            <w:kern w:val="2"/>
            <w:sz w:val="18"/>
            <w:szCs w:val="18"/>
            <w:lang w:val="en-US" w:eastAsia="zh-CN" w:bidi="ar-SA"/>
          </w:rPr>
          <w:delText>公司</w:delText>
        </w:r>
      </w:del>
      <w:ins w:id="677" w:author="Vanessa" w:date="2023-11-06T13:30:06Z">
        <w:r>
          <w:rPr>
            <w:rFonts w:hint="eastAsia" w:cstheme="minorBidi"/>
            <w:kern w:val="2"/>
            <w:sz w:val="18"/>
            <w:szCs w:val="18"/>
            <w:lang w:val="en-US" w:eastAsia="zh-CN" w:bidi="ar-SA"/>
          </w:rPr>
          <w:t>企业</w:t>
        </w:r>
      </w:ins>
      <w:r>
        <w:rPr>
          <w:rFonts w:hint="eastAsia" w:cstheme="minorBidi"/>
          <w:kern w:val="2"/>
          <w:sz w:val="18"/>
          <w:szCs w:val="18"/>
          <w:lang w:val="en-US" w:eastAsia="zh-CN" w:bidi="ar-SA"/>
        </w:rPr>
        <w:t>每年增加0.6%-5.4%，与IT相关的初创企业数量每年增加9%-18%，从事IT相关工作的人数每年增加6.6%-14%。”</w:t>
      </w:r>
      <w:ins w:id="678" w:author="Vanessa" w:date="2023-11-02T18:50:41Z">
        <w:r>
          <w:rPr>
            <w:rFonts w:hint="eastAsia" w:cstheme="minorBidi"/>
            <w:kern w:val="2"/>
            <w:sz w:val="18"/>
            <w:szCs w:val="18"/>
            <w:lang w:val="en-US" w:eastAsia="zh-CN" w:bidi="ar-SA"/>
          </w:rPr>
          <w:t>该</w:t>
        </w:r>
      </w:ins>
      <w:del w:id="679" w:author="Vanessa" w:date="2023-11-02T18:50:40Z">
        <w:r>
          <w:rPr>
            <w:rFonts w:hint="eastAsia" w:cstheme="minorBidi"/>
            <w:kern w:val="2"/>
            <w:sz w:val="18"/>
            <w:szCs w:val="18"/>
            <w:lang w:val="en-US" w:eastAsia="zh-CN" w:bidi="ar-SA"/>
          </w:rPr>
          <w:delText>这</w:delText>
        </w:r>
      </w:del>
      <w:del w:id="680" w:author="Vanessa" w:date="2023-11-02T18:50:39Z">
        <w:r>
          <w:rPr>
            <w:rFonts w:hint="eastAsia" w:cstheme="minorBidi"/>
            <w:kern w:val="2"/>
            <w:sz w:val="18"/>
            <w:szCs w:val="18"/>
            <w:lang w:val="en-US" w:eastAsia="zh-CN" w:bidi="ar-SA"/>
          </w:rPr>
          <w:delText>项</w:delText>
        </w:r>
      </w:del>
      <w:del w:id="681" w:author="Vanessa" w:date="2023-11-06T11:17:03Z">
        <w:r>
          <w:rPr>
            <w:rFonts w:hint="eastAsia" w:cstheme="minorBidi"/>
            <w:kern w:val="2"/>
            <w:sz w:val="18"/>
            <w:szCs w:val="18"/>
            <w:lang w:val="en-US" w:eastAsia="zh-CN" w:bidi="ar-SA"/>
          </w:rPr>
          <w:delText>需求</w:delText>
        </w:r>
      </w:del>
      <w:ins w:id="682" w:author="Vanessa" w:date="2023-11-06T11:17:03Z">
        <w:r>
          <w:rPr>
            <w:rFonts w:hint="eastAsia" w:cstheme="minorBidi"/>
            <w:kern w:val="2"/>
            <w:sz w:val="18"/>
            <w:szCs w:val="18"/>
            <w:lang w:val="en-US" w:eastAsia="zh-CN" w:bidi="ar-SA"/>
          </w:rPr>
          <w:t>诉求</w:t>
        </w:r>
      </w:ins>
      <w:r>
        <w:rPr>
          <w:rFonts w:hint="eastAsia" w:cstheme="minorBidi"/>
          <w:kern w:val="2"/>
          <w:sz w:val="18"/>
          <w:szCs w:val="18"/>
          <w:lang w:val="en-US" w:eastAsia="zh-CN" w:bidi="ar-SA"/>
        </w:rPr>
        <w:t>也</w:t>
      </w:r>
      <w:ins w:id="683" w:author="Vanessa" w:date="2023-11-02T18:50:34Z">
        <w:r>
          <w:rPr>
            <w:rFonts w:hint="eastAsia" w:cstheme="minorBidi"/>
            <w:kern w:val="2"/>
            <w:sz w:val="18"/>
            <w:szCs w:val="18"/>
            <w:lang w:val="en-US" w:eastAsia="zh-CN" w:bidi="ar-SA"/>
          </w:rPr>
          <w:t>日益</w:t>
        </w:r>
      </w:ins>
      <w:r>
        <w:rPr>
          <w:rFonts w:hint="eastAsia" w:cstheme="minorBidi"/>
          <w:kern w:val="2"/>
          <w:sz w:val="18"/>
          <w:szCs w:val="18"/>
          <w:lang w:val="en-US" w:eastAsia="zh-CN" w:bidi="ar-SA"/>
        </w:rPr>
        <w:t>由政治层面推动。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ins w:id="684" w:author="Vanessa" w:date="2023-11-02T18:40:25Z"/>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del w:id="685" w:author="Vanessa" w:date="2023-11-02T18:50:52Z"/>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0" w:firstLineChars="0"/>
        <w:jc w:val="both"/>
        <w:textAlignment w:val="auto"/>
        <w:rPr>
          <w:rFonts w:hint="eastAsia" w:cstheme="minorBidi"/>
          <w:b/>
          <w:bCs/>
          <w:kern w:val="2"/>
          <w:sz w:val="18"/>
          <w:szCs w:val="18"/>
          <w:lang w:val="en-US" w:bidi="ar-SA"/>
        </w:rPr>
      </w:pPr>
      <w:r>
        <w:rPr>
          <w:rFonts w:hint="eastAsia" w:cstheme="minorBidi"/>
          <w:b/>
          <w:bCs/>
          <w:kern w:val="2"/>
          <w:sz w:val="18"/>
          <w:szCs w:val="18"/>
          <w:lang w:val="en-US" w:bidi="ar-SA"/>
        </w:rPr>
        <w:t xml:space="preserve">Interoperable </w:t>
      </w:r>
      <w:r>
        <w:rPr>
          <w:rFonts w:hint="eastAsia" w:cstheme="minorBidi"/>
          <w:b/>
          <w:bCs/>
          <w:kern w:val="2"/>
          <w:sz w:val="18"/>
          <w:szCs w:val="18"/>
          <w:lang w:val="en-US" w:eastAsia="zh-CN" w:bidi="ar-SA"/>
        </w:rPr>
        <w:t>C</w:t>
      </w:r>
      <w:r>
        <w:rPr>
          <w:rFonts w:hint="eastAsia" w:cstheme="minorBidi"/>
          <w:b/>
          <w:bCs/>
          <w:kern w:val="2"/>
          <w:sz w:val="18"/>
          <w:szCs w:val="18"/>
          <w:lang w:val="en-US" w:bidi="ar-SA"/>
        </w:rPr>
        <w:t xml:space="preserve">ross-border and </w:t>
      </w:r>
      <w:r>
        <w:rPr>
          <w:rFonts w:hint="eastAsia" w:cstheme="minorBidi"/>
          <w:b/>
          <w:bCs/>
          <w:kern w:val="2"/>
          <w:sz w:val="18"/>
          <w:szCs w:val="18"/>
          <w:lang w:val="en-US" w:eastAsia="zh-CN" w:bidi="ar-SA"/>
        </w:rPr>
        <w:t>C</w:t>
      </w:r>
      <w:r>
        <w:rPr>
          <w:rFonts w:hint="eastAsia" w:cstheme="minorBidi"/>
          <w:b/>
          <w:bCs/>
          <w:kern w:val="2"/>
          <w:sz w:val="18"/>
          <w:szCs w:val="18"/>
          <w:lang w:val="en-US" w:bidi="ar-SA"/>
        </w:rPr>
        <w:t xml:space="preserve">ross-sector </w:t>
      </w:r>
      <w:r>
        <w:rPr>
          <w:rFonts w:hint="eastAsia" w:cstheme="minorBidi"/>
          <w:b/>
          <w:bCs/>
          <w:kern w:val="2"/>
          <w:sz w:val="18"/>
          <w:szCs w:val="18"/>
          <w:lang w:val="en-US" w:eastAsia="zh-CN" w:bidi="ar-SA"/>
        </w:rPr>
        <w:t>P</w:t>
      </w:r>
      <w:r>
        <w:rPr>
          <w:rFonts w:hint="eastAsia" w:cstheme="minorBidi"/>
          <w:b/>
          <w:bCs/>
          <w:kern w:val="2"/>
          <w:sz w:val="18"/>
          <w:szCs w:val="18"/>
          <w:lang w:val="en-US" w:bidi="ar-SA"/>
        </w:rPr>
        <w:t xml:space="preserve">ublic </w:t>
      </w:r>
      <w:r>
        <w:rPr>
          <w:rFonts w:hint="eastAsia" w:cstheme="minorBidi"/>
          <w:b/>
          <w:bCs/>
          <w:kern w:val="2"/>
          <w:sz w:val="18"/>
          <w:szCs w:val="18"/>
          <w:lang w:val="en-US" w:eastAsia="zh-CN" w:bidi="ar-SA"/>
        </w:rPr>
        <w:t>S</w:t>
      </w:r>
      <w:r>
        <w:rPr>
          <w:rFonts w:hint="eastAsia" w:cstheme="minorBidi"/>
          <w:b/>
          <w:bCs/>
          <w:kern w:val="2"/>
          <w:sz w:val="18"/>
          <w:szCs w:val="18"/>
          <w:lang w:val="en-US" w:bidi="ar-SA"/>
        </w:rPr>
        <w:t>ervices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0" w:firstLineChars="0"/>
        <w:jc w:val="both"/>
        <w:textAlignment w:val="auto"/>
        <w:rPr>
          <w:rFonts w:hint="default" w:eastAsia="宋体" w:cstheme="minorBidi"/>
          <w:b/>
          <w:bCs/>
          <w:kern w:val="2"/>
          <w:sz w:val="18"/>
          <w:szCs w:val="18"/>
          <w:lang w:val="en-US" w:eastAsia="zh-CN" w:bidi="ar-SA"/>
        </w:rPr>
      </w:pPr>
      <w:del w:id="686" w:author="Vanessa" w:date="2023-11-06T00:46:25Z">
        <w:r>
          <w:rPr>
            <w:rFonts w:hint="eastAsia" w:cstheme="minorBidi"/>
            <w:b/>
            <w:bCs/>
            <w:kern w:val="2"/>
            <w:sz w:val="18"/>
            <w:szCs w:val="18"/>
            <w:lang w:val="en-US" w:eastAsia="zh-CN" w:bidi="ar-SA"/>
          </w:rPr>
          <w:delText>互联互通</w:delText>
        </w:r>
      </w:del>
      <w:ins w:id="687" w:author="Vanessa" w:date="2023-11-06T00:46:25Z">
        <w:r>
          <w:rPr>
            <w:rFonts w:hint="eastAsia" w:cstheme="minorBidi"/>
            <w:b/>
            <w:bCs/>
            <w:kern w:val="2"/>
            <w:sz w:val="18"/>
            <w:szCs w:val="18"/>
            <w:lang w:val="en-US" w:eastAsia="zh-CN" w:bidi="ar-SA"/>
          </w:rPr>
          <w:t>互操作性</w:t>
        </w:r>
      </w:ins>
      <w:r>
        <w:rPr>
          <w:rFonts w:hint="eastAsia" w:cstheme="minorBidi"/>
          <w:b/>
          <w:bCs/>
          <w:kern w:val="2"/>
          <w:sz w:val="18"/>
          <w:szCs w:val="18"/>
          <w:lang w:val="en-US" w:eastAsia="zh-CN" w:bidi="ar-SA"/>
        </w:rPr>
        <w:t>的跨境</w:t>
      </w:r>
      <w:ins w:id="688" w:author="Vanessa" w:date="2023-11-06T00:46:35Z">
        <w:r>
          <w:rPr>
            <w:rFonts w:hint="eastAsia" w:cstheme="minorBidi"/>
            <w:b/>
            <w:bCs/>
            <w:kern w:val="2"/>
            <w:sz w:val="18"/>
            <w:szCs w:val="18"/>
            <w:lang w:val="en-US" w:eastAsia="zh-CN" w:bidi="ar-SA"/>
          </w:rPr>
          <w:t>与</w:t>
        </w:r>
      </w:ins>
      <w:del w:id="689" w:author="Vanessa" w:date="2023-11-06T00:46:34Z">
        <w:r>
          <w:rPr>
            <w:rFonts w:hint="eastAsia" w:cstheme="minorBidi"/>
            <w:b/>
            <w:bCs/>
            <w:kern w:val="2"/>
            <w:sz w:val="18"/>
            <w:szCs w:val="18"/>
            <w:lang w:val="en-US" w:eastAsia="zh-CN" w:bidi="ar-SA"/>
          </w:rPr>
          <w:delText>和</w:delText>
        </w:r>
      </w:del>
      <w:r>
        <w:rPr>
          <w:rFonts w:hint="eastAsia" w:cstheme="minorBidi"/>
          <w:b/>
          <w:bCs/>
          <w:kern w:val="2"/>
          <w:sz w:val="18"/>
          <w:szCs w:val="18"/>
          <w:lang w:val="en-US" w:eastAsia="zh-CN" w:bidi="ar-SA"/>
        </w:rPr>
        <w:t>跨部门公共服务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eastAsia" w:cstheme="minorBidi"/>
          <w:kern w:val="2"/>
          <w:sz w:val="18"/>
          <w:szCs w:val="18"/>
          <w:lang w:val="en-US"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eastAsia" w:cstheme="minorBidi"/>
          <w:kern w:val="2"/>
          <w:sz w:val="18"/>
          <w:szCs w:val="18"/>
          <w:lang w:val="en-US" w:bidi="ar-SA"/>
        </w:rPr>
      </w:pPr>
      <w:r>
        <w:rPr>
          <w:rFonts w:hint="eastAsia" w:cstheme="minorBidi"/>
          <w:kern w:val="2"/>
          <w:sz w:val="18"/>
          <w:szCs w:val="18"/>
          <w:lang w:val="en-US" w:bidi="ar-SA"/>
        </w:rPr>
        <w:t>Open Source, especially when coupled with the use of open standards, give the public</w:t>
      </w:r>
      <w:r>
        <w:rPr>
          <w:rFonts w:hint="eastAsia" w:cstheme="minorBidi"/>
          <w:kern w:val="2"/>
          <w:sz w:val="18"/>
          <w:szCs w:val="18"/>
          <w:lang w:val="en-US" w:eastAsia="zh-CN" w:bidi="ar-SA"/>
        </w:rPr>
        <w:t xml:space="preserve"> </w:t>
      </w:r>
      <w:r>
        <w:rPr>
          <w:rFonts w:hint="eastAsia" w:cstheme="minorBidi"/>
          <w:kern w:val="2"/>
          <w:sz w:val="18"/>
          <w:szCs w:val="18"/>
          <w:lang w:val="en-US" w:bidi="ar-SA"/>
        </w:rPr>
        <w:t>sector more opportunities to harmonise services between adjacent nations. This</w:t>
      </w:r>
      <w:r>
        <w:rPr>
          <w:rFonts w:hint="eastAsia" w:cstheme="minorBidi"/>
          <w:kern w:val="2"/>
          <w:sz w:val="18"/>
          <w:szCs w:val="18"/>
          <w:lang w:val="en-US" w:eastAsia="zh-CN" w:bidi="ar-SA"/>
        </w:rPr>
        <w:t xml:space="preserve"> </w:t>
      </w:r>
      <w:r>
        <w:rPr>
          <w:rFonts w:hint="eastAsia" w:cstheme="minorBidi"/>
          <w:kern w:val="2"/>
          <w:sz w:val="18"/>
          <w:szCs w:val="18"/>
          <w:lang w:val="en-US" w:bidi="ar-SA"/>
        </w:rPr>
        <w:t>interoperability also lends the public sector the ability to leverage the very best minds to</w:t>
      </w:r>
      <w:r>
        <w:rPr>
          <w:rFonts w:hint="eastAsia" w:cstheme="minorBidi"/>
          <w:kern w:val="2"/>
          <w:sz w:val="18"/>
          <w:szCs w:val="18"/>
          <w:lang w:val="en-US" w:eastAsia="zh-CN" w:bidi="ar-SA"/>
        </w:rPr>
        <w:t xml:space="preserve"> </w:t>
      </w:r>
      <w:r>
        <w:rPr>
          <w:rFonts w:hint="eastAsia" w:cstheme="minorBidi"/>
          <w:kern w:val="2"/>
          <w:sz w:val="18"/>
          <w:szCs w:val="18"/>
          <w:lang w:val="en-US" w:bidi="ar-SA"/>
        </w:rPr>
        <w:t>solve problems, regardless of location. Finally, code sharing, reuse and modification</w:t>
      </w:r>
      <w:r>
        <w:rPr>
          <w:rFonts w:hint="eastAsia" w:cstheme="minorBidi"/>
          <w:kern w:val="2"/>
          <w:sz w:val="18"/>
          <w:szCs w:val="18"/>
          <w:lang w:val="en-US" w:eastAsia="zh-CN" w:bidi="ar-SA"/>
        </w:rPr>
        <w:t xml:space="preserve"> </w:t>
      </w:r>
      <w:r>
        <w:rPr>
          <w:rFonts w:hint="eastAsia" w:cstheme="minorBidi"/>
          <w:kern w:val="2"/>
          <w:sz w:val="18"/>
          <w:szCs w:val="18"/>
          <w:lang w:val="en-US" w:bidi="ar-SA"/>
        </w:rPr>
        <w:t>decreases the time needed to improve or launch citizen services / back office applications.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eastAsia" w:cstheme="minorBidi"/>
          <w:kern w:val="2"/>
          <w:sz w:val="18"/>
          <w:szCs w:val="18"/>
          <w:lang w:val="en-US" w:eastAsia="zh-CN" w:bidi="ar-SA"/>
        </w:rPr>
      </w:pPr>
      <w:r>
        <w:rPr>
          <w:rFonts w:hint="eastAsia" w:cstheme="minorBidi"/>
          <w:kern w:val="2"/>
          <w:sz w:val="18"/>
          <w:szCs w:val="18"/>
          <w:lang w:val="en-US" w:eastAsia="zh-CN" w:bidi="ar-SA"/>
        </w:rPr>
        <w:t>开源，特别是当它与开放标准</w:t>
      </w:r>
      <w:del w:id="690" w:author="Vanessa" w:date="2023-11-06T00:44:02Z">
        <w:r>
          <w:rPr>
            <w:rFonts w:hint="eastAsia" w:cstheme="minorBidi"/>
            <w:kern w:val="2"/>
            <w:sz w:val="18"/>
            <w:szCs w:val="18"/>
            <w:lang w:val="en-US" w:eastAsia="zh-CN" w:bidi="ar-SA"/>
          </w:rPr>
          <w:delText>的</w:delText>
        </w:r>
      </w:del>
      <w:ins w:id="691" w:author="Vanessa" w:date="2023-11-06T00:43:56Z">
        <w:r>
          <w:rPr>
            <w:rFonts w:hint="eastAsia" w:cstheme="minorBidi"/>
            <w:kern w:val="2"/>
            <w:sz w:val="18"/>
            <w:szCs w:val="18"/>
            <w:lang w:val="en-US" w:eastAsia="zh-CN" w:bidi="ar-SA"/>
          </w:rPr>
          <w:t>一起</w:t>
        </w:r>
      </w:ins>
      <w:r>
        <w:rPr>
          <w:rFonts w:hint="eastAsia" w:cstheme="minorBidi"/>
          <w:kern w:val="2"/>
          <w:sz w:val="18"/>
          <w:szCs w:val="18"/>
          <w:lang w:val="en-US" w:eastAsia="zh-CN" w:bidi="ar-SA"/>
        </w:rPr>
        <w:t>使用</w:t>
      </w:r>
      <w:del w:id="692" w:author="Vanessa" w:date="2023-11-06T00:43:59Z">
        <w:r>
          <w:rPr>
            <w:rFonts w:hint="eastAsia" w:cstheme="minorBidi"/>
            <w:kern w:val="2"/>
            <w:sz w:val="18"/>
            <w:szCs w:val="18"/>
            <w:lang w:val="en-US" w:eastAsia="zh-CN" w:bidi="ar-SA"/>
          </w:rPr>
          <w:delText>相</w:delText>
        </w:r>
      </w:del>
      <w:del w:id="693" w:author="Vanessa" w:date="2023-11-06T00:43:58Z">
        <w:r>
          <w:rPr>
            <w:rFonts w:hint="eastAsia" w:cstheme="minorBidi"/>
            <w:kern w:val="2"/>
            <w:sz w:val="18"/>
            <w:szCs w:val="18"/>
            <w:lang w:val="en-US" w:eastAsia="zh-CN" w:bidi="ar-SA"/>
          </w:rPr>
          <w:delText>结合</w:delText>
        </w:r>
      </w:del>
      <w:r>
        <w:rPr>
          <w:rFonts w:hint="eastAsia" w:cstheme="minorBidi"/>
          <w:kern w:val="2"/>
          <w:sz w:val="18"/>
          <w:szCs w:val="18"/>
          <w:lang w:val="en-US" w:eastAsia="zh-CN" w:bidi="ar-SA"/>
        </w:rPr>
        <w:t>时，它为</w:t>
      </w:r>
      <w:del w:id="694" w:author="Vanessa" w:date="2023-10-24T19:54:45Z">
        <w:r>
          <w:rPr>
            <w:rFonts w:hint="eastAsia" w:cstheme="minorBidi"/>
            <w:kern w:val="2"/>
            <w:sz w:val="18"/>
            <w:szCs w:val="18"/>
            <w:lang w:val="en-US" w:eastAsia="zh-CN" w:bidi="ar-SA"/>
          </w:rPr>
          <w:delText>公共部门</w:delText>
        </w:r>
      </w:del>
      <w:ins w:id="695" w:author="Vanessa" w:date="2023-11-06T09:45:01Z">
        <w:r>
          <w:rPr>
            <w:rFonts w:hint="eastAsia" w:cstheme="minorBidi"/>
            <w:kern w:val="2"/>
            <w:sz w:val="18"/>
            <w:szCs w:val="18"/>
            <w:lang w:val="en-US" w:eastAsia="zh-CN" w:bidi="ar-SA"/>
          </w:rPr>
          <w:t>公立领域</w:t>
        </w:r>
      </w:ins>
      <w:r>
        <w:rPr>
          <w:rFonts w:hint="eastAsia" w:cstheme="minorBidi"/>
          <w:kern w:val="2"/>
          <w:sz w:val="18"/>
          <w:szCs w:val="18"/>
          <w:lang w:val="en-US" w:eastAsia="zh-CN" w:bidi="ar-SA"/>
        </w:rPr>
        <w:t>提供了更多的机会来协调相邻国家之间的服务。这种</w:t>
      </w:r>
      <w:del w:id="696" w:author="Vanessa" w:date="2023-11-06T00:46:25Z">
        <w:r>
          <w:rPr>
            <w:rFonts w:hint="eastAsia" w:cstheme="minorBidi"/>
            <w:kern w:val="2"/>
            <w:sz w:val="18"/>
            <w:szCs w:val="18"/>
            <w:lang w:val="en-US" w:eastAsia="zh-CN" w:bidi="ar-SA"/>
          </w:rPr>
          <w:delText>互联互通</w:delText>
        </w:r>
      </w:del>
      <w:ins w:id="697" w:author="Vanessa" w:date="2023-11-06T00:46:25Z">
        <w:r>
          <w:rPr>
            <w:rFonts w:hint="eastAsia" w:cstheme="minorBidi"/>
            <w:kern w:val="2"/>
            <w:sz w:val="18"/>
            <w:szCs w:val="18"/>
            <w:lang w:val="en-US" w:eastAsia="zh-CN" w:bidi="ar-SA"/>
          </w:rPr>
          <w:t>互操作性</w:t>
        </w:r>
      </w:ins>
      <w:r>
        <w:rPr>
          <w:rFonts w:hint="eastAsia" w:cstheme="minorBidi"/>
          <w:kern w:val="2"/>
          <w:sz w:val="18"/>
          <w:szCs w:val="18"/>
          <w:lang w:val="en-US" w:eastAsia="zh-CN" w:bidi="ar-SA"/>
        </w:rPr>
        <w:t>也使</w:t>
      </w:r>
      <w:del w:id="698" w:author="Vanessa" w:date="2023-10-24T19:54:45Z">
        <w:r>
          <w:rPr>
            <w:rFonts w:hint="eastAsia" w:cstheme="minorBidi"/>
            <w:kern w:val="2"/>
            <w:sz w:val="18"/>
            <w:szCs w:val="18"/>
            <w:lang w:val="en-US" w:eastAsia="zh-CN" w:bidi="ar-SA"/>
          </w:rPr>
          <w:delText>公共部门</w:delText>
        </w:r>
      </w:del>
      <w:ins w:id="699" w:author="Vanessa" w:date="2023-11-06T09:45:01Z">
        <w:r>
          <w:rPr>
            <w:rFonts w:hint="eastAsia" w:cstheme="minorBidi"/>
            <w:kern w:val="2"/>
            <w:sz w:val="18"/>
            <w:szCs w:val="18"/>
            <w:lang w:val="en-US" w:eastAsia="zh-CN" w:bidi="ar-SA"/>
          </w:rPr>
          <w:t>公立领域</w:t>
        </w:r>
      </w:ins>
      <w:r>
        <w:rPr>
          <w:rFonts w:hint="eastAsia" w:cstheme="minorBidi"/>
          <w:kern w:val="2"/>
          <w:sz w:val="18"/>
          <w:szCs w:val="18"/>
          <w:lang w:val="en-US" w:eastAsia="zh-CN" w:bidi="ar-SA"/>
        </w:rPr>
        <w:t>能够利用最优秀的人才来解决问题，而不受地理位置的制约。最后，代码</w:t>
      </w:r>
      <w:ins w:id="700" w:author="Vanessa" w:date="2023-11-06T00:47:49Z">
        <w:r>
          <w:rPr>
            <w:rFonts w:hint="eastAsia" w:cstheme="minorBidi"/>
            <w:kern w:val="2"/>
            <w:sz w:val="18"/>
            <w:szCs w:val="18"/>
            <w:lang w:val="en-US" w:eastAsia="zh-CN" w:bidi="ar-SA"/>
          </w:rPr>
          <w:t>的</w:t>
        </w:r>
      </w:ins>
      <w:r>
        <w:rPr>
          <w:rFonts w:hint="eastAsia" w:cstheme="minorBidi"/>
          <w:kern w:val="2"/>
          <w:sz w:val="18"/>
          <w:szCs w:val="18"/>
          <w:lang w:val="en-US" w:eastAsia="zh-CN" w:bidi="ar-SA"/>
        </w:rPr>
        <w:t>共享、</w:t>
      </w:r>
      <w:del w:id="701" w:author="Vanessa" w:date="2023-11-06T10:16:04Z">
        <w:r>
          <w:rPr>
            <w:rFonts w:hint="eastAsia" w:cstheme="minorBidi"/>
            <w:kern w:val="2"/>
            <w:sz w:val="18"/>
            <w:szCs w:val="18"/>
            <w:lang w:val="en-US" w:eastAsia="zh-CN" w:bidi="ar-SA"/>
          </w:rPr>
          <w:delText>重用</w:delText>
        </w:r>
      </w:del>
      <w:ins w:id="702" w:author="Vanessa" w:date="2023-11-06T10:16:04Z">
        <w:r>
          <w:rPr>
            <w:rFonts w:hint="eastAsia" w:cstheme="minorBidi"/>
            <w:kern w:val="2"/>
            <w:sz w:val="18"/>
            <w:szCs w:val="18"/>
            <w:lang w:val="en-US" w:eastAsia="zh-CN" w:bidi="ar-SA"/>
          </w:rPr>
          <w:t>复用</w:t>
        </w:r>
      </w:ins>
      <w:ins w:id="703" w:author="Vanessa" w:date="2023-11-06T00:47:18Z">
        <w:r>
          <w:rPr>
            <w:rFonts w:hint="eastAsia" w:cstheme="minorBidi"/>
            <w:kern w:val="2"/>
            <w:sz w:val="18"/>
            <w:szCs w:val="18"/>
            <w:lang w:val="en-US" w:eastAsia="zh-CN" w:bidi="ar-SA"/>
          </w:rPr>
          <w:t>及</w:t>
        </w:r>
      </w:ins>
      <w:del w:id="704" w:author="Vanessa" w:date="2023-11-06T00:47:17Z">
        <w:r>
          <w:rPr>
            <w:rFonts w:hint="eastAsia" w:cstheme="minorBidi"/>
            <w:kern w:val="2"/>
            <w:sz w:val="18"/>
            <w:szCs w:val="18"/>
            <w:lang w:val="en-US" w:eastAsia="zh-CN" w:bidi="ar-SA"/>
          </w:rPr>
          <w:delText>和</w:delText>
        </w:r>
      </w:del>
      <w:r>
        <w:rPr>
          <w:rFonts w:hint="eastAsia" w:cstheme="minorBidi"/>
          <w:kern w:val="2"/>
          <w:sz w:val="18"/>
          <w:szCs w:val="18"/>
          <w:lang w:val="en-US" w:eastAsia="zh-CN" w:bidi="ar-SA"/>
        </w:rPr>
        <w:t>修改</w:t>
      </w:r>
      <w:ins w:id="705" w:author="Vanessa" w:date="2023-11-06T00:47:36Z">
        <w:r>
          <w:rPr>
            <w:rFonts w:hint="eastAsia" w:cstheme="minorBidi"/>
            <w:kern w:val="2"/>
            <w:sz w:val="18"/>
            <w:szCs w:val="18"/>
            <w:lang w:val="en-US" w:eastAsia="zh-CN" w:bidi="ar-SA"/>
          </w:rPr>
          <w:t>将</w:t>
        </w:r>
      </w:ins>
      <w:del w:id="706" w:author="Vanessa" w:date="2023-11-06T00:47:35Z">
        <w:r>
          <w:rPr>
            <w:rFonts w:hint="eastAsia" w:cstheme="minorBidi"/>
            <w:kern w:val="2"/>
            <w:sz w:val="18"/>
            <w:szCs w:val="18"/>
            <w:lang w:val="en-US" w:eastAsia="zh-CN" w:bidi="ar-SA"/>
          </w:rPr>
          <w:delText>减少</w:delText>
        </w:r>
      </w:del>
      <w:del w:id="707" w:author="Vanessa" w:date="2023-11-06T00:47:34Z">
        <w:r>
          <w:rPr>
            <w:rFonts w:hint="eastAsia" w:cstheme="minorBidi"/>
            <w:kern w:val="2"/>
            <w:sz w:val="18"/>
            <w:szCs w:val="18"/>
            <w:lang w:val="en-US" w:eastAsia="zh-CN" w:bidi="ar-SA"/>
          </w:rPr>
          <w:delText>了</w:delText>
        </w:r>
      </w:del>
      <w:r>
        <w:rPr>
          <w:rFonts w:hint="eastAsia" w:cstheme="minorBidi"/>
          <w:kern w:val="2"/>
          <w:sz w:val="18"/>
          <w:szCs w:val="18"/>
          <w:lang w:val="en-US" w:eastAsia="zh-CN" w:bidi="ar-SA"/>
        </w:rPr>
        <w:t>改进或创建公民服务/后台应用程序所需</w:t>
      </w:r>
      <w:del w:id="708" w:author="Vanessa" w:date="2023-11-06T00:48:03Z">
        <w:r>
          <w:rPr>
            <w:rFonts w:hint="eastAsia" w:cstheme="minorBidi"/>
            <w:kern w:val="2"/>
            <w:sz w:val="18"/>
            <w:szCs w:val="18"/>
            <w:lang w:val="en-US" w:eastAsia="zh-CN" w:bidi="ar-SA"/>
          </w:rPr>
          <w:delText>要的</w:delText>
        </w:r>
      </w:del>
      <w:r>
        <w:rPr>
          <w:rFonts w:hint="eastAsia" w:cstheme="minorBidi"/>
          <w:kern w:val="2"/>
          <w:sz w:val="18"/>
          <w:szCs w:val="18"/>
          <w:lang w:val="en-US" w:eastAsia="zh-CN" w:bidi="ar-SA"/>
        </w:rPr>
        <w:t>时间</w:t>
      </w:r>
      <w:ins w:id="709" w:author="Vanessa" w:date="2023-11-06T00:47:39Z">
        <w:r>
          <w:rPr>
            <w:rFonts w:hint="eastAsia" w:cstheme="minorBidi"/>
            <w:kern w:val="2"/>
            <w:sz w:val="18"/>
            <w:szCs w:val="18"/>
            <w:lang w:val="en-US" w:eastAsia="zh-CN" w:bidi="ar-SA"/>
          </w:rPr>
          <w:t>减少了</w:t>
        </w:r>
      </w:ins>
      <w:r>
        <w:rPr>
          <w:rFonts w:hint="eastAsia" w:cstheme="minorBidi"/>
          <w:kern w:val="2"/>
          <w:sz w:val="18"/>
          <w:szCs w:val="18"/>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0" w:firstLineChars="0"/>
        <w:jc w:val="both"/>
        <w:textAlignment w:val="auto"/>
        <w:rPr>
          <w:rFonts w:hint="eastAsia" w:cstheme="minorBidi"/>
          <w:b/>
          <w:bCs/>
          <w:kern w:val="2"/>
          <w:sz w:val="18"/>
          <w:szCs w:val="18"/>
          <w:lang w:val="en-US" w:bidi="ar-SA"/>
        </w:rPr>
      </w:pPr>
      <w:r>
        <w:rPr>
          <w:rFonts w:hint="eastAsia" w:cstheme="minorBidi"/>
          <w:b/>
          <w:bCs/>
          <w:kern w:val="2"/>
          <w:sz w:val="18"/>
          <w:szCs w:val="18"/>
          <w:lang w:val="en-US" w:bidi="ar-SA"/>
        </w:rPr>
        <w:t>Transparency and Accountability of Government Digital Services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0" w:firstLineChars="0"/>
        <w:jc w:val="both"/>
        <w:textAlignment w:val="auto"/>
        <w:rPr>
          <w:rFonts w:hint="default" w:eastAsia="宋体" w:cstheme="minorBidi"/>
          <w:b/>
          <w:bCs/>
          <w:kern w:val="2"/>
          <w:sz w:val="18"/>
          <w:szCs w:val="18"/>
          <w:lang w:val="en-US" w:eastAsia="zh-CN" w:bidi="ar-SA"/>
        </w:rPr>
      </w:pPr>
      <w:r>
        <w:rPr>
          <w:rFonts w:hint="eastAsia" w:cstheme="minorBidi"/>
          <w:b/>
          <w:bCs/>
          <w:kern w:val="2"/>
          <w:sz w:val="18"/>
          <w:szCs w:val="18"/>
          <w:lang w:val="en-US" w:eastAsia="zh-CN" w:bidi="ar-SA"/>
        </w:rPr>
        <w:t>政府数字服务的透明度和</w:t>
      </w:r>
      <w:ins w:id="710" w:author="Vanessa" w:date="2023-11-06T09:31:48Z">
        <w:r>
          <w:rPr>
            <w:rFonts w:hint="eastAsia" w:cstheme="minorBidi"/>
            <w:b/>
            <w:bCs/>
            <w:kern w:val="2"/>
            <w:sz w:val="18"/>
            <w:szCs w:val="18"/>
            <w:lang w:val="en-US" w:eastAsia="zh-CN" w:bidi="ar-SA"/>
          </w:rPr>
          <w:t>负责</w:t>
        </w:r>
      </w:ins>
      <w:del w:id="711" w:author="Vanessa" w:date="2023-11-06T09:31:47Z">
        <w:r>
          <w:rPr>
            <w:rFonts w:hint="eastAsia" w:cstheme="minorBidi"/>
            <w:b/>
            <w:bCs/>
            <w:kern w:val="2"/>
            <w:sz w:val="18"/>
            <w:szCs w:val="18"/>
            <w:lang w:val="en-US" w:eastAsia="zh-CN" w:bidi="ar-SA"/>
          </w:rPr>
          <w:delText>问责</w:delText>
        </w:r>
      </w:del>
      <w:del w:id="712" w:author="Vanessa" w:date="2023-11-06T09:31:32Z">
        <w:r>
          <w:rPr>
            <w:rFonts w:hint="eastAsia" w:cstheme="minorBidi"/>
            <w:b/>
            <w:bCs/>
            <w:kern w:val="2"/>
            <w:sz w:val="18"/>
            <w:szCs w:val="18"/>
            <w:lang w:val="en-US" w:eastAsia="zh-CN" w:bidi="ar-SA"/>
          </w:rPr>
          <w:delText>制</w:delText>
        </w:r>
      </w:del>
      <w:ins w:id="713" w:author="Vanessa" w:date="2023-11-06T09:31:31Z">
        <w:r>
          <w:rPr>
            <w:rFonts w:hint="eastAsia" w:cstheme="minorBidi"/>
            <w:b/>
            <w:bCs/>
            <w:kern w:val="2"/>
            <w:sz w:val="18"/>
            <w:szCs w:val="18"/>
            <w:lang w:val="en-US" w:eastAsia="zh-CN" w:bidi="ar-SA"/>
          </w:rPr>
          <w:t>度</w:t>
        </w:r>
      </w:ins>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eastAsia" w:cstheme="minorBidi"/>
          <w:kern w:val="2"/>
          <w:sz w:val="18"/>
          <w:szCs w:val="18"/>
          <w:lang w:val="en-US"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eastAsia" w:cstheme="minorBidi"/>
          <w:kern w:val="2"/>
          <w:sz w:val="18"/>
          <w:szCs w:val="18"/>
          <w:lang w:val="en-US" w:bidi="ar-SA"/>
        </w:rPr>
      </w:pPr>
      <w:r>
        <w:rPr>
          <w:rFonts w:hint="eastAsia" w:cstheme="minorBidi"/>
          <w:kern w:val="2"/>
          <w:sz w:val="18"/>
          <w:szCs w:val="18"/>
          <w:lang w:val="en-US" w:bidi="ar-SA"/>
        </w:rPr>
        <w:t>Open Source is not a silver bullet for trust and transparency, but increases the ability of</w:t>
      </w:r>
      <w:r>
        <w:rPr>
          <w:rFonts w:hint="eastAsia" w:cstheme="minorBidi"/>
          <w:kern w:val="2"/>
          <w:sz w:val="18"/>
          <w:szCs w:val="18"/>
          <w:lang w:val="en-US" w:eastAsia="zh-CN" w:bidi="ar-SA"/>
        </w:rPr>
        <w:t xml:space="preserve"> </w:t>
      </w:r>
      <w:r>
        <w:rPr>
          <w:rFonts w:hint="eastAsia" w:cstheme="minorBidi"/>
          <w:kern w:val="2"/>
          <w:sz w:val="18"/>
          <w:szCs w:val="18"/>
          <w:lang w:val="en-US" w:bidi="ar-SA"/>
        </w:rPr>
        <w:t>citizens to inspect and interact with the code that makes up a digital service. This demand</w:t>
      </w:r>
      <w:r>
        <w:rPr>
          <w:rFonts w:hint="eastAsia" w:cstheme="minorBidi"/>
          <w:kern w:val="2"/>
          <w:sz w:val="18"/>
          <w:szCs w:val="18"/>
          <w:lang w:val="en-US" w:eastAsia="zh-CN" w:bidi="ar-SA"/>
        </w:rPr>
        <w:t xml:space="preserve"> </w:t>
      </w:r>
      <w:r>
        <w:rPr>
          <w:rFonts w:hint="eastAsia" w:cstheme="minorBidi"/>
          <w:kern w:val="2"/>
          <w:sz w:val="18"/>
          <w:szCs w:val="18"/>
          <w:lang w:val="en-US" w:bidi="ar-SA"/>
        </w:rPr>
        <w:t>is driven both by citizens themselves and politicians. In order to fulfil the promise of digital</w:t>
      </w:r>
      <w:r>
        <w:rPr>
          <w:rFonts w:hint="eastAsia" w:cstheme="minorBidi"/>
          <w:kern w:val="2"/>
          <w:sz w:val="18"/>
          <w:szCs w:val="18"/>
          <w:lang w:val="en-US" w:eastAsia="zh-CN" w:bidi="ar-SA"/>
        </w:rPr>
        <w:t xml:space="preserve"> </w:t>
      </w:r>
      <w:r>
        <w:rPr>
          <w:rFonts w:hint="eastAsia" w:cstheme="minorBidi"/>
          <w:kern w:val="2"/>
          <w:sz w:val="18"/>
          <w:szCs w:val="18"/>
          <w:lang w:val="en-US" w:bidi="ar-SA"/>
        </w:rPr>
        <w:t>government, citizens must trust the services that are provided. Generally, but also for</w:t>
      </w:r>
      <w:r>
        <w:rPr>
          <w:rFonts w:hint="eastAsia" w:cstheme="minorBidi"/>
          <w:kern w:val="2"/>
          <w:sz w:val="18"/>
          <w:szCs w:val="18"/>
          <w:lang w:val="en-US" w:eastAsia="zh-CN" w:bidi="ar-SA"/>
        </w:rPr>
        <w:t xml:space="preserve"> </w:t>
      </w:r>
      <w:r>
        <w:rPr>
          <w:rFonts w:hint="eastAsia" w:cstheme="minorBidi"/>
          <w:kern w:val="2"/>
          <w:sz w:val="18"/>
          <w:szCs w:val="18"/>
          <w:lang w:val="en-US" w:bidi="ar-SA"/>
        </w:rPr>
        <w:t>digital services,</w:t>
      </w:r>
      <w:r>
        <w:rPr>
          <w:rFonts w:hint="default" w:ascii="Times New Roman" w:hAnsi="Times New Roman" w:cs="Times New Roman"/>
          <w:kern w:val="2"/>
          <w:sz w:val="18"/>
          <w:szCs w:val="18"/>
          <w:lang w:val="en-US" w:bidi="ar-SA"/>
        </w:rPr>
        <w:t xml:space="preserve"> </w:t>
      </w:r>
      <w:r>
        <w:rPr>
          <w:rStyle w:val="13"/>
          <w:rFonts w:eastAsiaTheme="minorEastAsia"/>
          <w:color w:val="0000FF"/>
          <w:kern w:val="0"/>
          <w:szCs w:val="22"/>
        </w:rPr>
        <w:fldChar w:fldCharType="begin"/>
      </w:r>
      <w:r>
        <w:rPr>
          <w:rStyle w:val="13"/>
          <w:rFonts w:eastAsiaTheme="minorEastAsia"/>
          <w:color w:val="0000FF"/>
          <w:kern w:val="0"/>
          <w:szCs w:val="22"/>
        </w:rPr>
        <w:instrText xml:space="preserve"> HYPERLINK "https://www.sciencedirect.com/science/article/abs/pii/S0740624X17300175" </w:instrText>
      </w:r>
      <w:r>
        <w:rPr>
          <w:rStyle w:val="13"/>
          <w:rFonts w:eastAsiaTheme="minorEastAsia"/>
          <w:color w:val="0000FF"/>
          <w:kern w:val="0"/>
          <w:szCs w:val="22"/>
        </w:rPr>
        <w:fldChar w:fldCharType="separate"/>
      </w:r>
      <w:r>
        <w:rPr>
          <w:rStyle w:val="13"/>
          <w:rFonts w:hint="default" w:ascii="Times New Roman" w:hAnsi="Times New Roman" w:cs="Times New Roman" w:eastAsiaTheme="minorEastAsia"/>
          <w:color w:val="0000FF"/>
          <w:kern w:val="0"/>
          <w:sz w:val="18"/>
          <w:szCs w:val="22"/>
          <w:lang w:val="en-US" w:bidi="ar-SA"/>
        </w:rPr>
        <w:t>social trends are leading to increased demands for citizen participation,</w:t>
      </w:r>
      <w:r>
        <w:rPr>
          <w:rStyle w:val="13"/>
          <w:rFonts w:hint="default" w:ascii="Times New Roman" w:hAnsi="Times New Roman" w:cs="Times New Roman" w:eastAsiaTheme="minorEastAsia"/>
          <w:color w:val="0000FF"/>
          <w:kern w:val="0"/>
          <w:sz w:val="18"/>
          <w:szCs w:val="22"/>
          <w:lang w:val="en-US" w:eastAsia="zh-CN" w:bidi="ar-SA"/>
        </w:rPr>
        <w:t xml:space="preserve"> </w:t>
      </w:r>
      <w:r>
        <w:rPr>
          <w:rStyle w:val="13"/>
          <w:rFonts w:hint="default" w:ascii="Times New Roman" w:hAnsi="Times New Roman" w:cs="Times New Roman" w:eastAsiaTheme="minorEastAsia"/>
          <w:color w:val="0000FF"/>
          <w:kern w:val="0"/>
          <w:sz w:val="18"/>
          <w:szCs w:val="22"/>
          <w:lang w:val="en-US" w:bidi="ar-SA"/>
        </w:rPr>
        <w:t>SME-involvement and more government operational transparency and accountability</w:t>
      </w:r>
      <w:r>
        <w:rPr>
          <w:rStyle w:val="13"/>
          <w:rFonts w:eastAsiaTheme="minorEastAsia"/>
          <w:color w:val="0000FF"/>
          <w:kern w:val="0"/>
          <w:szCs w:val="22"/>
        </w:rPr>
        <w:fldChar w:fldCharType="end"/>
      </w:r>
      <w:r>
        <w:rPr>
          <w:rFonts w:hint="eastAsia" w:cstheme="minorBidi"/>
          <w:kern w:val="2"/>
          <w:sz w:val="18"/>
          <w:szCs w:val="18"/>
          <w:lang w:val="en-US"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eastAsia" w:cstheme="minorBidi"/>
          <w:kern w:val="2"/>
          <w:sz w:val="18"/>
          <w:szCs w:val="18"/>
          <w:lang w:val="en-US" w:eastAsia="zh-CN" w:bidi="ar-SA"/>
        </w:rPr>
      </w:pPr>
      <w:r>
        <w:rPr>
          <w:rFonts w:hint="eastAsia" w:cstheme="minorBidi"/>
          <w:kern w:val="2"/>
          <w:sz w:val="18"/>
          <w:szCs w:val="18"/>
          <w:lang w:val="en-US" w:eastAsia="zh-CN" w:bidi="ar-SA"/>
        </w:rPr>
        <w:t>开源并不是信任和透明度的灵丹妙药，但它增加了公民检查组成数字服务的代码并与之进行交互的能力。</w:t>
      </w:r>
      <w:ins w:id="714" w:author="Vanessa" w:date="2023-11-02T18:58:13Z">
        <w:r>
          <w:rPr>
            <w:rFonts w:hint="eastAsia" w:cstheme="minorBidi"/>
            <w:kern w:val="2"/>
            <w:sz w:val="18"/>
            <w:szCs w:val="18"/>
            <w:lang w:val="en-US" w:eastAsia="zh-CN" w:bidi="ar-SA"/>
          </w:rPr>
          <w:t>该</w:t>
        </w:r>
      </w:ins>
      <w:del w:id="715" w:author="Vanessa" w:date="2023-11-02T18:58:07Z">
        <w:r>
          <w:rPr>
            <w:rFonts w:hint="eastAsia" w:cstheme="minorBidi"/>
            <w:kern w:val="2"/>
            <w:sz w:val="18"/>
            <w:szCs w:val="18"/>
            <w:lang w:val="en-US" w:eastAsia="zh-CN" w:bidi="ar-SA"/>
          </w:rPr>
          <w:delText>这种</w:delText>
        </w:r>
      </w:del>
      <w:del w:id="716" w:author="Vanessa" w:date="2023-11-06T11:17:03Z">
        <w:r>
          <w:rPr>
            <w:rFonts w:hint="eastAsia" w:cstheme="minorBidi"/>
            <w:kern w:val="2"/>
            <w:sz w:val="18"/>
            <w:szCs w:val="18"/>
            <w:lang w:val="en-US" w:eastAsia="zh-CN" w:bidi="ar-SA"/>
          </w:rPr>
          <w:delText>需求</w:delText>
        </w:r>
      </w:del>
      <w:ins w:id="717" w:author="Vanessa" w:date="2023-11-06T11:17:03Z">
        <w:r>
          <w:rPr>
            <w:rFonts w:hint="eastAsia" w:cstheme="minorBidi"/>
            <w:kern w:val="2"/>
            <w:sz w:val="18"/>
            <w:szCs w:val="18"/>
            <w:lang w:val="en-US" w:eastAsia="zh-CN" w:bidi="ar-SA"/>
          </w:rPr>
          <w:t>诉求</w:t>
        </w:r>
      </w:ins>
      <w:r>
        <w:rPr>
          <w:rFonts w:hint="eastAsia" w:cstheme="minorBidi"/>
          <w:kern w:val="2"/>
          <w:sz w:val="18"/>
          <w:szCs w:val="18"/>
          <w:lang w:val="en-US" w:eastAsia="zh-CN" w:bidi="ar-SA"/>
        </w:rPr>
        <w:t>由公民自己和</w:t>
      </w:r>
      <w:ins w:id="718" w:author="Vanessa" w:date="2023-11-02T19:00:22Z">
        <w:r>
          <w:rPr>
            <w:rFonts w:hint="eastAsia" w:cstheme="minorBidi"/>
            <w:kern w:val="2"/>
            <w:sz w:val="18"/>
            <w:szCs w:val="18"/>
            <w:lang w:val="en-US" w:eastAsia="zh-CN" w:bidi="ar-SA"/>
          </w:rPr>
          <w:t>政客</w:t>
        </w:r>
      </w:ins>
      <w:del w:id="719" w:author="Vanessa" w:date="2023-11-02T19:00:20Z">
        <w:r>
          <w:rPr>
            <w:rFonts w:hint="eastAsia" w:cstheme="minorBidi"/>
            <w:kern w:val="2"/>
            <w:sz w:val="18"/>
            <w:szCs w:val="18"/>
            <w:lang w:val="en-US" w:eastAsia="zh-CN" w:bidi="ar-SA"/>
          </w:rPr>
          <w:delText>政治</w:delText>
        </w:r>
      </w:del>
      <w:del w:id="720" w:author="Vanessa" w:date="2023-11-02T19:00:19Z">
        <w:r>
          <w:rPr>
            <w:rFonts w:hint="eastAsia" w:cstheme="minorBidi"/>
            <w:kern w:val="2"/>
            <w:sz w:val="18"/>
            <w:szCs w:val="18"/>
            <w:lang w:val="en-US" w:eastAsia="zh-CN" w:bidi="ar-SA"/>
          </w:rPr>
          <w:delText>家</w:delText>
        </w:r>
      </w:del>
      <w:r>
        <w:rPr>
          <w:rFonts w:hint="eastAsia" w:cstheme="minorBidi"/>
          <w:kern w:val="2"/>
          <w:sz w:val="18"/>
          <w:szCs w:val="18"/>
          <w:lang w:val="en-US" w:eastAsia="zh-CN" w:bidi="ar-SA"/>
        </w:rPr>
        <w:t>推动。为了实现</w:t>
      </w:r>
      <w:del w:id="721" w:author="Vanessa" w:date="2023-10-24T19:03:17Z">
        <w:r>
          <w:rPr>
            <w:rFonts w:hint="eastAsia" w:cstheme="minorBidi"/>
            <w:kern w:val="2"/>
            <w:sz w:val="18"/>
            <w:szCs w:val="18"/>
            <w:lang w:val="en-US" w:eastAsia="zh-CN" w:bidi="ar-SA"/>
          </w:rPr>
          <w:delText>数字政府</w:delText>
        </w:r>
      </w:del>
      <w:ins w:id="722" w:author="Vanessa" w:date="2023-10-24T19:03:17Z">
        <w:r>
          <w:rPr>
            <w:rFonts w:hint="eastAsia" w:cstheme="minorBidi"/>
            <w:kern w:val="2"/>
            <w:sz w:val="18"/>
            <w:szCs w:val="18"/>
            <w:lang w:val="en-US" w:eastAsia="zh-CN" w:bidi="ar-SA"/>
          </w:rPr>
          <w:t>数字化政府</w:t>
        </w:r>
      </w:ins>
      <w:r>
        <w:rPr>
          <w:rFonts w:hint="eastAsia" w:cstheme="minorBidi"/>
          <w:kern w:val="2"/>
          <w:sz w:val="18"/>
          <w:szCs w:val="18"/>
          <w:lang w:val="en-US" w:eastAsia="zh-CN" w:bidi="ar-SA"/>
        </w:rPr>
        <w:t>的承诺，公民必须信任</w:t>
      </w:r>
      <w:ins w:id="723" w:author="Vanessa" w:date="2023-11-03T09:09:04Z">
        <w:r>
          <w:rPr>
            <w:rFonts w:hint="eastAsia" w:cstheme="minorBidi"/>
            <w:kern w:val="2"/>
            <w:sz w:val="18"/>
            <w:szCs w:val="18"/>
            <w:lang w:val="en-US" w:eastAsia="zh-CN" w:bidi="ar-SA"/>
          </w:rPr>
          <w:t>被</w:t>
        </w:r>
      </w:ins>
      <w:del w:id="724" w:author="Vanessa" w:date="2023-11-03T09:09:04Z">
        <w:r>
          <w:rPr>
            <w:rFonts w:hint="eastAsia" w:cstheme="minorBidi"/>
            <w:kern w:val="2"/>
            <w:sz w:val="18"/>
            <w:szCs w:val="18"/>
            <w:lang w:val="en-US" w:eastAsia="zh-CN" w:bidi="ar-SA"/>
          </w:rPr>
          <w:delText>所</w:delText>
        </w:r>
      </w:del>
      <w:r>
        <w:rPr>
          <w:rFonts w:hint="eastAsia" w:cstheme="minorBidi"/>
          <w:kern w:val="2"/>
          <w:sz w:val="18"/>
          <w:szCs w:val="18"/>
          <w:lang w:val="en-US" w:eastAsia="zh-CN" w:bidi="ar-SA"/>
        </w:rPr>
        <w:t>提供的服务。总体而言，</w:t>
      </w:r>
      <w:r>
        <w:rPr>
          <w:rStyle w:val="13"/>
          <w:rFonts w:hint="default" w:cs="Times New Roman" w:eastAsiaTheme="minorEastAsia"/>
          <w:color w:val="0000FF"/>
          <w:kern w:val="0"/>
          <w:szCs w:val="22"/>
        </w:rPr>
        <w:fldChar w:fldCharType="begin"/>
      </w:r>
      <w:r>
        <w:rPr>
          <w:rStyle w:val="13"/>
          <w:rFonts w:hint="default" w:cs="Times New Roman" w:eastAsiaTheme="minorEastAsia"/>
          <w:color w:val="0000FF"/>
          <w:kern w:val="0"/>
          <w:szCs w:val="22"/>
        </w:rPr>
        <w:instrText xml:space="preserve"> HYPERLINK "https://www.sciencedirect.com/science/article/abs/pii/S0740624X17300175" </w:instrText>
      </w:r>
      <w:r>
        <w:rPr>
          <w:rStyle w:val="13"/>
          <w:rFonts w:hint="default" w:cs="Times New Roman" w:eastAsiaTheme="minorEastAsia"/>
          <w:color w:val="0000FF"/>
          <w:kern w:val="0"/>
          <w:szCs w:val="22"/>
        </w:rPr>
        <w:fldChar w:fldCharType="separate"/>
      </w:r>
      <w:r>
        <w:rPr>
          <w:rStyle w:val="13"/>
          <w:rFonts w:hint="default" w:ascii="Times New Roman" w:hAnsi="Times New Roman" w:cs="Times New Roman"/>
          <w:color w:val="0000FF"/>
          <w:kern w:val="0"/>
          <w:szCs w:val="22"/>
        </w:rPr>
        <w:t>社会趋势正在使得</w:t>
      </w:r>
      <w:ins w:id="725" w:author="Vanessa" w:date="2023-11-03T09:09:43Z">
        <w:r>
          <w:rPr>
            <w:rStyle w:val="13"/>
            <w:rFonts w:hint="eastAsia" w:cs="Times New Roman"/>
            <w:color w:val="0000FF"/>
            <w:kern w:val="0"/>
            <w:szCs w:val="22"/>
            <w:lang w:val="en-US" w:eastAsia="zh-CN"/>
          </w:rPr>
          <w:t>对于</w:t>
        </w:r>
      </w:ins>
      <w:del w:id="726" w:author="Vanessa" w:date="2023-11-03T09:09:40Z">
        <w:r>
          <w:rPr>
            <w:rStyle w:val="13"/>
            <w:rFonts w:hint="default" w:ascii="Times New Roman" w:hAnsi="Times New Roman" w:cs="Times New Roman"/>
            <w:color w:val="0000FF"/>
            <w:kern w:val="0"/>
            <w:szCs w:val="22"/>
          </w:rPr>
          <w:delText>对</w:delText>
        </w:r>
      </w:del>
      <w:r>
        <w:rPr>
          <w:rStyle w:val="13"/>
          <w:rFonts w:hint="default" w:ascii="Times New Roman" w:hAnsi="Times New Roman" w:cs="Times New Roman"/>
          <w:color w:val="0000FF"/>
          <w:kern w:val="0"/>
          <w:szCs w:val="22"/>
        </w:rPr>
        <w:t>公民参与</w:t>
      </w:r>
      <w:ins w:id="727" w:author="Vanessa" w:date="2023-11-03T09:09:50Z">
        <w:r>
          <w:rPr>
            <w:rStyle w:val="13"/>
            <w:rFonts w:hint="eastAsia" w:cs="Times New Roman"/>
            <w:color w:val="0000FF"/>
            <w:kern w:val="0"/>
            <w:szCs w:val="22"/>
            <w:lang w:val="en-US" w:eastAsia="zh-CN"/>
          </w:rPr>
          <w:t>度</w:t>
        </w:r>
      </w:ins>
      <w:r>
        <w:rPr>
          <w:rStyle w:val="13"/>
          <w:rFonts w:hint="default" w:ascii="Times New Roman" w:hAnsi="Times New Roman" w:cs="Times New Roman"/>
          <w:color w:val="0000FF"/>
          <w:kern w:val="0"/>
          <w:szCs w:val="22"/>
        </w:rPr>
        <w:t>、中小企业参与</w:t>
      </w:r>
      <w:ins w:id="728" w:author="Vanessa" w:date="2023-11-03T09:09:52Z">
        <w:r>
          <w:rPr>
            <w:rStyle w:val="13"/>
            <w:rFonts w:hint="eastAsia" w:cs="Times New Roman"/>
            <w:color w:val="0000FF"/>
            <w:kern w:val="0"/>
            <w:szCs w:val="22"/>
            <w:lang w:val="en-US" w:eastAsia="zh-CN"/>
          </w:rPr>
          <w:t>度</w:t>
        </w:r>
      </w:ins>
      <w:r>
        <w:rPr>
          <w:rStyle w:val="13"/>
          <w:rFonts w:hint="default" w:ascii="Times New Roman" w:hAnsi="Times New Roman" w:cs="Times New Roman"/>
          <w:color w:val="0000FF"/>
          <w:kern w:val="0"/>
          <w:szCs w:val="22"/>
        </w:rPr>
        <w:t>以及提高政府运作透明度和</w:t>
      </w:r>
      <w:ins w:id="729" w:author="Vanessa" w:date="2023-11-06T09:31:44Z">
        <w:r>
          <w:rPr>
            <w:rStyle w:val="13"/>
            <w:rFonts w:hint="eastAsia" w:cs="Times New Roman"/>
            <w:color w:val="0000FF"/>
            <w:kern w:val="0"/>
            <w:szCs w:val="22"/>
            <w:lang w:val="en-US" w:eastAsia="zh-CN"/>
          </w:rPr>
          <w:t>负责</w:t>
        </w:r>
      </w:ins>
      <w:del w:id="730" w:author="Vanessa" w:date="2023-11-06T09:31:43Z">
        <w:r>
          <w:rPr>
            <w:rStyle w:val="13"/>
            <w:rFonts w:hint="default" w:ascii="Times New Roman" w:hAnsi="Times New Roman" w:cs="Times New Roman"/>
            <w:color w:val="0000FF"/>
            <w:kern w:val="0"/>
            <w:szCs w:val="22"/>
          </w:rPr>
          <w:delText>问责</w:delText>
        </w:r>
      </w:del>
      <w:ins w:id="731" w:author="Vanessa" w:date="2023-11-06T09:30:59Z">
        <w:r>
          <w:rPr>
            <w:rStyle w:val="13"/>
            <w:rFonts w:hint="eastAsia" w:cs="Times New Roman"/>
            <w:color w:val="0000FF"/>
            <w:kern w:val="0"/>
            <w:szCs w:val="22"/>
            <w:lang w:val="en-US" w:eastAsia="zh-CN"/>
          </w:rPr>
          <w:t>度</w:t>
        </w:r>
      </w:ins>
      <w:del w:id="732" w:author="Vanessa" w:date="2023-11-06T09:30:58Z">
        <w:r>
          <w:rPr>
            <w:rStyle w:val="13"/>
            <w:rFonts w:hint="default" w:ascii="Times New Roman" w:hAnsi="Times New Roman" w:cs="Times New Roman"/>
            <w:color w:val="0000FF"/>
            <w:kern w:val="0"/>
            <w:szCs w:val="22"/>
          </w:rPr>
          <w:delText>制</w:delText>
        </w:r>
      </w:del>
      <w:r>
        <w:rPr>
          <w:rStyle w:val="13"/>
          <w:rFonts w:hint="default" w:ascii="Times New Roman" w:hAnsi="Times New Roman" w:cs="Times New Roman"/>
          <w:color w:val="0000FF"/>
          <w:kern w:val="0"/>
          <w:szCs w:val="22"/>
        </w:rPr>
        <w:t>的</w:t>
      </w:r>
      <w:del w:id="733" w:author="Vanessa" w:date="2023-11-06T11:17:03Z">
        <w:r>
          <w:rPr>
            <w:rStyle w:val="13"/>
            <w:rFonts w:hint="default" w:ascii="Times New Roman" w:hAnsi="Times New Roman" w:cs="Times New Roman"/>
            <w:color w:val="0000FF"/>
            <w:kern w:val="0"/>
            <w:szCs w:val="22"/>
          </w:rPr>
          <w:delText>需求</w:delText>
        </w:r>
      </w:del>
      <w:ins w:id="734" w:author="Vanessa" w:date="2023-11-06T11:17:03Z">
        <w:r>
          <w:rPr>
            <w:rStyle w:val="13"/>
            <w:rFonts w:hint="eastAsia" w:cs="Times New Roman"/>
            <w:color w:val="0000FF"/>
            <w:kern w:val="0"/>
            <w:szCs w:val="22"/>
            <w:lang w:eastAsia="zh-CN"/>
          </w:rPr>
          <w:t>诉求</w:t>
        </w:r>
      </w:ins>
      <w:r>
        <w:rPr>
          <w:rStyle w:val="13"/>
          <w:rFonts w:hint="default" w:ascii="Times New Roman" w:hAnsi="Times New Roman" w:cs="Times New Roman"/>
          <w:color w:val="0000FF"/>
          <w:kern w:val="0"/>
          <w:szCs w:val="22"/>
        </w:rPr>
        <w:t>增加</w:t>
      </w:r>
      <w:r>
        <w:rPr>
          <w:rStyle w:val="13"/>
          <w:rFonts w:hint="default" w:cs="Times New Roman" w:eastAsiaTheme="minorEastAsia"/>
          <w:color w:val="0000FF"/>
          <w:kern w:val="0"/>
          <w:szCs w:val="22"/>
        </w:rPr>
        <w:fldChar w:fldCharType="end"/>
      </w:r>
      <w:r>
        <w:rPr>
          <w:rFonts w:hint="eastAsia" w:cstheme="minorBidi"/>
          <w:kern w:val="2"/>
          <w:sz w:val="18"/>
          <w:szCs w:val="18"/>
          <w:lang w:val="en-US" w:eastAsia="zh-CN" w:bidi="ar-SA"/>
        </w:rPr>
        <w:t>，数字服务也是如此。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0" w:firstLineChars="0"/>
        <w:jc w:val="both"/>
        <w:textAlignment w:val="auto"/>
        <w:rPr>
          <w:rFonts w:hint="eastAsia" w:cstheme="minorBidi"/>
          <w:b/>
          <w:bCs/>
          <w:kern w:val="2"/>
          <w:sz w:val="18"/>
          <w:szCs w:val="18"/>
          <w:lang w:val="en-US" w:bidi="ar-SA"/>
        </w:rPr>
      </w:pPr>
      <w:r>
        <w:rPr>
          <w:rFonts w:hint="eastAsia" w:cstheme="minorBidi"/>
          <w:b/>
          <w:bCs/>
          <w:kern w:val="2"/>
          <w:sz w:val="18"/>
          <w:szCs w:val="18"/>
          <w:lang w:val="en-US" w:bidi="ar-SA"/>
        </w:rPr>
        <w:t>Skills and Talent Acquisition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0" w:firstLineChars="0"/>
        <w:jc w:val="both"/>
        <w:textAlignment w:val="auto"/>
        <w:rPr>
          <w:rFonts w:hint="default" w:eastAsia="宋体" w:cstheme="minorBidi"/>
          <w:b/>
          <w:bCs/>
          <w:kern w:val="2"/>
          <w:sz w:val="18"/>
          <w:szCs w:val="18"/>
          <w:lang w:val="en-US" w:eastAsia="zh-CN" w:bidi="ar-SA"/>
        </w:rPr>
      </w:pPr>
      <w:r>
        <w:rPr>
          <w:rFonts w:hint="eastAsia" w:cstheme="minorBidi"/>
          <w:b/>
          <w:bCs/>
          <w:kern w:val="2"/>
          <w:sz w:val="18"/>
          <w:szCs w:val="18"/>
          <w:lang w:val="en-US" w:eastAsia="zh-CN" w:bidi="ar-SA"/>
        </w:rPr>
        <w:t>技能和人才</w:t>
      </w:r>
      <w:ins w:id="735" w:author="Vanessa" w:date="2023-11-03T09:10:45Z">
        <w:r>
          <w:rPr>
            <w:rFonts w:hint="eastAsia" w:cstheme="minorBidi"/>
            <w:b/>
            <w:bCs/>
            <w:kern w:val="2"/>
            <w:sz w:val="18"/>
            <w:szCs w:val="18"/>
            <w:lang w:val="en-US" w:eastAsia="zh-CN" w:bidi="ar-SA"/>
          </w:rPr>
          <w:t>招募</w:t>
        </w:r>
      </w:ins>
      <w:del w:id="736" w:author="Vanessa" w:date="2023-11-03T09:10:44Z">
        <w:r>
          <w:rPr>
            <w:rFonts w:hint="eastAsia" w:cstheme="minorBidi"/>
            <w:b/>
            <w:bCs/>
            <w:kern w:val="2"/>
            <w:sz w:val="18"/>
            <w:szCs w:val="18"/>
            <w:lang w:val="en-US" w:eastAsia="zh-CN" w:bidi="ar-SA"/>
          </w:rPr>
          <w:delText>获取</w:delText>
        </w:r>
      </w:del>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eastAsia" w:cstheme="minorBidi"/>
          <w:kern w:val="2"/>
          <w:sz w:val="18"/>
          <w:szCs w:val="18"/>
          <w:lang w:val="en-US"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eastAsia" w:cstheme="minorBidi"/>
          <w:kern w:val="2"/>
          <w:sz w:val="18"/>
          <w:szCs w:val="18"/>
          <w:lang w:val="en-US" w:bidi="ar-SA"/>
        </w:rPr>
      </w:pPr>
      <w:r>
        <w:rPr>
          <w:rFonts w:hint="eastAsia" w:cstheme="minorBidi"/>
          <w:kern w:val="2"/>
          <w:sz w:val="18"/>
          <w:szCs w:val="18"/>
          <w:lang w:val="en-US" w:bidi="ar-SA"/>
        </w:rPr>
        <w:t>All organisations, both in the private and the public sector, struggle to find technical talent.</w:t>
      </w:r>
      <w:r>
        <w:rPr>
          <w:rFonts w:hint="eastAsia" w:cstheme="minorBidi"/>
          <w:kern w:val="2"/>
          <w:sz w:val="18"/>
          <w:szCs w:val="18"/>
          <w:lang w:val="en-US" w:eastAsia="zh-CN" w:bidi="ar-SA"/>
        </w:rPr>
        <w:t xml:space="preserve"> </w:t>
      </w:r>
      <w:r>
        <w:rPr>
          <w:rFonts w:hint="eastAsia" w:cstheme="minorBidi"/>
          <w:kern w:val="2"/>
          <w:sz w:val="18"/>
          <w:szCs w:val="18"/>
          <w:lang w:val="en-US" w:bidi="ar-SA"/>
        </w:rPr>
        <w:t>In the private sector, Open Source has drastically increased as it allows developer teams,</w:t>
      </w:r>
      <w:r>
        <w:rPr>
          <w:rFonts w:hint="eastAsia" w:cstheme="minorBidi"/>
          <w:kern w:val="2"/>
          <w:sz w:val="18"/>
          <w:szCs w:val="18"/>
          <w:lang w:val="en-US" w:eastAsia="zh-CN" w:bidi="ar-SA"/>
        </w:rPr>
        <w:t xml:space="preserve"> </w:t>
      </w:r>
      <w:r>
        <w:rPr>
          <w:rFonts w:hint="eastAsia" w:cstheme="minorBidi"/>
          <w:kern w:val="2"/>
          <w:sz w:val="18"/>
          <w:szCs w:val="18"/>
          <w:lang w:val="en-US" w:bidi="ar-SA"/>
        </w:rPr>
        <w:t>and by extension companies, to share costs of development, creation, maintenance,</w:t>
      </w:r>
      <w:r>
        <w:rPr>
          <w:rFonts w:hint="eastAsia" w:cstheme="minorBidi"/>
          <w:kern w:val="2"/>
          <w:sz w:val="18"/>
          <w:szCs w:val="18"/>
          <w:lang w:val="en-US" w:eastAsia="zh-CN" w:bidi="ar-SA"/>
        </w:rPr>
        <w:t xml:space="preserve"> </w:t>
      </w:r>
      <w:r>
        <w:rPr>
          <w:rFonts w:hint="eastAsia" w:cstheme="minorBidi"/>
          <w:kern w:val="2"/>
          <w:sz w:val="18"/>
          <w:szCs w:val="18"/>
          <w:lang w:val="en-US" w:bidi="ar-SA"/>
        </w:rPr>
        <w:t>evolution, issue response, security and skills development. Moreover,</w:t>
      </w:r>
      <w:r>
        <w:rPr>
          <w:rFonts w:hint="default" w:ascii="Times New Roman" w:hAnsi="Times New Roman" w:cs="Times New Roman"/>
          <w:kern w:val="2"/>
          <w:sz w:val="18"/>
          <w:szCs w:val="18"/>
          <w:lang w:val="en-US" w:bidi="ar-SA"/>
        </w:rPr>
        <w:t xml:space="preserve"> </w:t>
      </w:r>
      <w:r>
        <w:rPr>
          <w:rFonts w:hint="default" w:ascii="Times New Roman" w:hAnsi="Times New Roman" w:cs="Times New Roman"/>
          <w:color w:val="0000FF"/>
          <w:kern w:val="2"/>
          <w:sz w:val="18"/>
          <w:szCs w:val="18"/>
          <w:u w:val="single"/>
          <w:lang w:val="en-US" w:bidi="ar-SA"/>
        </w:rPr>
        <w:fldChar w:fldCharType="begin"/>
      </w:r>
      <w:r>
        <w:rPr>
          <w:rFonts w:hint="default" w:ascii="Times New Roman" w:hAnsi="Times New Roman" w:cs="Times New Roman"/>
          <w:color w:val="0000FF"/>
          <w:kern w:val="2"/>
          <w:sz w:val="18"/>
          <w:szCs w:val="18"/>
          <w:u w:val="single"/>
          <w:lang w:val="en-US" w:bidi="ar-SA"/>
        </w:rPr>
        <w:instrText xml:space="preserve"> HYPERLINK "https://www.slashdata.co/free-resources/state-developer-nation-18th-edition?" </w:instrText>
      </w:r>
      <w:r>
        <w:rPr>
          <w:rFonts w:hint="default" w:ascii="Times New Roman" w:hAnsi="Times New Roman" w:cs="Times New Roman"/>
          <w:color w:val="0000FF"/>
          <w:kern w:val="2"/>
          <w:sz w:val="18"/>
          <w:szCs w:val="18"/>
          <w:u w:val="single"/>
          <w:lang w:val="en-US" w:bidi="ar-SA"/>
        </w:rPr>
        <w:fldChar w:fldCharType="separate"/>
      </w:r>
      <w:r>
        <w:rPr>
          <w:rStyle w:val="13"/>
          <w:rFonts w:hint="default" w:ascii="Times New Roman" w:hAnsi="Times New Roman" w:cs="Times New Roman" w:eastAsiaTheme="minorEastAsia"/>
          <w:color w:val="0000FF"/>
          <w:kern w:val="2"/>
          <w:sz w:val="18"/>
          <w:szCs w:val="18"/>
          <w:lang w:val="en-US" w:bidi="ar-SA"/>
        </w:rPr>
        <w:t>Open Source is the</w:t>
      </w:r>
      <w:r>
        <w:rPr>
          <w:rStyle w:val="13"/>
          <w:rFonts w:hint="default" w:ascii="Times New Roman" w:hAnsi="Times New Roman" w:cs="Times New Roman" w:eastAsiaTheme="minorEastAsia"/>
          <w:color w:val="0000FF"/>
          <w:kern w:val="2"/>
          <w:sz w:val="18"/>
          <w:szCs w:val="18"/>
          <w:lang w:val="en-US" w:eastAsia="zh-CN" w:bidi="ar-SA"/>
        </w:rPr>
        <w:t xml:space="preserve"> </w:t>
      </w:r>
      <w:r>
        <w:rPr>
          <w:rStyle w:val="13"/>
          <w:rFonts w:hint="default" w:ascii="Times New Roman" w:hAnsi="Times New Roman" w:cs="Times New Roman" w:eastAsiaTheme="minorEastAsia"/>
          <w:color w:val="0000FF"/>
          <w:kern w:val="2"/>
          <w:sz w:val="18"/>
          <w:szCs w:val="18"/>
          <w:lang w:val="en-US" w:bidi="ar-SA"/>
        </w:rPr>
        <w:t>preference of developers</w:t>
      </w:r>
      <w:r>
        <w:rPr>
          <w:rFonts w:hint="default" w:ascii="Times New Roman" w:hAnsi="Times New Roman" w:cs="Times New Roman"/>
          <w:color w:val="0000FF"/>
          <w:kern w:val="2"/>
          <w:sz w:val="18"/>
          <w:szCs w:val="18"/>
          <w:u w:val="single"/>
          <w:lang w:val="en-US" w:bidi="ar-SA"/>
        </w:rPr>
        <w:fldChar w:fldCharType="end"/>
      </w:r>
      <w:r>
        <w:rPr>
          <w:rFonts w:hint="default" w:ascii="Times New Roman" w:hAnsi="Times New Roman" w:cs="Times New Roman"/>
          <w:color w:val="0000FF"/>
          <w:kern w:val="2"/>
          <w:sz w:val="18"/>
          <w:szCs w:val="18"/>
          <w:lang w:val="en-US" w:bidi="ar-SA"/>
        </w:rPr>
        <w:t xml:space="preserve"> </w:t>
      </w:r>
      <w:r>
        <w:rPr>
          <w:rFonts w:hint="eastAsia" w:cstheme="minorBidi"/>
          <w:kern w:val="2"/>
          <w:sz w:val="18"/>
          <w:szCs w:val="18"/>
          <w:lang w:val="en-US" w:bidi="ar-SA"/>
        </w:rPr>
        <w:t>as it increases their ability to more quickly iterate on solutions to</w:t>
      </w:r>
      <w:r>
        <w:rPr>
          <w:rFonts w:hint="eastAsia" w:cstheme="minorBidi"/>
          <w:kern w:val="2"/>
          <w:sz w:val="18"/>
          <w:szCs w:val="18"/>
          <w:lang w:val="en-US" w:eastAsia="zh-CN" w:bidi="ar-SA"/>
        </w:rPr>
        <w:t xml:space="preserve"> </w:t>
      </w:r>
      <w:r>
        <w:rPr>
          <w:rFonts w:hint="eastAsia" w:cstheme="minorBidi"/>
          <w:kern w:val="2"/>
          <w:sz w:val="18"/>
          <w:szCs w:val="18"/>
          <w:lang w:val="en-US" w:bidi="ar-SA"/>
        </w:rPr>
        <w:t>solve technical challenges while delivering high-quality 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eastAsia" w:cstheme="minorBidi"/>
          <w:kern w:val="2"/>
          <w:sz w:val="18"/>
          <w:szCs w:val="18"/>
          <w:lang w:val="en-US" w:eastAsia="zh-CN" w:bidi="ar-SA"/>
        </w:rPr>
      </w:pPr>
      <w:r>
        <w:rPr>
          <w:rFonts w:hint="eastAsia" w:cstheme="minorBidi"/>
          <w:kern w:val="2"/>
          <w:sz w:val="18"/>
          <w:szCs w:val="18"/>
          <w:lang w:val="en-US" w:eastAsia="zh-CN" w:bidi="ar-SA"/>
        </w:rPr>
        <w:t>所有</w:t>
      </w:r>
      <w:del w:id="737" w:author="Vanessa" w:date="2023-11-06T00:39:39Z">
        <w:r>
          <w:rPr>
            <w:rFonts w:hint="eastAsia" w:cstheme="minorBidi"/>
            <w:kern w:val="2"/>
            <w:sz w:val="18"/>
            <w:szCs w:val="18"/>
            <w:lang w:val="en-US" w:eastAsia="zh-CN" w:bidi="ar-SA"/>
          </w:rPr>
          <w:delText>的</w:delText>
        </w:r>
      </w:del>
      <w:r>
        <w:rPr>
          <w:rFonts w:hint="eastAsia" w:cstheme="minorBidi"/>
          <w:kern w:val="2"/>
          <w:sz w:val="18"/>
          <w:szCs w:val="18"/>
          <w:lang w:val="en-US" w:eastAsia="zh-CN" w:bidi="ar-SA"/>
        </w:rPr>
        <w:t>组织</w:t>
      </w:r>
      <w:ins w:id="738" w:author="Vanessa" w:date="2023-11-06T00:39:32Z">
        <w:r>
          <w:rPr>
            <w:rFonts w:hint="eastAsia" w:cstheme="minorBidi"/>
            <w:kern w:val="2"/>
            <w:sz w:val="18"/>
            <w:szCs w:val="18"/>
            <w:lang w:val="en-US" w:eastAsia="zh-CN" w:bidi="ar-SA"/>
          </w:rPr>
          <w:t>（</w:t>
        </w:r>
      </w:ins>
      <w:del w:id="739" w:author="Vanessa" w:date="2023-11-06T00:39:31Z">
        <w:r>
          <w:rPr>
            <w:rFonts w:hint="eastAsia" w:cstheme="minorBidi"/>
            <w:kern w:val="2"/>
            <w:sz w:val="18"/>
            <w:szCs w:val="18"/>
            <w:lang w:val="en-US" w:eastAsia="zh-CN" w:bidi="ar-SA"/>
          </w:rPr>
          <w:delText>，</w:delText>
        </w:r>
      </w:del>
      <w:r>
        <w:rPr>
          <w:rFonts w:hint="eastAsia" w:cstheme="minorBidi"/>
          <w:kern w:val="2"/>
          <w:sz w:val="18"/>
          <w:szCs w:val="18"/>
          <w:lang w:val="en-US" w:eastAsia="zh-CN" w:bidi="ar-SA"/>
        </w:rPr>
        <w:t>无论是在</w:t>
      </w:r>
      <w:del w:id="740" w:author="Vanessa" w:date="2023-11-06T09:42:55Z">
        <w:r>
          <w:rPr>
            <w:rFonts w:hint="eastAsia" w:cstheme="minorBidi"/>
            <w:kern w:val="2"/>
            <w:sz w:val="18"/>
            <w:szCs w:val="18"/>
            <w:lang w:val="en-US" w:eastAsia="zh-CN" w:bidi="ar-SA"/>
          </w:rPr>
          <w:delText>私有部门</w:delText>
        </w:r>
      </w:del>
      <w:ins w:id="741" w:author="Vanessa" w:date="2023-11-06T09:44:52Z">
        <w:r>
          <w:rPr>
            <w:rFonts w:hint="eastAsia" w:cstheme="minorBidi"/>
            <w:kern w:val="2"/>
            <w:sz w:val="18"/>
            <w:szCs w:val="18"/>
            <w:lang w:val="en-US" w:eastAsia="zh-CN" w:bidi="ar-SA"/>
          </w:rPr>
          <w:t>私立领域</w:t>
        </w:r>
      </w:ins>
      <w:r>
        <w:rPr>
          <w:rFonts w:hint="eastAsia" w:cstheme="minorBidi"/>
          <w:kern w:val="2"/>
          <w:sz w:val="18"/>
          <w:szCs w:val="18"/>
          <w:lang w:val="en-US" w:eastAsia="zh-CN" w:bidi="ar-SA"/>
        </w:rPr>
        <w:t>还是</w:t>
      </w:r>
      <w:del w:id="742" w:author="Vanessa" w:date="2023-10-24T19:54:45Z">
        <w:r>
          <w:rPr>
            <w:rFonts w:hint="eastAsia" w:cstheme="minorBidi"/>
            <w:kern w:val="2"/>
            <w:sz w:val="18"/>
            <w:szCs w:val="18"/>
            <w:lang w:val="en-US" w:eastAsia="zh-CN" w:bidi="ar-SA"/>
          </w:rPr>
          <w:delText>公共部门</w:delText>
        </w:r>
      </w:del>
      <w:ins w:id="743" w:author="Vanessa" w:date="2023-11-06T09:45:01Z">
        <w:r>
          <w:rPr>
            <w:rFonts w:hint="eastAsia" w:cstheme="minorBidi"/>
            <w:kern w:val="2"/>
            <w:sz w:val="18"/>
            <w:szCs w:val="18"/>
            <w:lang w:val="en-US" w:eastAsia="zh-CN" w:bidi="ar-SA"/>
          </w:rPr>
          <w:t>公立领域</w:t>
        </w:r>
      </w:ins>
      <w:ins w:id="744" w:author="Vanessa" w:date="2023-11-06T00:39:35Z">
        <w:r>
          <w:rPr>
            <w:rFonts w:hint="eastAsia" w:cstheme="minorBidi"/>
            <w:kern w:val="2"/>
            <w:sz w:val="18"/>
            <w:szCs w:val="18"/>
            <w:lang w:val="en-US" w:eastAsia="zh-CN" w:bidi="ar-SA"/>
          </w:rPr>
          <w:t>）</w:t>
        </w:r>
      </w:ins>
      <w:del w:id="745" w:author="Vanessa" w:date="2023-11-06T00:39:36Z">
        <w:r>
          <w:rPr>
            <w:rFonts w:hint="eastAsia" w:cstheme="minorBidi"/>
            <w:kern w:val="2"/>
            <w:sz w:val="18"/>
            <w:szCs w:val="18"/>
            <w:lang w:val="en-US" w:eastAsia="zh-CN" w:bidi="ar-SA"/>
          </w:rPr>
          <w:delText>，</w:delText>
        </w:r>
      </w:del>
      <w:r>
        <w:rPr>
          <w:rFonts w:hint="eastAsia" w:cstheme="minorBidi"/>
          <w:kern w:val="2"/>
          <w:sz w:val="18"/>
          <w:szCs w:val="18"/>
          <w:lang w:val="en-US" w:eastAsia="zh-CN" w:bidi="ar-SA"/>
        </w:rPr>
        <w:t>都在努力寻找技术人才。在</w:t>
      </w:r>
      <w:del w:id="746" w:author="Vanessa" w:date="2023-11-06T09:42:55Z">
        <w:r>
          <w:rPr>
            <w:rFonts w:hint="eastAsia" w:cstheme="minorBidi"/>
            <w:kern w:val="2"/>
            <w:sz w:val="18"/>
            <w:szCs w:val="18"/>
            <w:lang w:val="en-US" w:eastAsia="zh-CN" w:bidi="ar-SA"/>
          </w:rPr>
          <w:delText>私有部门</w:delText>
        </w:r>
      </w:del>
      <w:ins w:id="747" w:author="Vanessa" w:date="2023-11-06T09:44:52Z">
        <w:r>
          <w:rPr>
            <w:rFonts w:hint="eastAsia" w:cstheme="minorBidi"/>
            <w:kern w:val="2"/>
            <w:sz w:val="18"/>
            <w:szCs w:val="18"/>
            <w:lang w:val="en-US" w:eastAsia="zh-CN" w:bidi="ar-SA"/>
          </w:rPr>
          <w:t>私立领域</w:t>
        </w:r>
      </w:ins>
      <w:r>
        <w:rPr>
          <w:rFonts w:hint="eastAsia" w:cstheme="minorBidi"/>
          <w:kern w:val="2"/>
          <w:sz w:val="18"/>
          <w:szCs w:val="18"/>
          <w:lang w:val="en-US" w:eastAsia="zh-CN" w:bidi="ar-SA"/>
        </w:rPr>
        <w:t>，开源已经</w:t>
      </w:r>
      <w:ins w:id="748" w:author="Vanessa" w:date="2023-11-06T00:42:03Z">
        <w:r>
          <w:rPr>
            <w:rFonts w:hint="eastAsia" w:cstheme="minorBidi"/>
            <w:kern w:val="2"/>
            <w:sz w:val="18"/>
            <w:szCs w:val="18"/>
            <w:lang w:val="en-US" w:eastAsia="zh-CN" w:bidi="ar-SA"/>
          </w:rPr>
          <w:t>陡然</w:t>
        </w:r>
      </w:ins>
      <w:del w:id="749" w:author="Vanessa" w:date="2023-11-06T00:40:46Z">
        <w:r>
          <w:rPr>
            <w:rFonts w:hint="eastAsia" w:cstheme="minorBidi"/>
            <w:kern w:val="2"/>
            <w:sz w:val="18"/>
            <w:szCs w:val="18"/>
            <w:lang w:val="en-US" w:eastAsia="zh-CN" w:bidi="ar-SA"/>
          </w:rPr>
          <w:delText>急剧</w:delText>
        </w:r>
      </w:del>
      <w:r>
        <w:rPr>
          <w:rFonts w:hint="eastAsia" w:cstheme="minorBidi"/>
          <w:kern w:val="2"/>
          <w:sz w:val="18"/>
          <w:szCs w:val="18"/>
          <w:lang w:val="en-US" w:eastAsia="zh-CN" w:bidi="ar-SA"/>
        </w:rPr>
        <w:t>发展，因</w:t>
      </w:r>
      <w:ins w:id="750" w:author="Vanessa" w:date="2023-11-06T00:41:56Z">
        <w:r>
          <w:rPr>
            <w:rFonts w:hint="eastAsia" w:cstheme="minorBidi"/>
            <w:kern w:val="2"/>
            <w:sz w:val="18"/>
            <w:szCs w:val="18"/>
            <w:lang w:val="en-US" w:eastAsia="zh-CN" w:bidi="ar-SA"/>
          </w:rPr>
          <w:t>其</w:t>
        </w:r>
      </w:ins>
      <w:del w:id="751" w:author="Vanessa" w:date="2023-11-06T00:41:55Z">
        <w:r>
          <w:rPr>
            <w:rFonts w:hint="eastAsia" w:cstheme="minorBidi"/>
            <w:kern w:val="2"/>
            <w:sz w:val="18"/>
            <w:szCs w:val="18"/>
            <w:lang w:val="en-US" w:eastAsia="zh-CN" w:bidi="ar-SA"/>
          </w:rPr>
          <w:delText>为它</w:delText>
        </w:r>
      </w:del>
      <w:r>
        <w:rPr>
          <w:rFonts w:hint="eastAsia" w:cstheme="minorBidi"/>
          <w:kern w:val="2"/>
          <w:sz w:val="18"/>
          <w:szCs w:val="18"/>
          <w:lang w:val="en-US" w:eastAsia="zh-CN" w:bidi="ar-SA"/>
        </w:rPr>
        <w:t>允许开发团队（并通过扩展</w:t>
      </w:r>
      <w:ins w:id="752" w:author="Vanessa" w:date="2023-11-06T00:42:18Z">
        <w:r>
          <w:rPr>
            <w:rFonts w:hint="eastAsia" w:cstheme="minorBidi"/>
            <w:kern w:val="2"/>
            <w:sz w:val="18"/>
            <w:szCs w:val="18"/>
            <w:lang w:val="en-US" w:eastAsia="zh-CN" w:bidi="ar-SA"/>
          </w:rPr>
          <w:t>到</w:t>
        </w:r>
      </w:ins>
      <w:del w:id="753" w:author="Vanessa" w:date="2023-11-06T13:30:06Z">
        <w:r>
          <w:rPr>
            <w:rFonts w:hint="eastAsia" w:cstheme="minorBidi"/>
            <w:kern w:val="2"/>
            <w:sz w:val="18"/>
            <w:szCs w:val="18"/>
            <w:lang w:val="en-US" w:eastAsia="zh-CN" w:bidi="ar-SA"/>
          </w:rPr>
          <w:delText>公司</w:delText>
        </w:r>
      </w:del>
      <w:ins w:id="754" w:author="Vanessa" w:date="2023-11-06T13:30:06Z">
        <w:r>
          <w:rPr>
            <w:rFonts w:hint="eastAsia" w:cstheme="minorBidi"/>
            <w:kern w:val="2"/>
            <w:sz w:val="18"/>
            <w:szCs w:val="18"/>
            <w:lang w:val="en-US" w:eastAsia="zh-CN" w:bidi="ar-SA"/>
          </w:rPr>
          <w:t>企业</w:t>
        </w:r>
      </w:ins>
      <w:r>
        <w:rPr>
          <w:rFonts w:hint="eastAsia" w:cstheme="minorBidi"/>
          <w:kern w:val="2"/>
          <w:sz w:val="18"/>
          <w:szCs w:val="18"/>
          <w:lang w:val="en-US" w:eastAsia="zh-CN" w:bidi="ar-SA"/>
        </w:rPr>
        <w:t>）</w:t>
      </w:r>
      <w:del w:id="755" w:author="Vanessa" w:date="2023-11-06T00:42:26Z">
        <w:r>
          <w:rPr>
            <w:rFonts w:hint="eastAsia" w:cstheme="minorBidi"/>
            <w:kern w:val="2"/>
            <w:sz w:val="18"/>
            <w:szCs w:val="18"/>
            <w:lang w:val="en-US" w:eastAsia="zh-CN" w:bidi="ar-SA"/>
          </w:rPr>
          <w:delText>来</w:delText>
        </w:r>
      </w:del>
      <w:r>
        <w:rPr>
          <w:rFonts w:hint="eastAsia" w:cstheme="minorBidi"/>
          <w:kern w:val="2"/>
          <w:sz w:val="18"/>
          <w:szCs w:val="18"/>
          <w:lang w:val="en-US" w:eastAsia="zh-CN" w:bidi="ar-SA"/>
        </w:rPr>
        <w:t>分担开发、创建、维护、发展、问题响应、安全和开发技能的成本。此外，</w:t>
      </w:r>
      <w:r>
        <w:rPr>
          <w:rFonts w:hint="eastAsia" w:cstheme="minorBidi"/>
          <w:color w:val="0000FF"/>
          <w:kern w:val="2"/>
          <w:sz w:val="18"/>
          <w:szCs w:val="18"/>
          <w:lang w:val="en-US" w:eastAsia="zh-CN" w:bidi="ar-SA"/>
        </w:rPr>
        <w:fldChar w:fldCharType="begin"/>
      </w:r>
      <w:r>
        <w:rPr>
          <w:rFonts w:hint="eastAsia" w:cstheme="minorBidi"/>
          <w:color w:val="0000FF"/>
          <w:kern w:val="2"/>
          <w:sz w:val="18"/>
          <w:szCs w:val="18"/>
          <w:lang w:val="en-US" w:eastAsia="zh-CN" w:bidi="ar-SA"/>
        </w:rPr>
        <w:instrText xml:space="preserve"> HYPERLINK "https://www.slashdata.co/free-resources/state-developer-nation-18th-edition?" </w:instrText>
      </w:r>
      <w:r>
        <w:rPr>
          <w:rFonts w:hint="eastAsia" w:cstheme="minorBidi"/>
          <w:color w:val="0000FF"/>
          <w:kern w:val="2"/>
          <w:sz w:val="18"/>
          <w:szCs w:val="18"/>
          <w:lang w:val="en-US" w:eastAsia="zh-CN" w:bidi="ar-SA"/>
        </w:rPr>
        <w:fldChar w:fldCharType="separate"/>
      </w:r>
      <w:r>
        <w:rPr>
          <w:rFonts w:hint="eastAsia" w:asciiTheme="minorHAnsi" w:hAnsiTheme="minorHAnsi" w:eastAsiaTheme="minorEastAsia" w:cstheme="minorBidi"/>
          <w:color w:val="0000FF"/>
          <w:kern w:val="2"/>
          <w:sz w:val="18"/>
          <w:szCs w:val="18"/>
          <w:u w:val="single"/>
          <w:lang w:val="en-US" w:eastAsia="zh-CN" w:bidi="ar-SA"/>
        </w:rPr>
        <w:t>开源是开发者的首选</w:t>
      </w:r>
      <w:r>
        <w:rPr>
          <w:rFonts w:hint="eastAsia" w:cstheme="minorBidi"/>
          <w:color w:val="0000FF"/>
          <w:kern w:val="2"/>
          <w:sz w:val="18"/>
          <w:szCs w:val="18"/>
          <w:lang w:val="en-US" w:eastAsia="zh-CN" w:bidi="ar-SA"/>
        </w:rPr>
        <w:fldChar w:fldCharType="end"/>
      </w:r>
      <w:r>
        <w:rPr>
          <w:rFonts w:hint="eastAsia" w:cstheme="minorBidi"/>
          <w:kern w:val="2"/>
          <w:sz w:val="18"/>
          <w:szCs w:val="18"/>
          <w:lang w:val="en-US" w:eastAsia="zh-CN" w:bidi="ar-SA"/>
        </w:rPr>
        <w:t>，因为</w:t>
      </w:r>
      <w:ins w:id="756" w:author="Vanessa" w:date="2023-11-05T23:51:02Z">
        <w:r>
          <w:rPr>
            <w:rFonts w:hint="eastAsia" w:cstheme="minorBidi"/>
            <w:kern w:val="2"/>
            <w:sz w:val="18"/>
            <w:szCs w:val="18"/>
            <w:lang w:val="en-US" w:eastAsia="zh-CN" w:bidi="ar-SA"/>
          </w:rPr>
          <w:t>在</w:t>
        </w:r>
      </w:ins>
      <w:del w:id="757" w:author="Vanessa" w:date="2023-11-05T23:50:52Z">
        <w:r>
          <w:rPr>
            <w:rFonts w:hint="eastAsia" w:cstheme="minorBidi"/>
            <w:kern w:val="2"/>
            <w:sz w:val="18"/>
            <w:szCs w:val="18"/>
            <w:lang w:val="en-US" w:eastAsia="zh-CN" w:bidi="ar-SA"/>
          </w:rPr>
          <w:delText>它</w:delText>
        </w:r>
      </w:del>
      <w:del w:id="758" w:author="Vanessa" w:date="2023-11-05T23:50:49Z">
        <w:r>
          <w:rPr>
            <w:rFonts w:hint="eastAsia" w:cstheme="minorBidi"/>
            <w:kern w:val="2"/>
            <w:sz w:val="18"/>
            <w:szCs w:val="18"/>
            <w:lang w:val="en-US" w:eastAsia="zh-CN" w:bidi="ar-SA"/>
          </w:rPr>
          <w:delText>提</w:delText>
        </w:r>
      </w:del>
      <w:del w:id="759" w:author="Vanessa" w:date="2023-11-05T23:50:48Z">
        <w:r>
          <w:rPr>
            <w:rFonts w:hint="eastAsia" w:cstheme="minorBidi"/>
            <w:kern w:val="2"/>
            <w:sz w:val="18"/>
            <w:szCs w:val="18"/>
            <w:lang w:val="en-US" w:eastAsia="zh-CN" w:bidi="ar-SA"/>
          </w:rPr>
          <w:delText>高了</w:delText>
        </w:r>
      </w:del>
      <w:r>
        <w:rPr>
          <w:rFonts w:hint="eastAsia" w:cstheme="minorBidi"/>
          <w:kern w:val="2"/>
          <w:sz w:val="18"/>
          <w:szCs w:val="18"/>
          <w:lang w:val="en-US" w:eastAsia="zh-CN" w:bidi="ar-SA"/>
        </w:rPr>
        <w:t>他们</w:t>
      </w:r>
      <w:del w:id="760" w:author="Vanessa" w:date="2023-11-05T23:51:03Z">
        <w:r>
          <w:rPr>
            <w:rFonts w:hint="eastAsia" w:cstheme="minorBidi"/>
            <w:kern w:val="2"/>
            <w:sz w:val="18"/>
            <w:szCs w:val="18"/>
            <w:lang w:val="en-US" w:eastAsia="zh-CN" w:bidi="ar-SA"/>
          </w:rPr>
          <w:delText>在</w:delText>
        </w:r>
      </w:del>
      <w:r>
        <w:rPr>
          <w:rFonts w:hint="eastAsia" w:cstheme="minorBidi"/>
          <w:kern w:val="2"/>
          <w:sz w:val="18"/>
          <w:szCs w:val="18"/>
          <w:lang w:val="en-US" w:eastAsia="zh-CN" w:bidi="ar-SA"/>
        </w:rPr>
        <w:t>交付高质量代码的同时</w:t>
      </w:r>
      <w:ins w:id="761" w:author="Vanessa" w:date="2023-11-05T23:51:06Z">
        <w:r>
          <w:rPr>
            <w:rFonts w:hint="eastAsia" w:cstheme="minorBidi"/>
            <w:kern w:val="2"/>
            <w:sz w:val="18"/>
            <w:szCs w:val="18"/>
            <w:lang w:val="en-US" w:eastAsia="zh-CN" w:bidi="ar-SA"/>
          </w:rPr>
          <w:t>它</w:t>
        </w:r>
      </w:ins>
      <w:ins w:id="762" w:author="Vanessa" w:date="2023-11-05T23:51:10Z">
        <w:r>
          <w:rPr>
            <w:rFonts w:hint="eastAsia" w:cstheme="minorBidi"/>
            <w:kern w:val="2"/>
            <w:sz w:val="18"/>
            <w:szCs w:val="18"/>
            <w:lang w:val="en-US" w:eastAsia="zh-CN" w:bidi="ar-SA"/>
          </w:rPr>
          <w:t>提高</w:t>
        </w:r>
      </w:ins>
      <w:ins w:id="763" w:author="Vanessa" w:date="2023-11-05T23:51:11Z">
        <w:r>
          <w:rPr>
            <w:rFonts w:hint="eastAsia" w:cstheme="minorBidi"/>
            <w:kern w:val="2"/>
            <w:sz w:val="18"/>
            <w:szCs w:val="18"/>
            <w:lang w:val="en-US" w:eastAsia="zh-CN" w:bidi="ar-SA"/>
          </w:rPr>
          <w:t>了</w:t>
        </w:r>
      </w:ins>
      <w:ins w:id="764" w:author="Vanessa" w:date="2023-11-06T00:43:29Z">
        <w:r>
          <w:rPr>
            <w:rFonts w:hint="eastAsia" w:cstheme="minorBidi"/>
            <w:kern w:val="2"/>
            <w:sz w:val="18"/>
            <w:szCs w:val="18"/>
            <w:lang w:val="en-US" w:eastAsia="zh-CN" w:bidi="ar-SA"/>
          </w:rPr>
          <w:t>他们</w:t>
        </w:r>
      </w:ins>
      <w:r>
        <w:rPr>
          <w:rFonts w:hint="eastAsia" w:cstheme="minorBidi"/>
          <w:kern w:val="2"/>
          <w:sz w:val="18"/>
          <w:szCs w:val="18"/>
          <w:lang w:val="en-US" w:eastAsia="zh-CN" w:bidi="ar-SA"/>
        </w:rPr>
        <w:t>更</w:t>
      </w:r>
      <w:ins w:id="765" w:author="Vanessa" w:date="2023-11-06T00:37:15Z">
        <w:r>
          <w:rPr>
            <w:rFonts w:hint="eastAsia" w:cstheme="minorBidi"/>
            <w:kern w:val="2"/>
            <w:sz w:val="18"/>
            <w:szCs w:val="18"/>
            <w:lang w:val="en-US" w:eastAsia="zh-CN" w:bidi="ar-SA"/>
          </w:rPr>
          <w:t>快速</w:t>
        </w:r>
      </w:ins>
      <w:del w:id="766" w:author="Vanessa" w:date="2023-11-06T00:37:14Z">
        <w:r>
          <w:rPr>
            <w:rFonts w:hint="eastAsia" w:cstheme="minorBidi"/>
            <w:kern w:val="2"/>
            <w:sz w:val="18"/>
            <w:szCs w:val="18"/>
            <w:lang w:val="en-US" w:eastAsia="zh-CN" w:bidi="ar-SA"/>
          </w:rPr>
          <w:delText>快</w:delText>
        </w:r>
      </w:del>
      <w:r>
        <w:rPr>
          <w:rFonts w:hint="eastAsia" w:cstheme="minorBidi"/>
          <w:kern w:val="2"/>
          <w:sz w:val="18"/>
          <w:szCs w:val="18"/>
          <w:lang w:val="en-US" w:eastAsia="zh-CN" w:bidi="ar-SA"/>
        </w:rPr>
        <w:t>地迭代解决方案</w:t>
      </w:r>
      <w:ins w:id="767" w:author="Vanessa" w:date="2023-11-05T23:51:25Z">
        <w:r>
          <w:rPr>
            <w:rFonts w:hint="eastAsia" w:cstheme="minorBidi"/>
            <w:kern w:val="2"/>
            <w:sz w:val="18"/>
            <w:szCs w:val="18"/>
            <w:lang w:val="en-US" w:eastAsia="zh-CN" w:bidi="ar-SA"/>
          </w:rPr>
          <w:t>从而</w:t>
        </w:r>
      </w:ins>
      <w:del w:id="768" w:author="Vanessa" w:date="2023-11-05T23:51:24Z">
        <w:r>
          <w:rPr>
            <w:rFonts w:hint="eastAsia" w:cstheme="minorBidi"/>
            <w:kern w:val="2"/>
            <w:sz w:val="18"/>
            <w:szCs w:val="18"/>
            <w:lang w:val="en-US" w:eastAsia="zh-CN" w:bidi="ar-SA"/>
          </w:rPr>
          <w:delText>以</w:delText>
        </w:r>
      </w:del>
      <w:r>
        <w:rPr>
          <w:rFonts w:hint="eastAsia" w:cstheme="minorBidi"/>
          <w:kern w:val="2"/>
          <w:sz w:val="18"/>
          <w:szCs w:val="18"/>
          <w:lang w:val="en-US" w:eastAsia="zh-CN" w:bidi="ar-SA"/>
        </w:rPr>
        <w:t>解决技术难题的能力。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eastAsia" w:cstheme="minorBidi"/>
          <w:kern w:val="2"/>
          <w:sz w:val="21"/>
          <w:szCs w:val="21"/>
          <w:lang w:val="en-US" w:eastAsia="zh-CN" w:bidi="ar-SA"/>
        </w:rPr>
      </w:pPr>
    </w:p>
    <w:p>
      <w:pPr>
        <w:keepNext w:val="0"/>
        <w:keepLines w:val="0"/>
        <w:pageBreakBefore w:val="0"/>
        <w:widowControl w:val="0"/>
        <w:numPr>
          <w:ilvl w:val="3"/>
          <w:numId w:val="0"/>
        </w:numPr>
        <w:kinsoku/>
        <w:wordWrap/>
        <w:overflowPunct/>
        <w:topLinePunct w:val="0"/>
        <w:autoSpaceDE w:val="0"/>
        <w:autoSpaceDN w:val="0"/>
        <w:bidi w:val="0"/>
        <w:adjustRightInd/>
        <w:snapToGrid/>
        <w:spacing w:line="240" w:lineRule="auto"/>
        <w:ind w:leftChars="0" w:firstLine="0" w:firstLineChars="0"/>
        <w:jc w:val="both"/>
        <w:textAlignment w:val="auto"/>
        <w:rPr>
          <w:rFonts w:hint="default" w:cs="Times New Roman"/>
          <w:b/>
          <w:bCs/>
          <w:kern w:val="0"/>
          <w:sz w:val="21"/>
          <w:szCs w:val="21"/>
          <w:highlight w:val="lightGray"/>
          <w:lang w:val="en-US" w:eastAsia="zh-CN" w:bidi="ar-SA"/>
        </w:rPr>
      </w:pPr>
      <w:r>
        <w:rPr>
          <w:rFonts w:hint="default" w:cs="Times New Roman"/>
          <w:b/>
          <w:bCs/>
          <w:kern w:val="0"/>
          <w:sz w:val="21"/>
          <w:szCs w:val="21"/>
          <w:highlight w:val="lightGray"/>
          <w:lang w:val="en-US" w:eastAsia="zh-CN" w:bidi="ar-SA"/>
        </w:rPr>
        <w:t>AN OSPO DEEP DIVE</w:t>
      </w:r>
    </w:p>
    <w:p>
      <w:pPr>
        <w:keepNext w:val="0"/>
        <w:keepLines w:val="0"/>
        <w:pageBreakBefore w:val="0"/>
        <w:widowControl w:val="0"/>
        <w:numPr>
          <w:ilvl w:val="3"/>
          <w:numId w:val="0"/>
        </w:numPr>
        <w:kinsoku/>
        <w:wordWrap/>
        <w:overflowPunct/>
        <w:topLinePunct w:val="0"/>
        <w:autoSpaceDE w:val="0"/>
        <w:autoSpaceDN w:val="0"/>
        <w:bidi w:val="0"/>
        <w:adjustRightInd/>
        <w:snapToGrid/>
        <w:spacing w:line="240" w:lineRule="auto"/>
        <w:ind w:leftChars="0" w:firstLine="0" w:firstLineChars="0"/>
        <w:jc w:val="both"/>
        <w:textAlignment w:val="auto"/>
        <w:rPr>
          <w:rFonts w:hint="default" w:cs="Times New Roman"/>
          <w:b/>
          <w:bCs/>
          <w:kern w:val="0"/>
          <w:sz w:val="21"/>
          <w:szCs w:val="21"/>
          <w:highlight w:val="lightGray"/>
          <w:lang w:val="en-US" w:eastAsia="zh-CN" w:bidi="ar-SA"/>
        </w:rPr>
      </w:pPr>
      <w:r>
        <w:rPr>
          <w:rFonts w:hint="default" w:cs="Times New Roman"/>
          <w:b/>
          <w:bCs/>
          <w:kern w:val="0"/>
          <w:sz w:val="21"/>
          <w:szCs w:val="21"/>
          <w:highlight w:val="lightGray"/>
          <w:lang w:val="en-US" w:eastAsia="zh-CN" w:bidi="ar-SA"/>
        </w:rPr>
        <w:t>OSPO的深入</w:t>
      </w:r>
      <w:ins w:id="769" w:author="Vanessa" w:date="2023-11-05T23:51:30Z">
        <w:r>
          <w:rPr>
            <w:rFonts w:hint="eastAsia" w:cs="Times New Roman"/>
            <w:b/>
            <w:bCs/>
            <w:kern w:val="0"/>
            <w:sz w:val="21"/>
            <w:szCs w:val="21"/>
            <w:highlight w:val="lightGray"/>
            <w:lang w:val="en-US" w:eastAsia="zh-CN" w:bidi="ar-SA"/>
          </w:rPr>
          <w:t>解析</w:t>
        </w:r>
      </w:ins>
      <w:del w:id="770" w:author="Vanessa" w:date="2023-11-05T23:51:29Z">
        <w:r>
          <w:rPr>
            <w:rFonts w:hint="default" w:cs="Times New Roman"/>
            <w:b/>
            <w:bCs/>
            <w:kern w:val="0"/>
            <w:sz w:val="21"/>
            <w:szCs w:val="21"/>
            <w:highlight w:val="lightGray"/>
            <w:lang w:val="en-US" w:eastAsia="zh-CN" w:bidi="ar-SA"/>
          </w:rPr>
          <w:delText>分析</w:delText>
        </w:r>
      </w:del>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The OSPO presents an opportunity as increasing demands are made of Open Source software and today’s government CIO. The demands on OSS go far beyond the code and extend to the organisational culture, commitment to openness and transparency, and, above all, cooperation. When we talk about digital policy and software, we talk about Open Source. It is the fundamental innovation layer for the digital world. For the government CIO, the OSPO is the interface between their organisation and that layer.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del w:id="771" w:author="Vanessa" w:date="2023-11-06T00:36:19Z">
        <w:r>
          <w:rPr>
            <w:rFonts w:hint="default" w:cstheme="minorBidi"/>
            <w:kern w:val="2"/>
            <w:sz w:val="18"/>
            <w:szCs w:val="18"/>
            <w:lang w:val="en-US" w:eastAsia="zh-CN" w:bidi="ar-SA"/>
          </w:rPr>
          <w:delText>目前</w:delText>
        </w:r>
      </w:del>
      <w:del w:id="772" w:author="Vanessa" w:date="2023-11-06T00:36:18Z">
        <w:r>
          <w:rPr>
            <w:rFonts w:hint="default" w:cstheme="minorBidi"/>
            <w:kern w:val="2"/>
            <w:sz w:val="18"/>
            <w:szCs w:val="18"/>
            <w:lang w:val="en-US" w:eastAsia="zh-CN" w:bidi="ar-SA"/>
          </w:rPr>
          <w:delText>，</w:delText>
        </w:r>
      </w:del>
      <w:r>
        <w:rPr>
          <w:rFonts w:hint="default" w:cstheme="minorBidi"/>
          <w:kern w:val="2"/>
          <w:sz w:val="18"/>
          <w:szCs w:val="18"/>
          <w:lang w:val="en-US" w:eastAsia="zh-CN" w:bidi="ar-SA"/>
        </w:rPr>
        <w:t>随着人们对开源软件和</w:t>
      </w:r>
      <w:ins w:id="773" w:author="Vanessa" w:date="2023-11-06T00:36:15Z">
        <w:r>
          <w:rPr>
            <w:rFonts w:hint="eastAsia" w:cstheme="minorBidi"/>
            <w:kern w:val="2"/>
            <w:sz w:val="18"/>
            <w:szCs w:val="18"/>
            <w:lang w:val="en-US" w:eastAsia="zh-CN" w:bidi="ar-SA"/>
          </w:rPr>
          <w:t>当今的</w:t>
        </w:r>
      </w:ins>
      <w:del w:id="774" w:author="Vanessa" w:date="2023-11-05T23:51:39Z">
        <w:r>
          <w:rPr>
            <w:rFonts w:hint="default" w:cstheme="minorBidi"/>
            <w:kern w:val="2"/>
            <w:sz w:val="18"/>
            <w:szCs w:val="18"/>
            <w:lang w:val="en-US" w:eastAsia="zh-CN" w:bidi="ar-SA"/>
          </w:rPr>
          <w:delText>政府首席信息官</w:delText>
        </w:r>
      </w:del>
      <w:ins w:id="775" w:author="Vanessa" w:date="2023-11-05T23:51:41Z">
        <w:r>
          <w:rPr>
            <w:rFonts w:hint="eastAsia" w:cstheme="minorBidi"/>
            <w:kern w:val="2"/>
            <w:sz w:val="18"/>
            <w:szCs w:val="18"/>
            <w:lang w:val="en-US" w:eastAsia="zh-CN" w:bidi="ar-SA"/>
          </w:rPr>
          <w:t>CIO</w:t>
        </w:r>
      </w:ins>
      <w:r>
        <w:rPr>
          <w:rFonts w:hint="default" w:cstheme="minorBidi"/>
          <w:kern w:val="2"/>
          <w:sz w:val="18"/>
          <w:szCs w:val="18"/>
          <w:lang w:val="en-US" w:eastAsia="zh-CN" w:bidi="ar-SA"/>
        </w:rPr>
        <w:t>的</w:t>
      </w:r>
      <w:del w:id="776" w:author="Vanessa" w:date="2023-11-06T11:17:03Z">
        <w:r>
          <w:rPr>
            <w:rFonts w:hint="default" w:cstheme="minorBidi"/>
            <w:kern w:val="2"/>
            <w:sz w:val="18"/>
            <w:szCs w:val="18"/>
            <w:lang w:val="en-US" w:eastAsia="zh-CN" w:bidi="ar-SA"/>
          </w:rPr>
          <w:delText>需求</w:delText>
        </w:r>
      </w:del>
      <w:ins w:id="777" w:author="Vanessa" w:date="2023-11-06T11:17:03Z">
        <w:r>
          <w:rPr>
            <w:rFonts w:hint="eastAsia" w:cstheme="minorBidi"/>
            <w:kern w:val="2"/>
            <w:sz w:val="18"/>
            <w:szCs w:val="18"/>
            <w:lang w:val="en-US" w:eastAsia="zh-CN" w:bidi="ar-SA"/>
          </w:rPr>
          <w:t>诉求</w:t>
        </w:r>
      </w:ins>
      <w:r>
        <w:rPr>
          <w:rFonts w:hint="default" w:cstheme="minorBidi"/>
          <w:kern w:val="2"/>
          <w:sz w:val="18"/>
          <w:szCs w:val="18"/>
          <w:lang w:val="en-US" w:eastAsia="zh-CN" w:bidi="ar-SA"/>
        </w:rPr>
        <w:t>越来越大，OSPO迎来了发展机遇。对开源软件的</w:t>
      </w:r>
      <w:del w:id="778" w:author="Vanessa" w:date="2023-11-06T11:17:03Z">
        <w:r>
          <w:rPr>
            <w:rFonts w:hint="default" w:cstheme="minorBidi"/>
            <w:kern w:val="2"/>
            <w:sz w:val="18"/>
            <w:szCs w:val="18"/>
            <w:lang w:val="en-US" w:eastAsia="zh-CN" w:bidi="ar-SA"/>
          </w:rPr>
          <w:delText>需求</w:delText>
        </w:r>
      </w:del>
      <w:ins w:id="779" w:author="Vanessa" w:date="2023-11-06T11:17:03Z">
        <w:r>
          <w:rPr>
            <w:rFonts w:hint="eastAsia" w:cstheme="minorBidi"/>
            <w:kern w:val="2"/>
            <w:sz w:val="18"/>
            <w:szCs w:val="18"/>
            <w:lang w:val="en-US" w:eastAsia="zh-CN" w:bidi="ar-SA"/>
          </w:rPr>
          <w:t>诉求</w:t>
        </w:r>
      </w:ins>
      <w:r>
        <w:rPr>
          <w:rFonts w:hint="default" w:cstheme="minorBidi"/>
          <w:kern w:val="2"/>
          <w:sz w:val="18"/>
          <w:szCs w:val="18"/>
          <w:lang w:val="en-US" w:eastAsia="zh-CN" w:bidi="ar-SA"/>
        </w:rPr>
        <w:t>已远远超出了开放代码的范围，</w:t>
      </w:r>
      <w:ins w:id="780" w:author="Vanessa" w:date="2023-11-06T00:36:49Z">
        <w:r>
          <w:rPr>
            <w:rFonts w:hint="eastAsia" w:cstheme="minorBidi"/>
            <w:kern w:val="2"/>
            <w:sz w:val="18"/>
            <w:szCs w:val="18"/>
            <w:lang w:val="en-US" w:eastAsia="zh-CN" w:bidi="ar-SA"/>
          </w:rPr>
          <w:t>该</w:t>
        </w:r>
      </w:ins>
      <w:ins w:id="781" w:author="Vanessa" w:date="2023-11-06T11:17:03Z">
        <w:r>
          <w:rPr>
            <w:rFonts w:hint="eastAsia" w:cstheme="minorBidi"/>
            <w:kern w:val="2"/>
            <w:sz w:val="18"/>
            <w:szCs w:val="18"/>
            <w:lang w:val="en-US" w:eastAsia="zh-CN" w:bidi="ar-SA"/>
          </w:rPr>
          <w:t>诉求</w:t>
        </w:r>
      </w:ins>
      <w:del w:id="782" w:author="Vanessa" w:date="2023-11-06T00:36:43Z">
        <w:r>
          <w:rPr>
            <w:rFonts w:hint="default" w:cstheme="minorBidi"/>
            <w:kern w:val="2"/>
            <w:sz w:val="18"/>
            <w:szCs w:val="18"/>
            <w:lang w:val="en-US" w:eastAsia="zh-CN" w:bidi="ar-SA"/>
          </w:rPr>
          <w:delText>并</w:delText>
        </w:r>
      </w:del>
      <w:r>
        <w:rPr>
          <w:rFonts w:hint="default" w:cstheme="minorBidi"/>
          <w:kern w:val="2"/>
          <w:sz w:val="18"/>
          <w:szCs w:val="18"/>
          <w:lang w:val="en-US" w:eastAsia="zh-CN" w:bidi="ar-SA"/>
        </w:rPr>
        <w:t>延伸到组织文化、对开放性和透明度的承诺，以及最重要的合作方面。当我们谈</w:t>
      </w:r>
      <w:ins w:id="783" w:author="Vanessa" w:date="2023-11-06T00:31:21Z">
        <w:r>
          <w:rPr>
            <w:rFonts w:hint="eastAsia" w:cstheme="minorBidi"/>
            <w:kern w:val="2"/>
            <w:sz w:val="18"/>
            <w:szCs w:val="18"/>
            <w:lang w:val="en-US" w:eastAsia="zh-CN" w:bidi="ar-SA"/>
          </w:rPr>
          <w:t>及</w:t>
        </w:r>
      </w:ins>
      <w:del w:id="784" w:author="Vanessa" w:date="2023-11-06T00:31:20Z">
        <w:r>
          <w:rPr>
            <w:rFonts w:hint="default" w:cstheme="minorBidi"/>
            <w:kern w:val="2"/>
            <w:sz w:val="18"/>
            <w:szCs w:val="18"/>
            <w:lang w:val="en-US" w:eastAsia="zh-CN" w:bidi="ar-SA"/>
          </w:rPr>
          <w:delText>论</w:delText>
        </w:r>
      </w:del>
      <w:r>
        <w:rPr>
          <w:rFonts w:hint="default" w:cstheme="minorBidi"/>
          <w:kern w:val="2"/>
          <w:sz w:val="18"/>
          <w:szCs w:val="18"/>
          <w:lang w:val="en-US" w:eastAsia="zh-CN" w:bidi="ar-SA"/>
        </w:rPr>
        <w:t>数字政策</w:t>
      </w:r>
      <w:ins w:id="785" w:author="Vanessa" w:date="2023-11-06T00:33:02Z">
        <w:r>
          <w:rPr>
            <w:rFonts w:hint="eastAsia" w:cstheme="minorBidi"/>
            <w:kern w:val="2"/>
            <w:sz w:val="18"/>
            <w:szCs w:val="18"/>
            <w:lang w:val="en-US" w:eastAsia="zh-CN" w:bidi="ar-SA"/>
          </w:rPr>
          <w:t>与</w:t>
        </w:r>
      </w:ins>
      <w:del w:id="786" w:author="Vanessa" w:date="2023-11-06T00:33:01Z">
        <w:r>
          <w:rPr>
            <w:rFonts w:hint="default" w:cstheme="minorBidi"/>
            <w:kern w:val="2"/>
            <w:sz w:val="18"/>
            <w:szCs w:val="18"/>
            <w:lang w:val="en-US" w:eastAsia="zh-CN" w:bidi="ar-SA"/>
          </w:rPr>
          <w:delText>和</w:delText>
        </w:r>
      </w:del>
      <w:r>
        <w:rPr>
          <w:rFonts w:hint="default" w:cstheme="minorBidi"/>
          <w:kern w:val="2"/>
          <w:sz w:val="18"/>
          <w:szCs w:val="18"/>
          <w:lang w:val="en-US" w:eastAsia="zh-CN" w:bidi="ar-SA"/>
        </w:rPr>
        <w:t>软件</w:t>
      </w:r>
      <w:del w:id="787" w:author="Vanessa" w:date="2023-11-06T00:31:24Z">
        <w:r>
          <w:rPr>
            <w:rFonts w:hint="default" w:cstheme="minorBidi"/>
            <w:kern w:val="2"/>
            <w:sz w:val="18"/>
            <w:szCs w:val="18"/>
            <w:lang w:val="en-US" w:eastAsia="zh-CN" w:bidi="ar-SA"/>
          </w:rPr>
          <w:delText>时</w:delText>
        </w:r>
      </w:del>
      <w:r>
        <w:rPr>
          <w:rFonts w:hint="default" w:cstheme="minorBidi"/>
          <w:kern w:val="2"/>
          <w:sz w:val="18"/>
          <w:szCs w:val="18"/>
          <w:lang w:val="en-US" w:eastAsia="zh-CN" w:bidi="ar-SA"/>
        </w:rPr>
        <w:t>，我们谈论的是开放源代码</w:t>
      </w:r>
      <w:ins w:id="788" w:author="Vanessa" w:date="2023-11-06T00:32:49Z">
        <w:r>
          <w:rPr>
            <w:rFonts w:hint="eastAsia" w:cstheme="minorBidi"/>
            <w:kern w:val="2"/>
            <w:sz w:val="18"/>
            <w:szCs w:val="18"/>
            <w:lang w:val="en-US" w:eastAsia="zh-CN" w:bidi="ar-SA"/>
          </w:rPr>
          <w:t>。</w:t>
        </w:r>
      </w:ins>
      <w:del w:id="789" w:author="Vanessa" w:date="2023-11-06T00:32:49Z">
        <w:r>
          <w:rPr>
            <w:rFonts w:hint="default" w:cstheme="minorBidi"/>
            <w:kern w:val="2"/>
            <w:sz w:val="18"/>
            <w:szCs w:val="18"/>
            <w:lang w:val="en-US" w:eastAsia="zh-CN" w:bidi="ar-SA"/>
          </w:rPr>
          <w:delText>，</w:delText>
        </w:r>
      </w:del>
      <w:r>
        <w:rPr>
          <w:rFonts w:hint="default" w:cstheme="minorBidi"/>
          <w:kern w:val="2"/>
          <w:sz w:val="18"/>
          <w:szCs w:val="18"/>
          <w:lang w:val="en-US" w:eastAsia="zh-CN" w:bidi="ar-SA"/>
        </w:rPr>
        <w:t>它是数字世界的基础创新层。对于</w:t>
      </w:r>
      <w:ins w:id="790" w:author="Vanessa" w:date="2023-11-06T00:31:39Z">
        <w:r>
          <w:rPr>
            <w:rFonts w:hint="eastAsia" w:cstheme="minorBidi"/>
            <w:kern w:val="2"/>
            <w:sz w:val="18"/>
            <w:szCs w:val="18"/>
            <w:lang w:val="en-US" w:eastAsia="zh-CN" w:bidi="ar-SA"/>
          </w:rPr>
          <w:t>CIO</w:t>
        </w:r>
      </w:ins>
      <w:del w:id="791" w:author="Vanessa" w:date="2023-11-06T00:31:36Z">
        <w:r>
          <w:rPr>
            <w:rFonts w:hint="default" w:cstheme="minorBidi"/>
            <w:kern w:val="2"/>
            <w:sz w:val="18"/>
            <w:szCs w:val="18"/>
            <w:lang w:val="en-US" w:eastAsia="zh-CN" w:bidi="ar-SA"/>
          </w:rPr>
          <w:delText>政府首</w:delText>
        </w:r>
      </w:del>
      <w:del w:id="792" w:author="Vanessa" w:date="2023-11-06T00:31:35Z">
        <w:r>
          <w:rPr>
            <w:rFonts w:hint="default" w:cstheme="minorBidi"/>
            <w:kern w:val="2"/>
            <w:sz w:val="18"/>
            <w:szCs w:val="18"/>
            <w:lang w:val="en-US" w:eastAsia="zh-CN" w:bidi="ar-SA"/>
          </w:rPr>
          <w:delText>席信息官</w:delText>
        </w:r>
      </w:del>
      <w:r>
        <w:rPr>
          <w:rFonts w:hint="default" w:cstheme="minorBidi"/>
          <w:kern w:val="2"/>
          <w:sz w:val="18"/>
          <w:szCs w:val="18"/>
          <w:lang w:val="en-US" w:eastAsia="zh-CN" w:bidi="ar-SA"/>
        </w:rPr>
        <w:t>来说，OSPO是他们的组织与该层之间的接口。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The OSPO is an established concept in the private sector. The academic and government sectors are now increasingly building OSPOs. An OSPO is an institutional organisational construct that supports and accelerates the consumption, creation, and application of Open Source software. It is the central office of an institution, which works on the policy objectives of the institution that intersect with Open Source.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OSPO是</w:t>
      </w:r>
      <w:del w:id="793" w:author="Vanessa" w:date="2023-11-03T09:11:25Z">
        <w:r>
          <w:rPr>
            <w:rFonts w:hint="default" w:cstheme="minorBidi"/>
            <w:kern w:val="2"/>
            <w:sz w:val="18"/>
            <w:szCs w:val="18"/>
            <w:lang w:val="en-US" w:eastAsia="zh-CN" w:bidi="ar-SA"/>
          </w:rPr>
          <w:delText>私营</w:delText>
        </w:r>
      </w:del>
      <w:del w:id="794" w:author="Vanessa" w:date="2023-11-06T09:42:55Z">
        <w:r>
          <w:rPr>
            <w:rFonts w:hint="default" w:cstheme="minorBidi"/>
            <w:kern w:val="2"/>
            <w:sz w:val="18"/>
            <w:szCs w:val="18"/>
            <w:lang w:val="en-US" w:eastAsia="zh-CN" w:bidi="ar-SA"/>
          </w:rPr>
          <w:delText>部门</w:delText>
        </w:r>
      </w:del>
      <w:ins w:id="795" w:author="Vanessa" w:date="2023-11-06T09:44:52Z">
        <w:r>
          <w:rPr>
            <w:rFonts w:hint="eastAsia" w:cstheme="minorBidi"/>
            <w:kern w:val="2"/>
            <w:sz w:val="18"/>
            <w:szCs w:val="18"/>
            <w:lang w:val="en-US" w:eastAsia="zh-CN" w:bidi="ar-SA"/>
          </w:rPr>
          <w:t>私立领域</w:t>
        </w:r>
      </w:ins>
      <w:r>
        <w:rPr>
          <w:rFonts w:hint="default" w:cstheme="minorBidi"/>
          <w:kern w:val="2"/>
          <w:sz w:val="18"/>
          <w:szCs w:val="18"/>
          <w:lang w:val="en-US" w:eastAsia="zh-CN" w:bidi="ar-SA"/>
        </w:rPr>
        <w:t>创造的概念</w:t>
      </w:r>
      <w:ins w:id="796" w:author="Vanessa" w:date="2023-11-06T00:33:41Z">
        <w:r>
          <w:rPr>
            <w:rFonts w:hint="eastAsia" w:cstheme="minorBidi"/>
            <w:kern w:val="2"/>
            <w:sz w:val="18"/>
            <w:szCs w:val="18"/>
            <w:lang w:val="en-US" w:eastAsia="zh-CN" w:bidi="ar-SA"/>
          </w:rPr>
          <w:t>。</w:t>
        </w:r>
      </w:ins>
      <w:del w:id="797" w:author="Vanessa" w:date="2023-11-06T00:33:41Z">
        <w:r>
          <w:rPr>
            <w:rFonts w:hint="default" w:cstheme="minorBidi"/>
            <w:kern w:val="2"/>
            <w:sz w:val="18"/>
            <w:szCs w:val="18"/>
            <w:lang w:val="en-US" w:eastAsia="zh-CN" w:bidi="ar-SA"/>
          </w:rPr>
          <w:delText>，</w:delText>
        </w:r>
      </w:del>
      <w:r>
        <w:rPr>
          <w:rFonts w:hint="default" w:cstheme="minorBidi"/>
          <w:kern w:val="2"/>
          <w:sz w:val="18"/>
          <w:szCs w:val="18"/>
          <w:lang w:val="en-US" w:eastAsia="zh-CN" w:bidi="ar-SA"/>
        </w:rPr>
        <w:t>当前</w:t>
      </w:r>
      <w:ins w:id="798" w:author="Vanessa" w:date="2023-11-06T00:33:55Z">
        <w:r>
          <w:rPr>
            <w:rFonts w:hint="eastAsia" w:cstheme="minorBidi"/>
            <w:kern w:val="2"/>
            <w:sz w:val="18"/>
            <w:szCs w:val="18"/>
            <w:lang w:val="en-US" w:eastAsia="zh-CN" w:bidi="ar-SA"/>
          </w:rPr>
          <w:t>，</w:t>
        </w:r>
      </w:ins>
      <w:ins w:id="799" w:author="Vanessa" w:date="2023-11-06T00:33:57Z">
        <w:r>
          <w:rPr>
            <w:rFonts w:hint="eastAsia" w:cstheme="minorBidi"/>
            <w:kern w:val="2"/>
            <w:sz w:val="18"/>
            <w:szCs w:val="18"/>
            <w:lang w:val="en-US" w:eastAsia="zh-CN" w:bidi="ar-SA"/>
          </w:rPr>
          <w:t>越来越多的</w:t>
        </w:r>
      </w:ins>
      <w:r>
        <w:rPr>
          <w:rFonts w:hint="default" w:cstheme="minorBidi"/>
          <w:kern w:val="2"/>
          <w:sz w:val="18"/>
          <w:szCs w:val="18"/>
          <w:lang w:val="en-US" w:eastAsia="zh-CN" w:bidi="ar-SA"/>
        </w:rPr>
        <w:t>学术界和政府部门也在</w:t>
      </w:r>
      <w:del w:id="800" w:author="Vanessa" w:date="2023-11-06T00:34:02Z">
        <w:r>
          <w:rPr>
            <w:rFonts w:hint="default" w:cstheme="minorBidi"/>
            <w:kern w:val="2"/>
            <w:sz w:val="18"/>
            <w:szCs w:val="18"/>
            <w:lang w:val="en-US" w:eastAsia="zh-CN" w:bidi="ar-SA"/>
          </w:rPr>
          <w:delText>越来越多</w:delText>
        </w:r>
      </w:del>
      <w:del w:id="801" w:author="Vanessa" w:date="2023-11-06T00:34:01Z">
        <w:r>
          <w:rPr>
            <w:rFonts w:hint="default" w:cstheme="minorBidi"/>
            <w:kern w:val="2"/>
            <w:sz w:val="18"/>
            <w:szCs w:val="18"/>
            <w:lang w:val="en-US" w:eastAsia="zh-CN" w:bidi="ar-SA"/>
          </w:rPr>
          <w:delText>地</w:delText>
        </w:r>
      </w:del>
      <w:r>
        <w:rPr>
          <w:rFonts w:hint="default" w:cstheme="minorBidi"/>
          <w:kern w:val="2"/>
          <w:sz w:val="18"/>
          <w:szCs w:val="18"/>
          <w:lang w:val="en-US" w:eastAsia="zh-CN" w:bidi="ar-SA"/>
        </w:rPr>
        <w:t>设立OSPO。OSPO是一种制度性组织结构，它支持并促进</w:t>
      </w:r>
      <w:del w:id="802" w:author="Vanessa" w:date="2023-11-06T09:34:01Z">
        <w:r>
          <w:rPr>
            <w:rFonts w:hint="default" w:cstheme="minorBidi"/>
            <w:kern w:val="2"/>
            <w:sz w:val="18"/>
            <w:szCs w:val="18"/>
            <w:lang w:val="en-US" w:eastAsia="zh-CN" w:bidi="ar-SA"/>
          </w:rPr>
          <w:delText>开源软件的</w:delText>
        </w:r>
      </w:del>
      <w:r>
        <w:rPr>
          <w:rFonts w:hint="default" w:cstheme="minorBidi"/>
          <w:kern w:val="2"/>
          <w:sz w:val="18"/>
          <w:szCs w:val="18"/>
          <w:lang w:val="en-US" w:eastAsia="zh-CN" w:bidi="ar-SA"/>
        </w:rPr>
        <w:t>消费、创建</w:t>
      </w:r>
      <w:ins w:id="803" w:author="Vanessa" w:date="2023-11-06T00:34:20Z">
        <w:r>
          <w:rPr>
            <w:rFonts w:hint="eastAsia" w:cstheme="minorBidi"/>
            <w:kern w:val="2"/>
            <w:sz w:val="18"/>
            <w:szCs w:val="18"/>
            <w:lang w:val="en-US" w:eastAsia="zh-CN" w:bidi="ar-SA"/>
          </w:rPr>
          <w:t>与</w:t>
        </w:r>
      </w:ins>
      <w:del w:id="804" w:author="Vanessa" w:date="2023-11-06T00:34:20Z">
        <w:r>
          <w:rPr>
            <w:rFonts w:hint="default" w:cstheme="minorBidi"/>
            <w:kern w:val="2"/>
            <w:sz w:val="18"/>
            <w:szCs w:val="18"/>
            <w:lang w:val="en-US" w:eastAsia="zh-CN" w:bidi="ar-SA"/>
          </w:rPr>
          <w:delText>和</w:delText>
        </w:r>
      </w:del>
      <w:r>
        <w:rPr>
          <w:rFonts w:hint="default" w:cstheme="minorBidi"/>
          <w:kern w:val="2"/>
          <w:sz w:val="18"/>
          <w:szCs w:val="18"/>
          <w:lang w:val="en-US" w:eastAsia="zh-CN" w:bidi="ar-SA"/>
        </w:rPr>
        <w:t>应用</w:t>
      </w:r>
      <w:ins w:id="805" w:author="Vanessa" w:date="2023-11-06T09:34:01Z">
        <w:r>
          <w:rPr>
            <w:rFonts w:hint="default" w:cstheme="minorBidi"/>
            <w:kern w:val="2"/>
            <w:sz w:val="18"/>
            <w:szCs w:val="18"/>
            <w:lang w:val="en-US" w:eastAsia="zh-CN" w:bidi="ar-SA"/>
          </w:rPr>
          <w:t>开源软件</w:t>
        </w:r>
      </w:ins>
      <w:r>
        <w:rPr>
          <w:rFonts w:hint="default" w:cstheme="minorBidi"/>
          <w:kern w:val="2"/>
          <w:sz w:val="18"/>
          <w:szCs w:val="18"/>
          <w:lang w:val="en-US" w:eastAsia="zh-CN" w:bidi="ar-SA"/>
        </w:rPr>
        <w:t>。它是</w:t>
      </w:r>
      <w:del w:id="806" w:author="Vanessa" w:date="2023-11-06T00:35:31Z">
        <w:r>
          <w:rPr>
            <w:rFonts w:hint="default" w:cstheme="minorBidi"/>
            <w:kern w:val="2"/>
            <w:sz w:val="18"/>
            <w:szCs w:val="18"/>
            <w:lang w:val="en-US" w:eastAsia="zh-CN" w:bidi="ar-SA"/>
          </w:rPr>
          <w:delText>一</w:delText>
        </w:r>
      </w:del>
      <w:del w:id="807" w:author="Vanessa" w:date="2023-11-06T00:35:30Z">
        <w:r>
          <w:rPr>
            <w:rFonts w:hint="default" w:cstheme="minorBidi"/>
            <w:kern w:val="2"/>
            <w:sz w:val="18"/>
            <w:szCs w:val="18"/>
            <w:lang w:val="en-US" w:eastAsia="zh-CN" w:bidi="ar-SA"/>
          </w:rPr>
          <w:delText>个</w:delText>
        </w:r>
      </w:del>
      <w:r>
        <w:rPr>
          <w:rFonts w:hint="default" w:cstheme="minorBidi"/>
          <w:kern w:val="2"/>
          <w:sz w:val="18"/>
          <w:szCs w:val="18"/>
          <w:lang w:val="en-US" w:eastAsia="zh-CN" w:bidi="ar-SA"/>
        </w:rPr>
        <w:t>机构</w:t>
      </w:r>
      <w:ins w:id="808" w:author="Vanessa" w:date="2023-11-06T00:35:32Z">
        <w:r>
          <w:rPr>
            <w:rFonts w:hint="eastAsia" w:cstheme="minorBidi"/>
            <w:kern w:val="2"/>
            <w:sz w:val="18"/>
            <w:szCs w:val="18"/>
            <w:lang w:val="en-US" w:eastAsia="zh-CN" w:bidi="ar-SA"/>
          </w:rPr>
          <w:t>中</w:t>
        </w:r>
      </w:ins>
      <w:r>
        <w:rPr>
          <w:rFonts w:hint="default" w:cstheme="minorBidi"/>
          <w:kern w:val="2"/>
          <w:sz w:val="18"/>
          <w:szCs w:val="18"/>
          <w:lang w:val="en-US" w:eastAsia="zh-CN" w:bidi="ar-SA"/>
        </w:rPr>
        <w:t>的中心办公室，致力于实现该机构与开源相</w:t>
      </w:r>
      <w:ins w:id="809" w:author="Vanessa" w:date="2023-11-06T00:35:07Z">
        <w:r>
          <w:rPr>
            <w:rFonts w:hint="eastAsia" w:cstheme="minorBidi"/>
            <w:kern w:val="2"/>
            <w:sz w:val="18"/>
            <w:szCs w:val="18"/>
            <w:lang w:val="en-US" w:eastAsia="zh-CN" w:bidi="ar-SA"/>
          </w:rPr>
          <w:t>关</w:t>
        </w:r>
      </w:ins>
      <w:del w:id="810" w:author="Vanessa" w:date="2023-11-06T00:35:04Z">
        <w:r>
          <w:rPr>
            <w:rFonts w:hint="default" w:cstheme="minorBidi"/>
            <w:kern w:val="2"/>
            <w:sz w:val="18"/>
            <w:szCs w:val="18"/>
            <w:lang w:val="en-US" w:eastAsia="zh-CN" w:bidi="ar-SA"/>
          </w:rPr>
          <w:delText>交</w:delText>
        </w:r>
      </w:del>
      <w:r>
        <w:rPr>
          <w:rFonts w:hint="default" w:cstheme="minorBidi"/>
          <w:kern w:val="2"/>
          <w:sz w:val="18"/>
          <w:szCs w:val="18"/>
          <w:lang w:val="en-US" w:eastAsia="zh-CN" w:bidi="ar-SA"/>
        </w:rPr>
        <w:t>的政策目标。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Depending on its sector, size and type, an organisation’s Open Source goals will differ. Organisations build OSPOs to meet those goals, and thus all OSPOs are different.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根据其部门、规模和类型的不同，组织的开源目标也会有所不同。各组织建立OSPO是为了实现这些目标，因此所有的OSPO</w:t>
      </w:r>
      <w:ins w:id="811" w:author="Vanessa" w:date="2023-11-06T00:53:29Z">
        <w:r>
          <w:rPr>
            <w:rFonts w:hint="eastAsia" w:cstheme="minorBidi"/>
            <w:kern w:val="2"/>
            <w:sz w:val="18"/>
            <w:szCs w:val="18"/>
            <w:lang w:val="en-US" w:eastAsia="zh-CN" w:bidi="ar-SA"/>
          </w:rPr>
          <w:t>各不相同</w:t>
        </w:r>
      </w:ins>
      <w:del w:id="812" w:author="Vanessa" w:date="2023-11-06T00:53:31Z">
        <w:r>
          <w:rPr>
            <w:rFonts w:hint="default" w:cstheme="minorBidi"/>
            <w:kern w:val="2"/>
            <w:sz w:val="18"/>
            <w:szCs w:val="18"/>
            <w:lang w:val="en-US" w:eastAsia="zh-CN" w:bidi="ar-SA"/>
          </w:rPr>
          <w:delText>都是不同的</w:delText>
        </w:r>
      </w:del>
      <w:r>
        <w:rPr>
          <w:rFonts w:hint="default" w:cstheme="minorBidi"/>
          <w:kern w:val="2"/>
          <w:sz w:val="18"/>
          <w:szCs w:val="18"/>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color w:val="0000FF"/>
          <w:kern w:val="2"/>
          <w:sz w:val="18"/>
          <w:szCs w:val="18"/>
          <w:lang w:val="en-US" w:eastAsia="zh-CN" w:bidi="ar-SA"/>
        </w:rPr>
      </w:pPr>
      <w:r>
        <w:rPr>
          <w:rFonts w:hint="default" w:cstheme="minorBidi"/>
          <w:kern w:val="2"/>
          <w:sz w:val="18"/>
          <w:szCs w:val="18"/>
          <w:lang w:val="en-US" w:eastAsia="zh-CN" w:bidi="ar-SA"/>
        </w:rPr>
        <w:t>The establishment of OSPOs in the private sector has been fundamental in figuring out how to unlock the vast amounts of value and to spur innovation through Open Source, benefiting shareholders worldwide. The rise of the OSPO is a direct consequence of the ubiquity of Open Source today.</w:t>
      </w:r>
      <w:r>
        <w:rPr>
          <w:rFonts w:hint="default" w:cstheme="minorBidi"/>
          <w:color w:val="0000FF"/>
          <w:kern w:val="2"/>
          <w:sz w:val="18"/>
          <w:szCs w:val="18"/>
          <w:lang w:val="en-US" w:eastAsia="zh-CN" w:bidi="ar-SA"/>
        </w:rPr>
        <w:t xml:space="preserve"> </w:t>
      </w:r>
      <w:r>
        <w:rPr>
          <w:rFonts w:hint="default" w:cstheme="minorBidi"/>
          <w:color w:val="0000FF"/>
          <w:kern w:val="2"/>
          <w:sz w:val="18"/>
          <w:szCs w:val="18"/>
          <w:lang w:val="en-US" w:eastAsia="zh-CN" w:bidi="ar-SA"/>
        </w:rPr>
        <w:fldChar w:fldCharType="begin"/>
      </w:r>
      <w:r>
        <w:rPr>
          <w:rFonts w:hint="default" w:cstheme="minorBidi"/>
          <w:color w:val="0000FF"/>
          <w:kern w:val="2"/>
          <w:sz w:val="18"/>
          <w:szCs w:val="18"/>
          <w:lang w:val="en-US" w:eastAsia="zh-CN" w:bidi="ar-SA"/>
        </w:rPr>
        <w:instrText xml:space="preserve"> HYPERLINK "https://blog.tidelift.com/open-source-is-everywhere-survey-results-part-1" </w:instrText>
      </w:r>
      <w:r>
        <w:rPr>
          <w:rFonts w:hint="default" w:cstheme="minorBidi"/>
          <w:color w:val="0000FF"/>
          <w:kern w:val="2"/>
          <w:sz w:val="18"/>
          <w:szCs w:val="18"/>
          <w:lang w:val="en-US" w:eastAsia="zh-CN" w:bidi="ar-SA"/>
        </w:rPr>
        <w:fldChar w:fldCharType="separate"/>
      </w:r>
      <w:r>
        <w:rPr>
          <w:rStyle w:val="13"/>
          <w:rFonts w:hint="default" w:cstheme="minorBidi"/>
          <w:color w:val="0000FF"/>
          <w:kern w:val="2"/>
          <w:sz w:val="18"/>
          <w:szCs w:val="18"/>
          <w:lang w:val="en-US" w:eastAsia="zh-CN" w:bidi="ar-SA"/>
        </w:rPr>
        <w:t>In fact, 92% of all applications use Open Source components</w:t>
      </w:r>
      <w:r>
        <w:rPr>
          <w:rFonts w:hint="default" w:cstheme="minorBidi"/>
          <w:color w:val="0000FF"/>
          <w:kern w:val="2"/>
          <w:sz w:val="18"/>
          <w:szCs w:val="18"/>
          <w:lang w:val="en-US" w:eastAsia="zh-CN" w:bidi="ar-SA"/>
        </w:rPr>
        <w:fldChar w:fldCharType="end"/>
      </w:r>
      <w:r>
        <w:rPr>
          <w:rFonts w:hint="default" w:cstheme="minorBidi"/>
          <w:color w:val="0000FF"/>
          <w:kern w:val="2"/>
          <w:sz w:val="18"/>
          <w:szCs w:val="18"/>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color w:val="0000FF"/>
          <w:kern w:val="2"/>
          <w:sz w:val="18"/>
          <w:szCs w:val="18"/>
          <w:lang w:val="en-US" w:eastAsia="zh-CN" w:bidi="ar-SA"/>
        </w:rPr>
      </w:pPr>
      <w:r>
        <w:rPr>
          <w:rFonts w:hint="default" w:cstheme="minorBidi"/>
          <w:kern w:val="2"/>
          <w:sz w:val="18"/>
          <w:szCs w:val="18"/>
          <w:lang w:val="en-US" w:eastAsia="zh-CN" w:bidi="ar-SA"/>
        </w:rPr>
        <w:t>在</w:t>
      </w:r>
      <w:del w:id="813" w:author="Vanessa" w:date="2023-11-03T09:11:26Z">
        <w:r>
          <w:rPr>
            <w:rFonts w:hint="default" w:cstheme="minorBidi"/>
            <w:kern w:val="2"/>
            <w:sz w:val="18"/>
            <w:szCs w:val="18"/>
            <w:lang w:val="en-US" w:eastAsia="zh-CN" w:bidi="ar-SA"/>
          </w:rPr>
          <w:delText>私营</w:delText>
        </w:r>
      </w:del>
      <w:del w:id="814" w:author="Vanessa" w:date="2023-11-06T09:42:55Z">
        <w:r>
          <w:rPr>
            <w:rFonts w:hint="default" w:cstheme="minorBidi"/>
            <w:kern w:val="2"/>
            <w:sz w:val="18"/>
            <w:szCs w:val="18"/>
            <w:lang w:val="en-US" w:eastAsia="zh-CN" w:bidi="ar-SA"/>
          </w:rPr>
          <w:delText>部门</w:delText>
        </w:r>
      </w:del>
      <w:ins w:id="815" w:author="Vanessa" w:date="2023-11-06T09:44:52Z">
        <w:r>
          <w:rPr>
            <w:rFonts w:hint="eastAsia" w:cstheme="minorBidi"/>
            <w:kern w:val="2"/>
            <w:sz w:val="18"/>
            <w:szCs w:val="18"/>
            <w:lang w:val="en-US" w:eastAsia="zh-CN" w:bidi="ar-SA"/>
          </w:rPr>
          <w:t>私立领域</w:t>
        </w:r>
      </w:ins>
      <w:r>
        <w:rPr>
          <w:rFonts w:hint="default" w:cstheme="minorBidi"/>
          <w:kern w:val="2"/>
          <w:sz w:val="18"/>
          <w:szCs w:val="18"/>
          <w:lang w:val="en-US" w:eastAsia="zh-CN" w:bidi="ar-SA"/>
        </w:rPr>
        <w:t>建立OSPO，对于找出如何通过开源释放大量</w:t>
      </w:r>
      <w:del w:id="816" w:author="Vanessa" w:date="2023-11-06T00:55:05Z">
        <w:r>
          <w:rPr>
            <w:rFonts w:hint="default" w:cstheme="minorBidi"/>
            <w:kern w:val="2"/>
            <w:sz w:val="18"/>
            <w:szCs w:val="18"/>
            <w:lang w:val="en-US" w:eastAsia="zh-CN" w:bidi="ar-SA"/>
          </w:rPr>
          <w:delText>的</w:delText>
        </w:r>
      </w:del>
      <w:r>
        <w:rPr>
          <w:rFonts w:hint="default" w:cstheme="minorBidi"/>
          <w:kern w:val="2"/>
          <w:sz w:val="18"/>
          <w:szCs w:val="18"/>
          <w:lang w:val="en-US" w:eastAsia="zh-CN" w:bidi="ar-SA"/>
        </w:rPr>
        <w:t>价值并刺激创新</w:t>
      </w:r>
      <w:del w:id="817" w:author="Vanessa" w:date="2023-11-06T00:55:11Z">
        <w:r>
          <w:rPr>
            <w:rFonts w:hint="default" w:cstheme="minorBidi"/>
            <w:kern w:val="2"/>
            <w:sz w:val="18"/>
            <w:szCs w:val="18"/>
            <w:lang w:val="en-US" w:eastAsia="zh-CN" w:bidi="ar-SA"/>
          </w:rPr>
          <w:delText>，</w:delText>
        </w:r>
      </w:del>
      <w:r>
        <w:rPr>
          <w:rFonts w:hint="default" w:cstheme="minorBidi"/>
          <w:kern w:val="2"/>
          <w:sz w:val="18"/>
          <w:szCs w:val="18"/>
          <w:lang w:val="en-US" w:eastAsia="zh-CN" w:bidi="ar-SA"/>
        </w:rPr>
        <w:t>从而使全球股东受益的方法</w:t>
      </w:r>
      <w:ins w:id="818" w:author="Vanessa" w:date="2023-11-06T00:55:27Z">
        <w:r>
          <w:rPr>
            <w:rFonts w:hint="eastAsia" w:cstheme="minorBidi"/>
            <w:kern w:val="2"/>
            <w:sz w:val="18"/>
            <w:szCs w:val="18"/>
            <w:lang w:val="en-US" w:eastAsia="zh-CN" w:bidi="ar-SA"/>
          </w:rPr>
          <w:t>来说</w:t>
        </w:r>
      </w:ins>
      <w:r>
        <w:rPr>
          <w:rFonts w:hint="default" w:cstheme="minorBidi"/>
          <w:kern w:val="2"/>
          <w:sz w:val="18"/>
          <w:szCs w:val="18"/>
          <w:lang w:val="en-US" w:eastAsia="zh-CN" w:bidi="ar-SA"/>
        </w:rPr>
        <w:t>至关重要。OSPO的兴起是今天开源无处不在的直接结果。</w:t>
      </w:r>
      <w:r>
        <w:rPr>
          <w:rFonts w:hint="default" w:cstheme="minorBidi"/>
          <w:color w:val="0000FF"/>
          <w:kern w:val="2"/>
          <w:sz w:val="18"/>
          <w:szCs w:val="18"/>
          <w:lang w:val="en-US" w:eastAsia="zh-CN" w:bidi="ar-SA"/>
        </w:rPr>
        <w:fldChar w:fldCharType="begin"/>
      </w:r>
      <w:r>
        <w:rPr>
          <w:rFonts w:hint="default" w:cstheme="minorBidi"/>
          <w:color w:val="0000FF"/>
          <w:kern w:val="2"/>
          <w:sz w:val="18"/>
          <w:szCs w:val="18"/>
          <w:lang w:val="en-US" w:eastAsia="zh-CN" w:bidi="ar-SA"/>
        </w:rPr>
        <w:instrText xml:space="preserve"> HYPERLINK "https://blog.tidelift.com/open-source-is-everywhere-survey-results-part-1" </w:instrText>
      </w:r>
      <w:r>
        <w:rPr>
          <w:rFonts w:hint="default" w:cstheme="minorBidi"/>
          <w:color w:val="0000FF"/>
          <w:kern w:val="2"/>
          <w:sz w:val="18"/>
          <w:szCs w:val="18"/>
          <w:lang w:val="en-US" w:eastAsia="zh-CN" w:bidi="ar-SA"/>
        </w:rPr>
        <w:fldChar w:fldCharType="separate"/>
      </w:r>
      <w:r>
        <w:rPr>
          <w:rStyle w:val="13"/>
          <w:rFonts w:hint="default" w:cstheme="minorBidi"/>
          <w:color w:val="0000FF"/>
          <w:kern w:val="2"/>
          <w:sz w:val="18"/>
          <w:szCs w:val="18"/>
          <w:lang w:val="en-US" w:eastAsia="zh-CN" w:bidi="ar-SA"/>
        </w:rPr>
        <w:t>事实上，92%的应用程序都使用了开源组件</w:t>
      </w:r>
      <w:r>
        <w:rPr>
          <w:rFonts w:hint="default" w:cstheme="minorBidi"/>
          <w:color w:val="0000FF"/>
          <w:kern w:val="2"/>
          <w:sz w:val="18"/>
          <w:szCs w:val="18"/>
          <w:lang w:val="en-US" w:eastAsia="zh-CN" w:bidi="ar-SA"/>
        </w:rPr>
        <w:fldChar w:fldCharType="end"/>
      </w:r>
      <w:r>
        <w:rPr>
          <w:rFonts w:hint="default" w:cstheme="minorBidi"/>
          <w:color w:val="0000FF"/>
          <w:kern w:val="2"/>
          <w:sz w:val="18"/>
          <w:szCs w:val="18"/>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Companies build OSPOs in order to provide the capacity, skills and engagement needed to be a part of the Open Source ecosystem in a meaningful way. They are a response to the realisation that using Open Source is not a choice anymore, but a necessity.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del w:id="819" w:author="Vanessa" w:date="2023-11-06T13:30:06Z">
        <w:r>
          <w:rPr>
            <w:rFonts w:hint="default" w:cstheme="minorBidi"/>
            <w:kern w:val="2"/>
            <w:sz w:val="18"/>
            <w:szCs w:val="18"/>
            <w:lang w:val="en-US" w:eastAsia="zh-CN" w:bidi="ar-SA"/>
          </w:rPr>
          <w:delText>公司</w:delText>
        </w:r>
      </w:del>
      <w:ins w:id="820" w:author="Vanessa" w:date="2023-11-06T13:30:06Z">
        <w:r>
          <w:rPr>
            <w:rFonts w:hint="eastAsia" w:cstheme="minorBidi"/>
            <w:kern w:val="2"/>
            <w:sz w:val="18"/>
            <w:szCs w:val="18"/>
            <w:lang w:val="en-US" w:eastAsia="zh-CN" w:bidi="ar-SA"/>
          </w:rPr>
          <w:t>企业</w:t>
        </w:r>
      </w:ins>
      <w:r>
        <w:rPr>
          <w:rFonts w:hint="default" w:cstheme="minorBidi"/>
          <w:kern w:val="2"/>
          <w:sz w:val="18"/>
          <w:szCs w:val="18"/>
          <w:lang w:val="en-US" w:eastAsia="zh-CN" w:bidi="ar-SA"/>
        </w:rPr>
        <w:t>建立OSPO是为了提供必要的能力、技能</w:t>
      </w:r>
      <w:ins w:id="821" w:author="Vanessa" w:date="2023-11-06T00:57:17Z">
        <w:r>
          <w:rPr>
            <w:rFonts w:hint="eastAsia" w:cstheme="minorBidi"/>
            <w:kern w:val="2"/>
            <w:sz w:val="18"/>
            <w:szCs w:val="18"/>
            <w:lang w:val="en-US" w:eastAsia="zh-CN" w:bidi="ar-SA"/>
          </w:rPr>
          <w:t>及</w:t>
        </w:r>
      </w:ins>
      <w:del w:id="822" w:author="Vanessa" w:date="2023-11-06T00:57:10Z">
        <w:r>
          <w:rPr>
            <w:rFonts w:hint="default" w:cstheme="minorBidi"/>
            <w:kern w:val="2"/>
            <w:sz w:val="18"/>
            <w:szCs w:val="18"/>
            <w:lang w:val="en-US" w:eastAsia="zh-CN" w:bidi="ar-SA"/>
          </w:rPr>
          <w:delText>和</w:delText>
        </w:r>
      </w:del>
      <w:del w:id="823" w:author="Vanessa" w:date="2023-11-06T09:56:14Z">
        <w:r>
          <w:rPr>
            <w:rFonts w:hint="default" w:cstheme="minorBidi"/>
            <w:kern w:val="2"/>
            <w:sz w:val="18"/>
            <w:szCs w:val="18"/>
            <w:lang w:val="en-US" w:eastAsia="zh-CN" w:bidi="ar-SA"/>
          </w:rPr>
          <w:delText>社区</w:delText>
        </w:r>
      </w:del>
      <w:ins w:id="824" w:author="Vanessa" w:date="2023-11-06T09:56:14Z">
        <w:r>
          <w:rPr>
            <w:rFonts w:hint="eastAsia" w:cstheme="minorBidi"/>
            <w:kern w:val="2"/>
            <w:sz w:val="18"/>
            <w:szCs w:val="18"/>
            <w:lang w:val="en-US" w:eastAsia="zh-CN" w:bidi="ar-SA"/>
          </w:rPr>
          <w:t>共同体</w:t>
        </w:r>
      </w:ins>
      <w:r>
        <w:rPr>
          <w:rFonts w:hint="default" w:cstheme="minorBidi"/>
          <w:kern w:val="2"/>
          <w:sz w:val="18"/>
          <w:szCs w:val="18"/>
          <w:lang w:val="en-US" w:eastAsia="zh-CN" w:bidi="ar-SA"/>
        </w:rPr>
        <w:t>参与，以便其以有意义的方式成为开源生态系统的</w:t>
      </w:r>
      <w:ins w:id="825" w:author="Vanessa" w:date="2023-11-06T01:04:12Z">
        <w:r>
          <w:rPr>
            <w:rFonts w:hint="eastAsia" w:cstheme="minorBidi"/>
            <w:kern w:val="2"/>
            <w:sz w:val="18"/>
            <w:szCs w:val="18"/>
            <w:lang w:val="en-US" w:eastAsia="zh-CN" w:bidi="ar-SA"/>
          </w:rPr>
          <w:t>组成</w:t>
        </w:r>
      </w:ins>
      <w:del w:id="826" w:author="Vanessa" w:date="2023-11-06T01:04:10Z">
        <w:r>
          <w:rPr>
            <w:rFonts w:hint="default" w:cstheme="minorBidi"/>
            <w:kern w:val="2"/>
            <w:sz w:val="18"/>
            <w:szCs w:val="18"/>
            <w:lang w:val="en-US" w:eastAsia="zh-CN" w:bidi="ar-SA"/>
          </w:rPr>
          <w:delText>一</w:delText>
        </w:r>
      </w:del>
      <w:r>
        <w:rPr>
          <w:rFonts w:hint="default" w:cstheme="minorBidi"/>
          <w:kern w:val="2"/>
          <w:sz w:val="18"/>
          <w:szCs w:val="18"/>
          <w:lang w:val="en-US" w:eastAsia="zh-CN" w:bidi="ar-SA"/>
        </w:rPr>
        <w:t>部分。OSPO</w:t>
      </w:r>
      <w:ins w:id="827" w:author="Vanessa" w:date="2023-11-06T00:59:52Z">
        <w:r>
          <w:rPr>
            <w:rFonts w:hint="eastAsia" w:cstheme="minorBidi"/>
            <w:kern w:val="2"/>
            <w:sz w:val="18"/>
            <w:szCs w:val="18"/>
            <w:lang w:val="en-US" w:eastAsia="zh-CN" w:bidi="ar-SA"/>
          </w:rPr>
          <w:t>回应了</w:t>
        </w:r>
      </w:ins>
      <w:ins w:id="828" w:author="Vanessa" w:date="2023-11-06T00:59:53Z">
        <w:r>
          <w:rPr>
            <w:rFonts w:hint="eastAsia" w:cstheme="minorBidi"/>
            <w:kern w:val="2"/>
            <w:sz w:val="18"/>
            <w:szCs w:val="18"/>
            <w:lang w:val="en-US" w:eastAsia="zh-CN" w:bidi="ar-SA"/>
          </w:rPr>
          <w:t>如下</w:t>
        </w:r>
      </w:ins>
      <w:ins w:id="829" w:author="Vanessa" w:date="2023-11-06T01:00:08Z">
        <w:r>
          <w:rPr>
            <w:rFonts w:hint="eastAsia" w:cstheme="minorBidi"/>
            <w:kern w:val="2"/>
            <w:sz w:val="18"/>
            <w:szCs w:val="18"/>
            <w:lang w:val="en-US" w:eastAsia="zh-CN" w:bidi="ar-SA"/>
          </w:rPr>
          <w:t>认知</w:t>
        </w:r>
      </w:ins>
      <w:del w:id="830" w:author="Vanessa" w:date="2023-11-06T01:00:02Z">
        <w:r>
          <w:rPr>
            <w:rFonts w:hint="default" w:cstheme="minorBidi"/>
            <w:kern w:val="2"/>
            <w:sz w:val="18"/>
            <w:szCs w:val="18"/>
            <w:lang w:val="en-US" w:eastAsia="zh-CN" w:bidi="ar-SA"/>
          </w:rPr>
          <w:delText>是对这样</w:delText>
        </w:r>
      </w:del>
      <w:del w:id="831" w:author="Vanessa" w:date="2023-11-06T01:00:01Z">
        <w:r>
          <w:rPr>
            <w:rFonts w:hint="default" w:cstheme="minorBidi"/>
            <w:kern w:val="2"/>
            <w:sz w:val="18"/>
            <w:szCs w:val="18"/>
            <w:lang w:val="en-US" w:eastAsia="zh-CN" w:bidi="ar-SA"/>
          </w:rPr>
          <w:delText>一种认识的回应</w:delText>
        </w:r>
      </w:del>
      <w:r>
        <w:rPr>
          <w:rFonts w:hint="default" w:cstheme="minorBidi"/>
          <w:kern w:val="2"/>
          <w:sz w:val="18"/>
          <w:szCs w:val="18"/>
          <w:lang w:val="en-US" w:eastAsia="zh-CN" w:bidi="ar-SA"/>
        </w:rPr>
        <w:t>：使用开源不再是一</w:t>
      </w:r>
      <w:ins w:id="832" w:author="Vanessa" w:date="2023-11-06T00:59:37Z">
        <w:r>
          <w:rPr>
            <w:rFonts w:hint="eastAsia" w:cstheme="minorBidi"/>
            <w:kern w:val="2"/>
            <w:sz w:val="18"/>
            <w:szCs w:val="18"/>
            <w:lang w:val="en-US" w:eastAsia="zh-CN" w:bidi="ar-SA"/>
          </w:rPr>
          <w:t>项</w:t>
        </w:r>
      </w:ins>
      <w:del w:id="833" w:author="Vanessa" w:date="2023-11-06T00:59:36Z">
        <w:r>
          <w:rPr>
            <w:rFonts w:hint="default" w:cstheme="minorBidi"/>
            <w:kern w:val="2"/>
            <w:sz w:val="18"/>
            <w:szCs w:val="18"/>
            <w:lang w:val="en-US" w:eastAsia="zh-CN" w:bidi="ar-SA"/>
          </w:rPr>
          <w:delText>种</w:delText>
        </w:r>
      </w:del>
      <w:r>
        <w:rPr>
          <w:rFonts w:hint="default" w:cstheme="minorBidi"/>
          <w:kern w:val="2"/>
          <w:sz w:val="18"/>
          <w:szCs w:val="18"/>
          <w:lang w:val="en-US" w:eastAsia="zh-CN" w:bidi="ar-SA"/>
        </w:rPr>
        <w:t>选择，而是</w:t>
      </w:r>
      <w:del w:id="834" w:author="Vanessa" w:date="2023-11-06T00:59:44Z">
        <w:r>
          <w:rPr>
            <w:rFonts w:hint="default" w:cstheme="minorBidi"/>
            <w:kern w:val="2"/>
            <w:sz w:val="18"/>
            <w:szCs w:val="18"/>
            <w:lang w:val="en-US" w:eastAsia="zh-CN" w:bidi="ar-SA"/>
          </w:rPr>
          <w:delText>一</w:delText>
        </w:r>
      </w:del>
      <w:del w:id="835" w:author="Vanessa" w:date="2023-11-06T00:59:40Z">
        <w:r>
          <w:rPr>
            <w:rFonts w:hint="default" w:cstheme="minorBidi"/>
            <w:kern w:val="2"/>
            <w:sz w:val="18"/>
            <w:szCs w:val="18"/>
            <w:lang w:val="en-US" w:eastAsia="zh-CN" w:bidi="ar-SA"/>
          </w:rPr>
          <w:delText>种</w:delText>
        </w:r>
      </w:del>
      <w:r>
        <w:rPr>
          <w:rFonts w:hint="default" w:cstheme="minorBidi"/>
          <w:kern w:val="2"/>
          <w:sz w:val="18"/>
          <w:szCs w:val="18"/>
          <w:lang w:val="en-US" w:eastAsia="zh-CN" w:bidi="ar-SA"/>
        </w:rPr>
        <w:t>必需。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Larger companies have put effort and resources into learning and adopting processes and methodologies that are characteristic for Open Source developments.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大型</w:t>
      </w:r>
      <w:del w:id="836" w:author="Vanessa" w:date="2023-11-06T13:30:06Z">
        <w:r>
          <w:rPr>
            <w:rFonts w:hint="default" w:cstheme="minorBidi"/>
            <w:kern w:val="2"/>
            <w:sz w:val="18"/>
            <w:szCs w:val="18"/>
            <w:lang w:val="en-US" w:eastAsia="zh-CN" w:bidi="ar-SA"/>
          </w:rPr>
          <w:delText>公司</w:delText>
        </w:r>
      </w:del>
      <w:ins w:id="837" w:author="Vanessa" w:date="2023-11-06T13:30:06Z">
        <w:r>
          <w:rPr>
            <w:rFonts w:hint="eastAsia" w:cstheme="minorBidi"/>
            <w:kern w:val="2"/>
            <w:sz w:val="18"/>
            <w:szCs w:val="18"/>
            <w:lang w:val="en-US" w:eastAsia="zh-CN" w:bidi="ar-SA"/>
          </w:rPr>
          <w:t>企业</w:t>
        </w:r>
      </w:ins>
      <w:r>
        <w:rPr>
          <w:rFonts w:hint="default" w:cstheme="minorBidi"/>
          <w:kern w:val="2"/>
          <w:sz w:val="18"/>
          <w:szCs w:val="18"/>
          <w:lang w:val="en-US" w:eastAsia="zh-CN" w:bidi="ar-SA"/>
        </w:rPr>
        <w:t>已经</w:t>
      </w:r>
      <w:ins w:id="838" w:author="Vanessa" w:date="2023-11-06T01:04:50Z">
        <w:r>
          <w:rPr>
            <w:rFonts w:hint="eastAsia" w:cstheme="minorBidi"/>
            <w:kern w:val="2"/>
            <w:sz w:val="18"/>
            <w:szCs w:val="18"/>
            <w:lang w:val="en-US" w:eastAsia="zh-CN" w:bidi="ar-SA"/>
          </w:rPr>
          <w:t>在</w:t>
        </w:r>
      </w:ins>
      <w:ins w:id="839" w:author="Vanessa" w:date="2023-11-06T01:04:56Z">
        <w:r>
          <w:rPr>
            <w:rFonts w:hint="default" w:cstheme="minorBidi"/>
            <w:kern w:val="2"/>
            <w:sz w:val="18"/>
            <w:szCs w:val="18"/>
            <w:lang w:val="en-US" w:eastAsia="zh-CN" w:bidi="ar-SA"/>
          </w:rPr>
          <w:t>学习</w:t>
        </w:r>
      </w:ins>
      <w:ins w:id="840" w:author="Vanessa" w:date="2023-11-06T01:05:09Z">
        <w:r>
          <w:rPr>
            <w:rFonts w:hint="eastAsia" w:cstheme="minorBidi"/>
            <w:kern w:val="2"/>
            <w:sz w:val="18"/>
            <w:szCs w:val="18"/>
            <w:lang w:val="en-US" w:eastAsia="zh-CN" w:bidi="ar-SA"/>
          </w:rPr>
          <w:t>并</w:t>
        </w:r>
      </w:ins>
      <w:ins w:id="841" w:author="Vanessa" w:date="2023-11-06T01:04:56Z">
        <w:r>
          <w:rPr>
            <w:rFonts w:hint="default" w:cstheme="minorBidi"/>
            <w:kern w:val="2"/>
            <w:sz w:val="18"/>
            <w:szCs w:val="18"/>
            <w:lang w:val="en-US" w:eastAsia="zh-CN" w:bidi="ar-SA"/>
          </w:rPr>
          <w:t>采用开源开发所特有的流程</w:t>
        </w:r>
      </w:ins>
      <w:ins w:id="842" w:author="Vanessa" w:date="2023-11-06T01:05:19Z">
        <w:r>
          <w:rPr>
            <w:rFonts w:hint="eastAsia" w:cstheme="minorBidi"/>
            <w:kern w:val="2"/>
            <w:sz w:val="18"/>
            <w:szCs w:val="18"/>
            <w:lang w:val="en-US" w:eastAsia="zh-CN" w:bidi="ar-SA"/>
          </w:rPr>
          <w:t>及</w:t>
        </w:r>
      </w:ins>
      <w:ins w:id="843" w:author="Vanessa" w:date="2023-11-06T01:04:56Z">
        <w:r>
          <w:rPr>
            <w:rFonts w:hint="default" w:cstheme="minorBidi"/>
            <w:kern w:val="2"/>
            <w:sz w:val="18"/>
            <w:szCs w:val="18"/>
            <w:lang w:val="en-US" w:eastAsia="zh-CN" w:bidi="ar-SA"/>
          </w:rPr>
          <w:t>方法</w:t>
        </w:r>
      </w:ins>
      <w:ins w:id="844" w:author="Vanessa" w:date="2023-11-06T01:04:58Z">
        <w:r>
          <w:rPr>
            <w:rFonts w:hint="eastAsia" w:cstheme="minorBidi"/>
            <w:kern w:val="2"/>
            <w:sz w:val="18"/>
            <w:szCs w:val="18"/>
            <w:lang w:val="en-US" w:eastAsia="zh-CN" w:bidi="ar-SA"/>
          </w:rPr>
          <w:t>上</w:t>
        </w:r>
      </w:ins>
      <w:r>
        <w:rPr>
          <w:rFonts w:hint="default" w:cstheme="minorBidi"/>
          <w:kern w:val="2"/>
          <w:sz w:val="18"/>
          <w:szCs w:val="18"/>
          <w:lang w:val="en-US" w:eastAsia="zh-CN" w:bidi="ar-SA"/>
        </w:rPr>
        <w:t>投入</w:t>
      </w:r>
      <w:ins w:id="845" w:author="Vanessa" w:date="2023-11-06T01:05:02Z">
        <w:r>
          <w:rPr>
            <w:rFonts w:hint="eastAsia" w:cstheme="minorBidi"/>
            <w:kern w:val="2"/>
            <w:sz w:val="18"/>
            <w:szCs w:val="18"/>
            <w:lang w:val="en-US" w:eastAsia="zh-CN" w:bidi="ar-SA"/>
          </w:rPr>
          <w:t>了</w:t>
        </w:r>
      </w:ins>
      <w:r>
        <w:rPr>
          <w:rFonts w:hint="default" w:cstheme="minorBidi"/>
          <w:kern w:val="2"/>
          <w:sz w:val="18"/>
          <w:szCs w:val="18"/>
          <w:lang w:val="en-US" w:eastAsia="zh-CN" w:bidi="ar-SA"/>
        </w:rPr>
        <w:t>精力</w:t>
      </w:r>
      <w:ins w:id="846" w:author="Vanessa" w:date="2023-11-06T01:05:30Z">
        <w:r>
          <w:rPr>
            <w:rFonts w:hint="eastAsia" w:cstheme="minorBidi"/>
            <w:kern w:val="2"/>
            <w:sz w:val="18"/>
            <w:szCs w:val="18"/>
            <w:lang w:val="en-US" w:eastAsia="zh-CN" w:bidi="ar-SA"/>
          </w:rPr>
          <w:t>与</w:t>
        </w:r>
      </w:ins>
      <w:del w:id="847" w:author="Vanessa" w:date="2023-11-06T01:05:29Z">
        <w:r>
          <w:rPr>
            <w:rFonts w:hint="default" w:cstheme="minorBidi"/>
            <w:kern w:val="2"/>
            <w:sz w:val="18"/>
            <w:szCs w:val="18"/>
            <w:lang w:val="en-US" w:eastAsia="zh-CN" w:bidi="ar-SA"/>
          </w:rPr>
          <w:delText>和</w:delText>
        </w:r>
      </w:del>
      <w:r>
        <w:rPr>
          <w:rFonts w:hint="default" w:cstheme="minorBidi"/>
          <w:kern w:val="2"/>
          <w:sz w:val="18"/>
          <w:szCs w:val="18"/>
          <w:lang w:val="en-US" w:eastAsia="zh-CN" w:bidi="ar-SA"/>
        </w:rPr>
        <w:t>资源</w:t>
      </w:r>
      <w:del w:id="848" w:author="Vanessa" w:date="2023-11-06T01:05:03Z">
        <w:r>
          <w:rPr>
            <w:rFonts w:hint="default" w:cstheme="minorBidi"/>
            <w:kern w:val="2"/>
            <w:sz w:val="18"/>
            <w:szCs w:val="18"/>
            <w:lang w:val="en-US" w:eastAsia="zh-CN" w:bidi="ar-SA"/>
          </w:rPr>
          <w:delText>来</w:delText>
        </w:r>
      </w:del>
      <w:del w:id="849" w:author="Vanessa" w:date="2023-11-06T01:04:56Z">
        <w:r>
          <w:rPr>
            <w:rFonts w:hint="default" w:cstheme="minorBidi"/>
            <w:kern w:val="2"/>
            <w:sz w:val="18"/>
            <w:szCs w:val="18"/>
            <w:lang w:val="en-US" w:eastAsia="zh-CN" w:bidi="ar-SA"/>
          </w:rPr>
          <w:delText>学习和采用开源开发所特有的流程和方法</w:delText>
        </w:r>
      </w:del>
      <w:r>
        <w:rPr>
          <w:rFonts w:hint="default" w:cstheme="minorBidi"/>
          <w:kern w:val="2"/>
          <w:sz w:val="18"/>
          <w:szCs w:val="18"/>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For the government, most aspects that are relevant for the private sector OSPOs apply, but the government OSPO can (and potentially should) have a broader mandate. That is because the public sector’s responsibility towards citizens is broader than that of companies to their shareholders. Seen from this lens, the OSPO can on the one hand help achieve Open Source goals, but it can also to meet broader policy goals that require Open Source.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del w:id="850" w:author="Vanessa" w:date="2023-11-06T09:10:25Z">
        <w:r>
          <w:rPr>
            <w:rFonts w:hint="default" w:cstheme="minorBidi"/>
            <w:kern w:val="2"/>
            <w:sz w:val="18"/>
            <w:szCs w:val="18"/>
            <w:lang w:val="en-US" w:eastAsia="zh-CN" w:bidi="ar-SA"/>
          </w:rPr>
          <w:delText>对于政府来说，</w:delText>
        </w:r>
      </w:del>
      <w:del w:id="851" w:author="Vanessa" w:date="2023-11-03T09:11:27Z">
        <w:r>
          <w:rPr>
            <w:rFonts w:hint="default" w:cstheme="minorBidi"/>
            <w:kern w:val="2"/>
            <w:sz w:val="18"/>
            <w:szCs w:val="18"/>
            <w:lang w:val="en-US" w:eastAsia="zh-CN" w:bidi="ar-SA"/>
          </w:rPr>
          <w:delText>私营</w:delText>
        </w:r>
      </w:del>
      <w:del w:id="852" w:author="Vanessa" w:date="2023-11-06T09:42:55Z">
        <w:r>
          <w:rPr>
            <w:rFonts w:hint="default" w:cstheme="minorBidi"/>
            <w:kern w:val="2"/>
            <w:sz w:val="18"/>
            <w:szCs w:val="18"/>
            <w:lang w:val="en-US" w:eastAsia="zh-CN" w:bidi="ar-SA"/>
          </w:rPr>
          <w:delText>部门</w:delText>
        </w:r>
      </w:del>
      <w:ins w:id="853" w:author="Vanessa" w:date="2023-11-06T09:44:52Z">
        <w:r>
          <w:rPr>
            <w:rFonts w:hint="eastAsia" w:cstheme="minorBidi"/>
            <w:kern w:val="2"/>
            <w:sz w:val="18"/>
            <w:szCs w:val="18"/>
            <w:lang w:val="en-US" w:eastAsia="zh-CN" w:bidi="ar-SA"/>
          </w:rPr>
          <w:t>私立领域</w:t>
        </w:r>
      </w:ins>
      <w:r>
        <w:rPr>
          <w:rFonts w:hint="default" w:cstheme="minorBidi"/>
          <w:kern w:val="2"/>
          <w:sz w:val="18"/>
          <w:szCs w:val="18"/>
          <w:lang w:val="en-US" w:eastAsia="zh-CN" w:bidi="ar-SA"/>
        </w:rPr>
        <w:t>OSPO的大多数方面都</w:t>
      </w:r>
      <w:ins w:id="854" w:author="Vanessa" w:date="2023-11-06T09:01:34Z">
        <w:r>
          <w:rPr>
            <w:rFonts w:hint="eastAsia" w:cstheme="minorBidi"/>
            <w:kern w:val="2"/>
            <w:sz w:val="18"/>
            <w:szCs w:val="18"/>
            <w:lang w:val="en-US" w:eastAsia="zh-CN" w:bidi="ar-SA"/>
          </w:rPr>
          <w:t>能</w:t>
        </w:r>
      </w:ins>
      <w:r>
        <w:rPr>
          <w:rFonts w:hint="default" w:cstheme="minorBidi"/>
          <w:kern w:val="2"/>
          <w:sz w:val="18"/>
          <w:szCs w:val="18"/>
          <w:lang w:val="en-US" w:eastAsia="zh-CN" w:bidi="ar-SA"/>
        </w:rPr>
        <w:t>适用</w:t>
      </w:r>
      <w:ins w:id="855" w:author="Vanessa" w:date="2023-11-06T09:10:20Z">
        <w:r>
          <w:rPr>
            <w:rFonts w:hint="eastAsia" w:cstheme="minorBidi"/>
            <w:kern w:val="2"/>
            <w:sz w:val="18"/>
            <w:szCs w:val="18"/>
            <w:lang w:val="en-US" w:eastAsia="zh-CN" w:bidi="ar-SA"/>
          </w:rPr>
          <w:t>于</w:t>
        </w:r>
      </w:ins>
      <w:ins w:id="856" w:author="Vanessa" w:date="2023-11-06T09:10:21Z">
        <w:r>
          <w:rPr>
            <w:rFonts w:hint="eastAsia" w:cstheme="minorBidi"/>
            <w:kern w:val="2"/>
            <w:sz w:val="18"/>
            <w:szCs w:val="18"/>
            <w:lang w:val="en-US" w:eastAsia="zh-CN" w:bidi="ar-SA"/>
          </w:rPr>
          <w:t>政府</w:t>
        </w:r>
      </w:ins>
      <w:r>
        <w:rPr>
          <w:rFonts w:hint="default" w:cstheme="minorBidi"/>
          <w:kern w:val="2"/>
          <w:sz w:val="18"/>
          <w:szCs w:val="18"/>
          <w:lang w:val="en-US" w:eastAsia="zh-CN" w:bidi="ar-SA"/>
        </w:rPr>
        <w:t>，但政府OSPO可以（也应该）</w:t>
      </w:r>
      <w:ins w:id="857" w:author="Vanessa" w:date="2023-11-06T09:10:39Z">
        <w:r>
          <w:rPr>
            <w:rFonts w:hint="eastAsia" w:cstheme="minorBidi"/>
            <w:kern w:val="2"/>
            <w:sz w:val="18"/>
            <w:szCs w:val="18"/>
            <w:lang w:val="en-US" w:eastAsia="zh-CN" w:bidi="ar-SA"/>
          </w:rPr>
          <w:t>开展</w:t>
        </w:r>
      </w:ins>
      <w:del w:id="858" w:author="Vanessa" w:date="2023-11-06T09:10:36Z">
        <w:r>
          <w:rPr>
            <w:rFonts w:hint="default" w:cstheme="minorBidi"/>
            <w:kern w:val="2"/>
            <w:sz w:val="18"/>
            <w:szCs w:val="18"/>
            <w:lang w:val="en-US" w:eastAsia="zh-CN" w:bidi="ar-SA"/>
          </w:rPr>
          <w:delText>拥</w:delText>
        </w:r>
      </w:del>
      <w:del w:id="859" w:author="Vanessa" w:date="2023-11-06T09:10:35Z">
        <w:r>
          <w:rPr>
            <w:rFonts w:hint="default" w:cstheme="minorBidi"/>
            <w:kern w:val="2"/>
            <w:sz w:val="18"/>
            <w:szCs w:val="18"/>
            <w:lang w:val="en-US" w:eastAsia="zh-CN" w:bidi="ar-SA"/>
          </w:rPr>
          <w:delText>有</w:delText>
        </w:r>
      </w:del>
      <w:r>
        <w:rPr>
          <w:rFonts w:hint="default" w:cstheme="minorBidi"/>
          <w:kern w:val="2"/>
          <w:sz w:val="18"/>
          <w:szCs w:val="18"/>
          <w:lang w:val="en-US" w:eastAsia="zh-CN" w:bidi="ar-SA"/>
        </w:rPr>
        <w:t>更</w:t>
      </w:r>
      <w:ins w:id="860" w:author="Vanessa" w:date="2023-11-06T09:13:38Z">
        <w:r>
          <w:rPr>
            <w:rFonts w:hint="eastAsia" w:cstheme="minorBidi"/>
            <w:kern w:val="2"/>
            <w:sz w:val="18"/>
            <w:szCs w:val="18"/>
            <w:lang w:val="en-US" w:eastAsia="zh-CN" w:bidi="ar-SA"/>
          </w:rPr>
          <w:t>宽泛的工作</w:t>
        </w:r>
      </w:ins>
      <w:del w:id="861" w:author="Vanessa" w:date="2023-11-06T09:13:37Z">
        <w:r>
          <w:rPr>
            <w:rFonts w:hint="default" w:cstheme="minorBidi"/>
            <w:kern w:val="2"/>
            <w:sz w:val="18"/>
            <w:szCs w:val="18"/>
            <w:lang w:val="en-US" w:eastAsia="zh-CN" w:bidi="ar-SA"/>
          </w:rPr>
          <w:delText>广泛的任</w:delText>
        </w:r>
      </w:del>
      <w:del w:id="862" w:author="Vanessa" w:date="2023-11-06T09:10:45Z">
        <w:r>
          <w:rPr>
            <w:rFonts w:hint="default" w:cstheme="minorBidi"/>
            <w:kern w:val="2"/>
            <w:sz w:val="18"/>
            <w:szCs w:val="18"/>
            <w:lang w:val="en-US" w:eastAsia="zh-CN" w:bidi="ar-SA"/>
          </w:rPr>
          <w:delText>务</w:delText>
        </w:r>
      </w:del>
      <w:r>
        <w:rPr>
          <w:rFonts w:hint="default" w:cstheme="minorBidi"/>
          <w:kern w:val="2"/>
          <w:sz w:val="18"/>
          <w:szCs w:val="18"/>
          <w:lang w:val="en-US" w:eastAsia="zh-CN" w:bidi="ar-SA"/>
        </w:rPr>
        <w:t>。</w:t>
      </w:r>
      <w:del w:id="863" w:author="Vanessa" w:date="2023-11-06T09:11:34Z">
        <w:r>
          <w:rPr>
            <w:rFonts w:hint="default" w:cstheme="minorBidi"/>
            <w:kern w:val="2"/>
            <w:sz w:val="18"/>
            <w:szCs w:val="18"/>
            <w:lang w:val="en-US" w:eastAsia="zh-CN" w:bidi="ar-SA"/>
          </w:rPr>
          <w:delText>这是</w:delText>
        </w:r>
      </w:del>
      <w:r>
        <w:rPr>
          <w:rFonts w:hint="default" w:cstheme="minorBidi"/>
          <w:kern w:val="2"/>
          <w:sz w:val="18"/>
          <w:szCs w:val="18"/>
          <w:lang w:val="en-US" w:eastAsia="zh-CN" w:bidi="ar-SA"/>
        </w:rPr>
        <w:t>因为</w:t>
      </w:r>
      <w:del w:id="864" w:author="Vanessa" w:date="2023-10-24T19:54:45Z">
        <w:r>
          <w:rPr>
            <w:rFonts w:hint="default" w:cstheme="minorBidi"/>
            <w:kern w:val="2"/>
            <w:sz w:val="18"/>
            <w:szCs w:val="18"/>
            <w:lang w:val="en-US" w:eastAsia="zh-CN" w:bidi="ar-SA"/>
          </w:rPr>
          <w:delText>公共部门</w:delText>
        </w:r>
      </w:del>
      <w:ins w:id="865" w:author="Vanessa" w:date="2023-11-06T09:45:01Z">
        <w:r>
          <w:rPr>
            <w:rFonts w:hint="eastAsia" w:cstheme="minorBidi"/>
            <w:kern w:val="2"/>
            <w:sz w:val="18"/>
            <w:szCs w:val="18"/>
            <w:lang w:val="en-US" w:eastAsia="zh-CN" w:bidi="ar-SA"/>
          </w:rPr>
          <w:t>公立领域</w:t>
        </w:r>
      </w:ins>
      <w:r>
        <w:rPr>
          <w:rFonts w:hint="default" w:cstheme="minorBidi"/>
          <w:kern w:val="2"/>
          <w:sz w:val="18"/>
          <w:szCs w:val="18"/>
          <w:lang w:val="en-US" w:eastAsia="zh-CN" w:bidi="ar-SA"/>
        </w:rPr>
        <w:t>对公民的责任比</w:t>
      </w:r>
      <w:del w:id="866" w:author="Vanessa" w:date="2023-11-06T13:30:06Z">
        <w:r>
          <w:rPr>
            <w:rFonts w:hint="default" w:cstheme="minorBidi"/>
            <w:kern w:val="2"/>
            <w:sz w:val="18"/>
            <w:szCs w:val="18"/>
            <w:lang w:val="en-US" w:eastAsia="zh-CN" w:bidi="ar-SA"/>
          </w:rPr>
          <w:delText>公司</w:delText>
        </w:r>
      </w:del>
      <w:ins w:id="867" w:author="Vanessa" w:date="2023-11-06T13:30:06Z">
        <w:r>
          <w:rPr>
            <w:rFonts w:hint="eastAsia" w:cstheme="minorBidi"/>
            <w:kern w:val="2"/>
            <w:sz w:val="18"/>
            <w:szCs w:val="18"/>
            <w:lang w:val="en-US" w:eastAsia="zh-CN" w:bidi="ar-SA"/>
          </w:rPr>
          <w:t>企业</w:t>
        </w:r>
      </w:ins>
      <w:r>
        <w:rPr>
          <w:rFonts w:hint="default" w:cstheme="minorBidi"/>
          <w:kern w:val="2"/>
          <w:sz w:val="18"/>
          <w:szCs w:val="18"/>
          <w:lang w:val="en-US" w:eastAsia="zh-CN" w:bidi="ar-SA"/>
        </w:rPr>
        <w:t>对股东的责任更</w:t>
      </w:r>
      <w:del w:id="868" w:author="Vanessa" w:date="2023-11-06T09:12:26Z">
        <w:r>
          <w:rPr>
            <w:rFonts w:hint="default" w:cstheme="minorBidi"/>
            <w:kern w:val="2"/>
            <w:sz w:val="18"/>
            <w:szCs w:val="18"/>
            <w:lang w:val="en-US" w:eastAsia="zh-CN" w:bidi="ar-SA"/>
          </w:rPr>
          <w:delText>广</w:delText>
        </w:r>
      </w:del>
      <w:ins w:id="869" w:author="Vanessa" w:date="2023-11-06T09:13:46Z">
        <w:r>
          <w:rPr>
            <w:rFonts w:hint="eastAsia" w:cstheme="minorBidi"/>
            <w:kern w:val="2"/>
            <w:sz w:val="18"/>
            <w:szCs w:val="18"/>
            <w:lang w:val="en-US" w:eastAsia="zh-CN" w:bidi="ar-SA"/>
          </w:rPr>
          <w:t>大</w:t>
        </w:r>
      </w:ins>
      <w:del w:id="870" w:author="Vanessa" w:date="2023-11-06T09:12:29Z">
        <w:r>
          <w:rPr>
            <w:rFonts w:hint="default" w:cstheme="minorBidi"/>
            <w:kern w:val="2"/>
            <w:sz w:val="18"/>
            <w:szCs w:val="18"/>
            <w:lang w:val="en-US" w:eastAsia="zh-CN" w:bidi="ar-SA"/>
          </w:rPr>
          <w:delText>泛</w:delText>
        </w:r>
      </w:del>
      <w:r>
        <w:rPr>
          <w:rFonts w:hint="default" w:cstheme="minorBidi"/>
          <w:kern w:val="2"/>
          <w:sz w:val="18"/>
          <w:szCs w:val="18"/>
          <w:lang w:val="en-US" w:eastAsia="zh-CN" w:bidi="ar-SA"/>
        </w:rPr>
        <w:t>。从这个角度看，OSPO一方面可以帮助实现开源的目标，另一方面也可以满足需要开源的更</w:t>
      </w:r>
      <w:ins w:id="871" w:author="Vanessa" w:date="2023-11-06T09:13:19Z">
        <w:r>
          <w:rPr>
            <w:rFonts w:hint="eastAsia" w:cstheme="minorBidi"/>
            <w:kern w:val="2"/>
            <w:sz w:val="18"/>
            <w:szCs w:val="18"/>
            <w:lang w:val="en-US" w:eastAsia="zh-CN" w:bidi="ar-SA"/>
          </w:rPr>
          <w:t>宽泛</w:t>
        </w:r>
      </w:ins>
      <w:del w:id="872" w:author="Vanessa" w:date="2023-11-06T09:13:18Z">
        <w:r>
          <w:rPr>
            <w:rFonts w:hint="default" w:cstheme="minorBidi"/>
            <w:kern w:val="2"/>
            <w:sz w:val="18"/>
            <w:szCs w:val="18"/>
            <w:lang w:val="en-US" w:eastAsia="zh-CN" w:bidi="ar-SA"/>
          </w:rPr>
          <w:delText>广泛</w:delText>
        </w:r>
      </w:del>
      <w:ins w:id="873" w:author="Vanessa" w:date="2023-11-06T09:12:19Z">
        <w:r>
          <w:rPr>
            <w:rFonts w:hint="eastAsia" w:cstheme="minorBidi"/>
            <w:kern w:val="2"/>
            <w:sz w:val="18"/>
            <w:szCs w:val="18"/>
            <w:lang w:val="en-US" w:eastAsia="zh-CN" w:bidi="ar-SA"/>
          </w:rPr>
          <w:t>的</w:t>
        </w:r>
      </w:ins>
      <w:r>
        <w:rPr>
          <w:rFonts w:hint="default" w:cstheme="minorBidi"/>
          <w:kern w:val="2"/>
          <w:sz w:val="18"/>
          <w:szCs w:val="18"/>
          <w:lang w:val="en-US" w:eastAsia="zh-CN" w:bidi="ar-SA"/>
        </w:rPr>
        <w:t>政策目标。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ins w:id="874" w:author="Vanessa" w:date="2023-11-06T09:10:06Z"/>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del w:id="875" w:author="Vanessa" w:date="2023-11-06T09:12:23Z"/>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In other words, the OSPO’s responsibility should importantly include the day-to-day dealings with software development and maintenance, but it can (or should) also support the achievement of systemic policy goals such as privacy, security, trust, diversity, participation, and access to technology.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换句话说，OSPO的</w:t>
      </w:r>
      <w:del w:id="876" w:author="Vanessa" w:date="2023-11-06T13:39:27Z">
        <w:r>
          <w:rPr>
            <w:rFonts w:hint="default" w:cstheme="minorBidi"/>
            <w:kern w:val="2"/>
            <w:sz w:val="18"/>
            <w:szCs w:val="18"/>
            <w:lang w:val="en-US" w:eastAsia="zh-CN" w:bidi="ar-SA"/>
          </w:rPr>
          <w:delText>职责</w:delText>
        </w:r>
      </w:del>
      <w:ins w:id="877" w:author="Vanessa" w:date="2023-11-06T13:39:27Z">
        <w:r>
          <w:rPr>
            <w:rFonts w:hint="eastAsia" w:cstheme="minorBidi"/>
            <w:kern w:val="2"/>
            <w:sz w:val="18"/>
            <w:szCs w:val="18"/>
            <w:lang w:val="en-US" w:eastAsia="zh-CN" w:bidi="ar-SA"/>
          </w:rPr>
          <w:t>职权</w:t>
        </w:r>
      </w:ins>
      <w:r>
        <w:rPr>
          <w:rFonts w:hint="default" w:cstheme="minorBidi"/>
          <w:kern w:val="2"/>
          <w:sz w:val="18"/>
          <w:szCs w:val="18"/>
          <w:lang w:val="en-US" w:eastAsia="zh-CN" w:bidi="ar-SA"/>
        </w:rPr>
        <w:t>应该包括软件开发和维护</w:t>
      </w:r>
      <w:ins w:id="878" w:author="Vanessa" w:date="2023-11-06T09:14:00Z">
        <w:r>
          <w:rPr>
            <w:rFonts w:hint="eastAsia" w:cstheme="minorBidi"/>
            <w:kern w:val="2"/>
            <w:sz w:val="18"/>
            <w:szCs w:val="18"/>
            <w:lang w:val="en-US" w:eastAsia="zh-CN" w:bidi="ar-SA"/>
          </w:rPr>
          <w:t>的</w:t>
        </w:r>
      </w:ins>
      <w:r>
        <w:rPr>
          <w:rFonts w:hint="default" w:cstheme="minorBidi"/>
          <w:kern w:val="2"/>
          <w:sz w:val="18"/>
          <w:szCs w:val="18"/>
          <w:lang w:val="en-US" w:eastAsia="zh-CN" w:bidi="ar-SA"/>
        </w:rPr>
        <w:t>日常事务，但它</w:t>
      </w:r>
      <w:del w:id="879" w:author="Vanessa" w:date="2023-11-06T09:14:12Z">
        <w:r>
          <w:rPr>
            <w:rFonts w:hint="default" w:cstheme="minorBidi"/>
            <w:kern w:val="2"/>
            <w:sz w:val="18"/>
            <w:szCs w:val="18"/>
            <w:lang w:val="en-US" w:eastAsia="zh-CN" w:bidi="ar-SA"/>
          </w:rPr>
          <w:delText>也</w:delText>
        </w:r>
      </w:del>
      <w:r>
        <w:rPr>
          <w:rFonts w:hint="default" w:cstheme="minorBidi"/>
          <w:kern w:val="2"/>
          <w:sz w:val="18"/>
          <w:szCs w:val="18"/>
          <w:lang w:val="en-US" w:eastAsia="zh-CN" w:bidi="ar-SA"/>
        </w:rPr>
        <w:t>可以（或</w:t>
      </w:r>
      <w:ins w:id="880" w:author="Vanessa" w:date="2023-11-06T09:14:18Z">
        <w:r>
          <w:rPr>
            <w:rFonts w:hint="eastAsia" w:cstheme="minorBidi"/>
            <w:kern w:val="2"/>
            <w:sz w:val="18"/>
            <w:szCs w:val="18"/>
            <w:lang w:val="en-US" w:eastAsia="zh-CN" w:bidi="ar-SA"/>
          </w:rPr>
          <w:t>也</w:t>
        </w:r>
      </w:ins>
      <w:r>
        <w:rPr>
          <w:rFonts w:hint="default" w:cstheme="minorBidi"/>
          <w:kern w:val="2"/>
          <w:sz w:val="18"/>
          <w:szCs w:val="18"/>
          <w:lang w:val="en-US" w:eastAsia="zh-CN" w:bidi="ar-SA"/>
        </w:rPr>
        <w:t>应该）支持实现全面的政策目标，如隐私、安全、认证、多样性、公民参与</w:t>
      </w:r>
      <w:ins w:id="881" w:author="Vanessa" w:date="2023-11-06T09:15:16Z">
        <w:r>
          <w:rPr>
            <w:rFonts w:hint="eastAsia" w:cstheme="minorBidi"/>
            <w:kern w:val="2"/>
            <w:sz w:val="18"/>
            <w:szCs w:val="18"/>
            <w:lang w:val="en-US" w:eastAsia="zh-CN" w:bidi="ar-SA"/>
          </w:rPr>
          <w:t>及</w:t>
        </w:r>
      </w:ins>
      <w:del w:id="882" w:author="Vanessa" w:date="2023-11-06T09:15:16Z">
        <w:r>
          <w:rPr>
            <w:rFonts w:hint="default" w:cstheme="minorBidi"/>
            <w:kern w:val="2"/>
            <w:sz w:val="18"/>
            <w:szCs w:val="18"/>
            <w:lang w:val="en-US" w:eastAsia="zh-CN" w:bidi="ar-SA"/>
          </w:rPr>
          <w:delText>和</w:delText>
        </w:r>
      </w:del>
      <w:r>
        <w:rPr>
          <w:rFonts w:hint="default" w:cstheme="minorBidi"/>
          <w:kern w:val="2"/>
          <w:sz w:val="18"/>
          <w:szCs w:val="18"/>
          <w:lang w:val="en-US" w:eastAsia="zh-CN" w:bidi="ar-SA"/>
        </w:rPr>
        <w:t>技术获取。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 xml:space="preserve">The OSPO of yesteryear was internally-focused. The modern OSPO has clear internal and external mandates. This conceptual graphic, based on the model of the work of the </w:t>
      </w:r>
      <w:r>
        <w:rPr>
          <w:rFonts w:hint="default" w:cstheme="minorBidi"/>
          <w:color w:val="0000FF"/>
          <w:kern w:val="2"/>
          <w:sz w:val="18"/>
          <w:szCs w:val="18"/>
          <w:lang w:val="en-US" w:eastAsia="zh-CN" w:bidi="ar-SA"/>
        </w:rPr>
        <w:fldChar w:fldCharType="begin"/>
      </w:r>
      <w:r>
        <w:rPr>
          <w:rFonts w:hint="default" w:cstheme="minorBidi"/>
          <w:color w:val="0000FF"/>
          <w:kern w:val="2"/>
          <w:sz w:val="18"/>
          <w:szCs w:val="18"/>
          <w:lang w:val="en-US" w:eastAsia="zh-CN" w:bidi="ar-SA"/>
        </w:rPr>
        <w:instrText xml:space="preserve"> HYPERLINK "https://ospoplusplus.com/" </w:instrText>
      </w:r>
      <w:r>
        <w:rPr>
          <w:rFonts w:hint="default" w:cstheme="minorBidi"/>
          <w:color w:val="0000FF"/>
          <w:kern w:val="2"/>
          <w:sz w:val="18"/>
          <w:szCs w:val="18"/>
          <w:lang w:val="en-US" w:eastAsia="zh-CN" w:bidi="ar-SA"/>
        </w:rPr>
        <w:fldChar w:fldCharType="separate"/>
      </w:r>
      <w:r>
        <w:rPr>
          <w:rStyle w:val="13"/>
          <w:rFonts w:hint="default" w:cstheme="minorBidi"/>
          <w:color w:val="0000FF"/>
          <w:kern w:val="2"/>
          <w:sz w:val="18"/>
          <w:szCs w:val="18"/>
          <w:lang w:val="en-US" w:eastAsia="zh-CN" w:bidi="ar-SA"/>
        </w:rPr>
        <w:t>OSPO++ network</w:t>
      </w:r>
      <w:r>
        <w:rPr>
          <w:rFonts w:hint="default" w:cstheme="minorBidi"/>
          <w:color w:val="0000FF"/>
          <w:kern w:val="2"/>
          <w:sz w:val="18"/>
          <w:szCs w:val="18"/>
          <w:lang w:val="en-US" w:eastAsia="zh-CN" w:bidi="ar-SA"/>
        </w:rPr>
        <w:fldChar w:fldCharType="end"/>
      </w:r>
      <w:r>
        <w:rPr>
          <w:rFonts w:hint="default" w:cstheme="minorBidi"/>
          <w:kern w:val="2"/>
          <w:sz w:val="18"/>
          <w:szCs w:val="18"/>
          <w:lang w:val="en-US" w:eastAsia="zh-CN" w:bidi="ar-SA"/>
        </w:rPr>
        <w:t>, shows how the OSPO is the interface of the organisation to collaborate with their peers OSPOs and others in the Open Source ecosystem (and beyond).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以前的OSPO是专注于内部的，现代OSPO则有明确的内部和外部</w:t>
      </w:r>
      <w:ins w:id="883" w:author="Vanessa" w:date="2023-11-06T13:39:34Z">
        <w:r>
          <w:rPr>
            <w:rFonts w:hint="eastAsia" w:cstheme="minorBidi"/>
            <w:kern w:val="2"/>
            <w:sz w:val="18"/>
            <w:szCs w:val="18"/>
            <w:lang w:val="en-US" w:eastAsia="zh-CN" w:bidi="ar-SA"/>
          </w:rPr>
          <w:t>职权</w:t>
        </w:r>
      </w:ins>
      <w:del w:id="884" w:author="Vanessa" w:date="2023-11-06T09:15:40Z">
        <w:r>
          <w:rPr>
            <w:rFonts w:hint="default" w:cstheme="minorBidi"/>
            <w:kern w:val="2"/>
            <w:sz w:val="18"/>
            <w:szCs w:val="18"/>
            <w:lang w:val="en-US" w:eastAsia="zh-CN" w:bidi="ar-SA"/>
          </w:rPr>
          <w:delText>任务</w:delText>
        </w:r>
      </w:del>
      <w:r>
        <w:rPr>
          <w:rFonts w:hint="default" w:cstheme="minorBidi"/>
          <w:kern w:val="2"/>
          <w:sz w:val="18"/>
          <w:szCs w:val="18"/>
          <w:lang w:val="en-US" w:eastAsia="zh-CN" w:bidi="ar-SA"/>
        </w:rPr>
        <w:t>。</w:t>
      </w:r>
      <w:r>
        <w:rPr>
          <w:rFonts w:hint="eastAsia" w:cstheme="minorBidi"/>
          <w:kern w:val="2"/>
          <w:sz w:val="18"/>
          <w:szCs w:val="18"/>
          <w:lang w:val="en-US" w:eastAsia="zh-CN" w:bidi="ar-SA"/>
        </w:rPr>
        <w:t>下文的</w:t>
      </w:r>
      <w:r>
        <w:rPr>
          <w:rFonts w:hint="default" w:cstheme="minorBidi"/>
          <w:kern w:val="2"/>
          <w:sz w:val="18"/>
          <w:szCs w:val="18"/>
          <w:lang w:val="en-US" w:eastAsia="zh-CN" w:bidi="ar-SA"/>
        </w:rPr>
        <w:t>概念图基于</w:t>
      </w:r>
      <w:r>
        <w:rPr>
          <w:rFonts w:hint="default" w:cstheme="minorBidi"/>
          <w:color w:val="0000FF"/>
          <w:kern w:val="2"/>
          <w:sz w:val="18"/>
          <w:szCs w:val="18"/>
          <w:lang w:val="en-US" w:eastAsia="zh-CN" w:bidi="ar-SA"/>
        </w:rPr>
        <w:fldChar w:fldCharType="begin"/>
      </w:r>
      <w:r>
        <w:rPr>
          <w:rFonts w:hint="default" w:cstheme="minorBidi"/>
          <w:color w:val="0000FF"/>
          <w:kern w:val="2"/>
          <w:sz w:val="18"/>
          <w:szCs w:val="18"/>
          <w:lang w:val="en-US" w:eastAsia="zh-CN" w:bidi="ar-SA"/>
        </w:rPr>
        <w:instrText xml:space="preserve"> HYPERLINK "https://ospoplusplus.com/" </w:instrText>
      </w:r>
      <w:r>
        <w:rPr>
          <w:rFonts w:hint="default" w:cstheme="minorBidi"/>
          <w:color w:val="0000FF"/>
          <w:kern w:val="2"/>
          <w:sz w:val="18"/>
          <w:szCs w:val="18"/>
          <w:lang w:val="en-US" w:eastAsia="zh-CN" w:bidi="ar-SA"/>
        </w:rPr>
        <w:fldChar w:fldCharType="separate"/>
      </w:r>
      <w:r>
        <w:rPr>
          <w:rStyle w:val="13"/>
          <w:rFonts w:hint="default" w:cstheme="minorBidi"/>
          <w:color w:val="0000FF"/>
          <w:kern w:val="2"/>
          <w:sz w:val="18"/>
          <w:szCs w:val="18"/>
          <w:lang w:val="en-US" w:eastAsia="zh-CN" w:bidi="ar-SA"/>
        </w:rPr>
        <w:t>OSPO++</w:t>
      </w:r>
      <w:del w:id="885" w:author="Vanessa" w:date="2023-11-06T09:56:27Z">
        <w:r>
          <w:rPr>
            <w:rStyle w:val="13"/>
            <w:rFonts w:hint="default" w:cstheme="minorBidi"/>
            <w:color w:val="0000FF"/>
            <w:kern w:val="2"/>
            <w:sz w:val="18"/>
            <w:szCs w:val="18"/>
            <w:lang w:val="en-US" w:eastAsia="zh-CN" w:bidi="ar-SA"/>
          </w:rPr>
          <w:delText>网</w:delText>
        </w:r>
      </w:del>
      <w:ins w:id="886" w:author="Vanessa" w:date="2023-11-06T13:17:44Z">
        <w:r>
          <w:rPr>
            <w:rStyle w:val="13"/>
            <w:rFonts w:hint="eastAsia" w:cstheme="minorBidi"/>
            <w:color w:val="0000FF"/>
            <w:kern w:val="2"/>
            <w:sz w:val="18"/>
            <w:szCs w:val="18"/>
            <w:lang w:val="en-US" w:eastAsia="zh-CN" w:bidi="ar-SA"/>
          </w:rPr>
          <w:t>联络网</w:t>
        </w:r>
      </w:ins>
      <w:del w:id="887" w:author="Vanessa" w:date="2023-11-06T09:16:13Z">
        <w:r>
          <w:rPr>
            <w:rStyle w:val="13"/>
            <w:rFonts w:hint="default" w:cstheme="minorBidi"/>
            <w:color w:val="0000FF"/>
            <w:kern w:val="2"/>
            <w:sz w:val="18"/>
            <w:szCs w:val="18"/>
            <w:lang w:val="en-US" w:eastAsia="zh-CN" w:bidi="ar-SA"/>
          </w:rPr>
          <w:delText>络</w:delText>
        </w:r>
      </w:del>
      <w:r>
        <w:rPr>
          <w:rFonts w:hint="default" w:cstheme="minorBidi"/>
          <w:color w:val="0000FF"/>
          <w:kern w:val="2"/>
          <w:sz w:val="18"/>
          <w:szCs w:val="18"/>
          <w:lang w:val="en-US" w:eastAsia="zh-CN" w:bidi="ar-SA"/>
        </w:rPr>
        <w:fldChar w:fldCharType="end"/>
      </w:r>
      <w:r>
        <w:rPr>
          <w:rFonts w:hint="default" w:cstheme="minorBidi"/>
          <w:kern w:val="2"/>
          <w:sz w:val="18"/>
          <w:szCs w:val="18"/>
          <w:lang w:val="en-US" w:eastAsia="zh-CN" w:bidi="ar-SA"/>
        </w:rPr>
        <w:t>的工作模型，显示了OSPO是组织与</w:t>
      </w:r>
      <w:del w:id="888" w:author="Vanessa" w:date="2023-11-06T09:17:13Z">
        <w:r>
          <w:rPr>
            <w:rFonts w:hint="default" w:cstheme="minorBidi"/>
            <w:kern w:val="2"/>
            <w:sz w:val="18"/>
            <w:szCs w:val="18"/>
            <w:lang w:val="en-US" w:eastAsia="zh-CN" w:bidi="ar-SA"/>
          </w:rPr>
          <w:delText>他们的</w:delText>
        </w:r>
      </w:del>
      <w:ins w:id="889" w:author="Vanessa" w:date="2023-11-06T09:17:13Z">
        <w:r>
          <w:rPr>
            <w:rFonts w:hint="eastAsia" w:cstheme="minorBidi"/>
            <w:kern w:val="2"/>
            <w:sz w:val="18"/>
            <w:szCs w:val="18"/>
            <w:lang w:val="en-US" w:eastAsia="zh-CN" w:bidi="ar-SA"/>
          </w:rPr>
          <w:t>其他</w:t>
        </w:r>
      </w:ins>
      <w:r>
        <w:rPr>
          <w:rFonts w:hint="default" w:cstheme="minorBidi"/>
          <w:kern w:val="2"/>
          <w:sz w:val="18"/>
          <w:szCs w:val="18"/>
          <w:lang w:val="en-US" w:eastAsia="zh-CN" w:bidi="ar-SA"/>
        </w:rPr>
        <w:t>同行OSPO</w:t>
      </w:r>
      <w:del w:id="890" w:author="Vanessa" w:date="2023-11-06T09:16:44Z">
        <w:r>
          <w:rPr>
            <w:rFonts w:hint="default" w:cstheme="minorBidi"/>
            <w:kern w:val="2"/>
            <w:sz w:val="18"/>
            <w:szCs w:val="18"/>
            <w:lang w:val="en-US" w:eastAsia="zh-CN" w:bidi="ar-SA"/>
          </w:rPr>
          <w:delText>和</w:delText>
        </w:r>
      </w:del>
      <w:ins w:id="891" w:author="Vanessa" w:date="2023-11-06T09:16:44Z">
        <w:r>
          <w:rPr>
            <w:rFonts w:hint="eastAsia" w:cstheme="minorBidi"/>
            <w:kern w:val="2"/>
            <w:sz w:val="18"/>
            <w:szCs w:val="18"/>
            <w:lang w:val="en-US" w:eastAsia="zh-CN" w:bidi="ar-SA"/>
          </w:rPr>
          <w:t>及</w:t>
        </w:r>
      </w:ins>
      <w:r>
        <w:rPr>
          <w:rFonts w:hint="default" w:cstheme="minorBidi"/>
          <w:kern w:val="2"/>
          <w:sz w:val="18"/>
          <w:szCs w:val="18"/>
          <w:lang w:val="en-US" w:eastAsia="zh-CN" w:bidi="ar-SA"/>
        </w:rPr>
        <w:t>开源生态系统</w:t>
      </w:r>
      <w:ins w:id="892" w:author="Vanessa" w:date="2023-11-06T09:17:19Z">
        <w:r>
          <w:rPr>
            <w:rFonts w:hint="eastAsia" w:cstheme="minorBidi"/>
            <w:kern w:val="2"/>
            <w:sz w:val="18"/>
            <w:szCs w:val="18"/>
            <w:lang w:val="en-US" w:eastAsia="zh-CN" w:bidi="ar-SA"/>
          </w:rPr>
          <w:t>中</w:t>
        </w:r>
      </w:ins>
      <w:r>
        <w:rPr>
          <w:rFonts w:hint="default" w:cstheme="minorBidi"/>
          <w:kern w:val="2"/>
          <w:sz w:val="18"/>
          <w:szCs w:val="18"/>
          <w:lang w:val="en-US" w:eastAsia="zh-CN" w:bidi="ar-SA"/>
        </w:rPr>
        <w:t>（及</w:t>
      </w:r>
      <w:del w:id="893" w:author="Vanessa" w:date="2023-11-06T09:16:53Z">
        <w:r>
          <w:rPr>
            <w:rFonts w:hint="default" w:cstheme="minorBidi"/>
            <w:kern w:val="2"/>
            <w:sz w:val="18"/>
            <w:szCs w:val="18"/>
            <w:lang w:val="en-US" w:eastAsia="zh-CN" w:bidi="ar-SA"/>
          </w:rPr>
          <w:delText>其他</w:delText>
        </w:r>
      </w:del>
      <w:ins w:id="894" w:author="Vanessa" w:date="2023-11-06T09:16:53Z">
        <w:r>
          <w:rPr>
            <w:rFonts w:hint="eastAsia" w:cstheme="minorBidi"/>
            <w:kern w:val="2"/>
            <w:sz w:val="18"/>
            <w:szCs w:val="18"/>
            <w:lang w:val="en-US" w:eastAsia="zh-CN" w:bidi="ar-SA"/>
          </w:rPr>
          <w:t>之外</w:t>
        </w:r>
      </w:ins>
      <w:r>
        <w:rPr>
          <w:rFonts w:hint="default" w:cstheme="minorBidi"/>
          <w:kern w:val="2"/>
          <w:sz w:val="18"/>
          <w:szCs w:val="18"/>
          <w:lang w:val="en-US" w:eastAsia="zh-CN" w:bidi="ar-SA"/>
        </w:rPr>
        <w:t>）</w:t>
      </w:r>
      <w:del w:id="895" w:author="Vanessa" w:date="2023-11-06T09:17:21Z">
        <w:r>
          <w:rPr>
            <w:rFonts w:hint="default" w:cstheme="minorBidi"/>
            <w:kern w:val="2"/>
            <w:sz w:val="18"/>
            <w:szCs w:val="18"/>
            <w:lang w:val="en-US" w:eastAsia="zh-CN" w:bidi="ar-SA"/>
          </w:rPr>
          <w:delText>中</w:delText>
        </w:r>
      </w:del>
      <w:r>
        <w:rPr>
          <w:rFonts w:hint="default" w:cstheme="minorBidi"/>
          <w:kern w:val="2"/>
          <w:sz w:val="18"/>
          <w:szCs w:val="18"/>
          <w:lang w:val="en-US" w:eastAsia="zh-CN" w:bidi="ar-SA"/>
        </w:rPr>
        <w:t>的其他人</w:t>
      </w:r>
      <w:ins w:id="896" w:author="Vanessa" w:date="2023-11-06T09:17:02Z">
        <w:r>
          <w:rPr>
            <w:rFonts w:hint="eastAsia" w:cstheme="minorBidi"/>
            <w:kern w:val="2"/>
            <w:sz w:val="18"/>
            <w:szCs w:val="18"/>
            <w:lang w:val="en-US" w:eastAsia="zh-CN" w:bidi="ar-SA"/>
          </w:rPr>
          <w:t>的</w:t>
        </w:r>
      </w:ins>
      <w:r>
        <w:rPr>
          <w:rFonts w:hint="default" w:cstheme="minorBidi"/>
          <w:kern w:val="2"/>
          <w:sz w:val="18"/>
          <w:szCs w:val="18"/>
          <w:lang w:val="en-US" w:eastAsia="zh-CN" w:bidi="ar-SA"/>
        </w:rPr>
        <w:t>协作</w:t>
      </w:r>
      <w:del w:id="897" w:author="Vanessa" w:date="2023-11-06T09:17:04Z">
        <w:r>
          <w:rPr>
            <w:rFonts w:hint="default" w:cstheme="minorBidi"/>
            <w:kern w:val="2"/>
            <w:sz w:val="18"/>
            <w:szCs w:val="18"/>
            <w:lang w:val="en-US" w:eastAsia="zh-CN" w:bidi="ar-SA"/>
          </w:rPr>
          <w:delText>的</w:delText>
        </w:r>
      </w:del>
      <w:r>
        <w:rPr>
          <w:rFonts w:hint="default" w:cstheme="minorBidi"/>
          <w:kern w:val="2"/>
          <w:sz w:val="18"/>
          <w:szCs w:val="18"/>
          <w:lang w:val="en-US" w:eastAsia="zh-CN" w:bidi="ar-SA"/>
        </w:rPr>
        <w:t>接口。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center"/>
        <w:textAlignment w:val="auto"/>
        <w:rPr>
          <w:rFonts w:hint="default" w:cstheme="minorBidi"/>
          <w:kern w:val="2"/>
          <w:sz w:val="18"/>
          <w:szCs w:val="18"/>
          <w:lang w:val="en-US" w:eastAsia="zh-CN" w:bidi="ar-SA"/>
        </w:rPr>
      </w:pPr>
      <w:r>
        <w:drawing>
          <wp:inline distT="0" distB="0" distL="114300" distR="114300">
            <wp:extent cx="2289175" cy="2183130"/>
            <wp:effectExtent l="0" t="0" r="635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2289175" cy="218313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0" w:firstLineChars="0"/>
        <w:jc w:val="both"/>
        <w:textAlignment w:val="auto"/>
        <w:rPr>
          <w:rFonts w:hint="default" w:cstheme="minorBidi"/>
          <w:b/>
          <w:bCs/>
          <w:kern w:val="2"/>
          <w:sz w:val="18"/>
          <w:szCs w:val="18"/>
          <w:lang w:val="en-US" w:eastAsia="zh-CN" w:bidi="ar-SA"/>
        </w:rPr>
      </w:pPr>
      <w:r>
        <w:rPr>
          <w:rFonts w:hint="default" w:cstheme="minorBidi"/>
          <w:b/>
          <w:bCs/>
          <w:kern w:val="2"/>
          <w:sz w:val="18"/>
          <w:szCs w:val="18"/>
          <w:lang w:val="en-US" w:eastAsia="zh-CN" w:bidi="ar-SA"/>
        </w:rPr>
        <w:t>Internal Mandate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0" w:firstLineChars="0"/>
        <w:jc w:val="both"/>
        <w:textAlignment w:val="auto"/>
        <w:rPr>
          <w:rFonts w:hint="default" w:cstheme="minorBidi"/>
          <w:b/>
          <w:bCs/>
          <w:kern w:val="2"/>
          <w:sz w:val="18"/>
          <w:szCs w:val="18"/>
          <w:lang w:val="en-US" w:eastAsia="zh-CN" w:bidi="ar-SA"/>
        </w:rPr>
      </w:pPr>
      <w:r>
        <w:rPr>
          <w:rFonts w:hint="default" w:cstheme="minorBidi"/>
          <w:b/>
          <w:bCs/>
          <w:kern w:val="2"/>
          <w:sz w:val="18"/>
          <w:szCs w:val="18"/>
          <w:lang w:val="en-US" w:eastAsia="zh-CN" w:bidi="ar-SA"/>
        </w:rPr>
        <w:t>内部</w:t>
      </w:r>
      <w:ins w:id="898" w:author="Vanessa" w:date="2023-11-06T13:39:36Z">
        <w:r>
          <w:rPr>
            <w:rFonts w:hint="eastAsia" w:cstheme="minorBidi"/>
            <w:b/>
            <w:bCs/>
            <w:kern w:val="2"/>
            <w:sz w:val="18"/>
            <w:szCs w:val="18"/>
            <w:lang w:val="en-US" w:eastAsia="zh-CN" w:bidi="ar-SA"/>
          </w:rPr>
          <w:t>职权</w:t>
        </w:r>
      </w:ins>
      <w:del w:id="899" w:author="Vanessa" w:date="2023-11-06T09:17:31Z">
        <w:r>
          <w:rPr>
            <w:rFonts w:hint="default" w:cstheme="minorBidi"/>
            <w:b/>
            <w:bCs/>
            <w:kern w:val="2"/>
            <w:sz w:val="18"/>
            <w:szCs w:val="18"/>
            <w:lang w:val="en-US" w:eastAsia="zh-CN" w:bidi="ar-SA"/>
          </w:rPr>
          <w:delText>任务</w:delText>
        </w:r>
      </w:del>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 xml:space="preserve">The OSPO has a horizontal outlook on the organisation in which it is housed. This allows for using existing resources in an effective way. Examples of activities within the internal mandate are listed below. This includes implementing appropriate tools, platforms and practices required for best practice OSS development and cybersecurity. Moreover, this mandate of the OSPO supports the evolution of open culture within the organisation, going beyond software and digital infrastructures. It is built as a tool for culture change. The European Commission OSPO has this role explicitly, and </w:t>
      </w:r>
      <w:r>
        <w:rPr>
          <w:rFonts w:hint="default" w:cstheme="minorBidi"/>
          <w:color w:val="0000FF"/>
          <w:kern w:val="2"/>
          <w:sz w:val="18"/>
          <w:szCs w:val="18"/>
          <w:lang w:val="en-US" w:eastAsia="zh-CN" w:bidi="ar-SA"/>
        </w:rPr>
        <w:fldChar w:fldCharType="begin"/>
      </w:r>
      <w:r>
        <w:rPr>
          <w:rFonts w:hint="default" w:cstheme="minorBidi"/>
          <w:color w:val="0000FF"/>
          <w:kern w:val="2"/>
          <w:sz w:val="18"/>
          <w:szCs w:val="18"/>
          <w:lang w:val="en-US" w:eastAsia="zh-CN" w:bidi="ar-SA"/>
        </w:rPr>
        <w:instrText xml:space="preserve"> HYPERLINK "https://www.youtube.com/watch?v=WDjh_nbAAeg&amp;ab_channel=JHUSheridanLibraries%26UniversityMuseums" </w:instrText>
      </w:r>
      <w:r>
        <w:rPr>
          <w:rFonts w:hint="default" w:cstheme="minorBidi"/>
          <w:color w:val="0000FF"/>
          <w:kern w:val="2"/>
          <w:sz w:val="18"/>
          <w:szCs w:val="18"/>
          <w:lang w:val="en-US" w:eastAsia="zh-CN" w:bidi="ar-SA"/>
        </w:rPr>
        <w:fldChar w:fldCharType="separate"/>
      </w:r>
      <w:r>
        <w:rPr>
          <w:rStyle w:val="13"/>
          <w:rFonts w:hint="default" w:cstheme="minorBidi"/>
          <w:color w:val="0000FF"/>
          <w:kern w:val="2"/>
          <w:sz w:val="18"/>
          <w:szCs w:val="18"/>
          <w:lang w:val="en-US" w:eastAsia="zh-CN" w:bidi="ar-SA"/>
        </w:rPr>
        <w:t>the Microsoft OSPO can be seen as a private sector example of the “culture change-OSPO”</w:t>
      </w:r>
      <w:r>
        <w:rPr>
          <w:rFonts w:hint="default" w:cstheme="minorBidi"/>
          <w:color w:val="0000FF"/>
          <w:kern w:val="2"/>
          <w:sz w:val="18"/>
          <w:szCs w:val="18"/>
          <w:lang w:val="en-US" w:eastAsia="zh-CN" w:bidi="ar-SA"/>
        </w:rPr>
        <w:fldChar w:fldCharType="end"/>
      </w:r>
      <w:r>
        <w:rPr>
          <w:rFonts w:hint="default" w:cstheme="minorBidi"/>
          <w:kern w:val="2"/>
          <w:sz w:val="18"/>
          <w:szCs w:val="18"/>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OSPO对组织有一个横向的展望，这</w:t>
      </w:r>
      <w:del w:id="900" w:author="Vanessa" w:date="2023-11-06T09:18:24Z">
        <w:r>
          <w:rPr>
            <w:rFonts w:hint="default" w:cstheme="minorBidi"/>
            <w:kern w:val="2"/>
            <w:sz w:val="18"/>
            <w:szCs w:val="18"/>
            <w:lang w:val="en-US" w:eastAsia="zh-CN" w:bidi="ar-SA"/>
          </w:rPr>
          <w:delText>样就</w:delText>
        </w:r>
      </w:del>
      <w:r>
        <w:rPr>
          <w:rFonts w:hint="default" w:cstheme="minorBidi"/>
          <w:kern w:val="2"/>
          <w:sz w:val="18"/>
          <w:szCs w:val="18"/>
          <w:lang w:val="en-US" w:eastAsia="zh-CN" w:bidi="ar-SA"/>
        </w:rPr>
        <w:t>可以有效地利用现有资源。下文列举了OSPO内部</w:t>
      </w:r>
      <w:ins w:id="901" w:author="Vanessa" w:date="2023-11-06T13:39:37Z">
        <w:r>
          <w:rPr>
            <w:rFonts w:hint="eastAsia" w:cstheme="minorBidi"/>
            <w:kern w:val="2"/>
            <w:sz w:val="18"/>
            <w:szCs w:val="18"/>
            <w:lang w:val="en-US" w:eastAsia="zh-CN" w:bidi="ar-SA"/>
          </w:rPr>
          <w:t>职权</w:t>
        </w:r>
      </w:ins>
      <w:del w:id="902" w:author="Vanessa" w:date="2023-11-06T09:18:32Z">
        <w:r>
          <w:rPr>
            <w:rFonts w:hint="default" w:cstheme="minorBidi"/>
            <w:kern w:val="2"/>
            <w:sz w:val="18"/>
            <w:szCs w:val="18"/>
            <w:lang w:val="en-US" w:eastAsia="zh-CN" w:bidi="ar-SA"/>
          </w:rPr>
          <w:delText>任务</w:delText>
        </w:r>
      </w:del>
      <w:r>
        <w:rPr>
          <w:rFonts w:hint="default" w:cstheme="minorBidi"/>
          <w:kern w:val="2"/>
          <w:sz w:val="18"/>
          <w:szCs w:val="18"/>
          <w:lang w:val="en-US" w:eastAsia="zh-CN" w:bidi="ar-SA"/>
        </w:rPr>
        <w:t>范围内的活动实例，包括实现开源软件开发最佳实践和网络安全所需的适当工具、平台和</w:t>
      </w:r>
      <w:ins w:id="903" w:author="Vanessa" w:date="2023-11-06T09:19:08Z">
        <w:r>
          <w:rPr>
            <w:rFonts w:hint="eastAsia" w:cstheme="minorBidi"/>
            <w:kern w:val="2"/>
            <w:sz w:val="18"/>
            <w:szCs w:val="18"/>
            <w:lang w:val="en-US" w:eastAsia="zh-CN" w:bidi="ar-SA"/>
          </w:rPr>
          <w:t>实践</w:t>
        </w:r>
      </w:ins>
      <w:del w:id="904" w:author="Vanessa" w:date="2023-11-06T09:19:05Z">
        <w:r>
          <w:rPr>
            <w:rFonts w:hint="default" w:cstheme="minorBidi"/>
            <w:kern w:val="2"/>
            <w:sz w:val="18"/>
            <w:szCs w:val="18"/>
            <w:lang w:val="en-US" w:eastAsia="zh-CN" w:bidi="ar-SA"/>
          </w:rPr>
          <w:delText>做法</w:delText>
        </w:r>
      </w:del>
      <w:r>
        <w:rPr>
          <w:rFonts w:hint="default" w:cstheme="minorBidi"/>
          <w:kern w:val="2"/>
          <w:sz w:val="18"/>
          <w:szCs w:val="18"/>
          <w:lang w:val="en-US" w:eastAsia="zh-CN" w:bidi="ar-SA"/>
        </w:rPr>
        <w:t>。此外，OSPO的内部</w:t>
      </w:r>
      <w:ins w:id="905" w:author="Vanessa" w:date="2023-11-06T13:39:38Z">
        <w:r>
          <w:rPr>
            <w:rFonts w:hint="eastAsia" w:cstheme="minorBidi"/>
            <w:kern w:val="2"/>
            <w:sz w:val="18"/>
            <w:szCs w:val="18"/>
            <w:lang w:val="en-US" w:eastAsia="zh-CN" w:bidi="ar-SA"/>
          </w:rPr>
          <w:t>职权</w:t>
        </w:r>
      </w:ins>
      <w:del w:id="906" w:author="Vanessa" w:date="2023-11-06T09:39:14Z">
        <w:r>
          <w:rPr>
            <w:rFonts w:hint="default" w:cstheme="minorBidi"/>
            <w:kern w:val="2"/>
            <w:sz w:val="18"/>
            <w:szCs w:val="18"/>
            <w:lang w:val="en-US" w:eastAsia="zh-CN" w:bidi="ar-SA"/>
          </w:rPr>
          <w:delText>任务</w:delText>
        </w:r>
      </w:del>
      <w:r>
        <w:rPr>
          <w:rFonts w:hint="default" w:cstheme="minorBidi"/>
          <w:kern w:val="2"/>
          <w:sz w:val="18"/>
          <w:szCs w:val="18"/>
          <w:lang w:val="en-US" w:eastAsia="zh-CN" w:bidi="ar-SA"/>
        </w:rPr>
        <w:t>支持了组织内部开放文化的发展，</w:t>
      </w:r>
      <w:ins w:id="907" w:author="Vanessa" w:date="2023-11-06T09:39:24Z">
        <w:r>
          <w:rPr>
            <w:rFonts w:hint="eastAsia" w:cstheme="minorBidi"/>
            <w:kern w:val="2"/>
            <w:sz w:val="18"/>
            <w:szCs w:val="18"/>
            <w:lang w:val="en-US" w:eastAsia="zh-CN" w:bidi="ar-SA"/>
          </w:rPr>
          <w:t>这</w:t>
        </w:r>
      </w:ins>
      <w:r>
        <w:rPr>
          <w:rFonts w:hint="default" w:cstheme="minorBidi"/>
          <w:kern w:val="2"/>
          <w:sz w:val="18"/>
          <w:szCs w:val="18"/>
          <w:lang w:val="en-US" w:eastAsia="zh-CN" w:bidi="ar-SA"/>
        </w:rPr>
        <w:t>超越了软件和数字基础设施建设</w:t>
      </w:r>
      <w:ins w:id="908" w:author="Vanessa" w:date="2023-11-06T09:40:11Z">
        <w:r>
          <w:rPr>
            <w:rFonts w:hint="eastAsia" w:cstheme="minorBidi"/>
            <w:kern w:val="2"/>
            <w:sz w:val="18"/>
            <w:szCs w:val="18"/>
            <w:lang w:val="en-US" w:eastAsia="zh-CN" w:bidi="ar-SA"/>
          </w:rPr>
          <w:t>的</w:t>
        </w:r>
      </w:ins>
      <w:r>
        <w:rPr>
          <w:rFonts w:hint="default" w:cstheme="minorBidi"/>
          <w:kern w:val="2"/>
          <w:sz w:val="18"/>
          <w:szCs w:val="18"/>
          <w:lang w:val="en-US" w:eastAsia="zh-CN" w:bidi="ar-SA"/>
        </w:rPr>
        <w:t>层面。它是作为文化变革的工具而建立的。欧盟委员会的OSPO明确发挥了这一作用，</w:t>
      </w:r>
      <w:r>
        <w:rPr>
          <w:rFonts w:hint="default" w:cstheme="minorBidi"/>
          <w:color w:val="0000FF"/>
          <w:kern w:val="2"/>
          <w:sz w:val="18"/>
          <w:szCs w:val="18"/>
          <w:lang w:val="en-US" w:eastAsia="zh-CN" w:bidi="ar-SA"/>
        </w:rPr>
        <w:fldChar w:fldCharType="begin"/>
      </w:r>
      <w:r>
        <w:rPr>
          <w:rFonts w:hint="default" w:cstheme="minorBidi"/>
          <w:color w:val="0000FF"/>
          <w:kern w:val="2"/>
          <w:sz w:val="18"/>
          <w:szCs w:val="18"/>
          <w:lang w:val="en-US" w:eastAsia="zh-CN" w:bidi="ar-SA"/>
        </w:rPr>
        <w:instrText xml:space="preserve"> HYPERLINK "https://www.youtube.com/watch?v=WDjh_nbAAeg&amp;ab_channel=JHUSheridanLibraries%26UniversityMuseums" </w:instrText>
      </w:r>
      <w:r>
        <w:rPr>
          <w:rFonts w:hint="default" w:cstheme="minorBidi"/>
          <w:color w:val="0000FF"/>
          <w:kern w:val="2"/>
          <w:sz w:val="18"/>
          <w:szCs w:val="18"/>
          <w:lang w:val="en-US" w:eastAsia="zh-CN" w:bidi="ar-SA"/>
        </w:rPr>
        <w:fldChar w:fldCharType="separate"/>
      </w:r>
      <w:r>
        <w:rPr>
          <w:rStyle w:val="13"/>
          <w:rFonts w:hint="default" w:cstheme="minorBidi"/>
          <w:color w:val="0000FF"/>
          <w:kern w:val="2"/>
          <w:sz w:val="18"/>
          <w:szCs w:val="18"/>
          <w:lang w:val="en-US" w:eastAsia="zh-CN" w:bidi="ar-SA"/>
        </w:rPr>
        <w:t>微软的OSPO可以被视为“</w:t>
      </w:r>
      <w:ins w:id="909" w:author="Vanessa" w:date="2023-11-06T09:18:01Z">
        <w:r>
          <w:rPr>
            <w:rStyle w:val="13"/>
            <w:rFonts w:hint="eastAsia" w:cstheme="minorBidi"/>
            <w:color w:val="0000FF"/>
            <w:kern w:val="2"/>
            <w:sz w:val="18"/>
            <w:szCs w:val="18"/>
            <w:lang w:val="en-US" w:eastAsia="zh-CN" w:bidi="ar-SA"/>
          </w:rPr>
          <w:t>OSPO</w:t>
        </w:r>
      </w:ins>
      <w:r>
        <w:rPr>
          <w:rStyle w:val="13"/>
          <w:rFonts w:hint="default" w:cstheme="minorBidi"/>
          <w:color w:val="0000FF"/>
          <w:kern w:val="2"/>
          <w:sz w:val="18"/>
          <w:szCs w:val="18"/>
          <w:lang w:val="en-US" w:eastAsia="zh-CN" w:bidi="ar-SA"/>
        </w:rPr>
        <w:t>文化变革</w:t>
      </w:r>
      <w:del w:id="910" w:author="Vanessa" w:date="2023-11-06T09:18:06Z">
        <w:r>
          <w:rPr>
            <w:rStyle w:val="13"/>
            <w:rFonts w:hint="default" w:cstheme="minorBidi"/>
            <w:color w:val="0000FF"/>
            <w:kern w:val="2"/>
            <w:sz w:val="18"/>
            <w:szCs w:val="18"/>
            <w:lang w:val="en-US" w:eastAsia="zh-CN" w:bidi="ar-SA"/>
          </w:rPr>
          <w:delText>OSPO</w:delText>
        </w:r>
      </w:del>
      <w:r>
        <w:rPr>
          <w:rStyle w:val="13"/>
          <w:rFonts w:hint="default" w:cstheme="minorBidi"/>
          <w:color w:val="0000FF"/>
          <w:kern w:val="2"/>
          <w:sz w:val="18"/>
          <w:szCs w:val="18"/>
          <w:lang w:val="en-US" w:eastAsia="zh-CN" w:bidi="ar-SA"/>
        </w:rPr>
        <w:t>”的</w:t>
      </w:r>
      <w:del w:id="911" w:author="Vanessa" w:date="2023-11-03T09:11:28Z">
        <w:r>
          <w:rPr>
            <w:rStyle w:val="13"/>
            <w:rFonts w:hint="default" w:cstheme="minorBidi"/>
            <w:color w:val="0000FF"/>
            <w:kern w:val="2"/>
            <w:sz w:val="18"/>
            <w:szCs w:val="18"/>
            <w:lang w:val="en-US" w:eastAsia="zh-CN" w:bidi="ar-SA"/>
          </w:rPr>
          <w:delText>私营</w:delText>
        </w:r>
      </w:del>
      <w:del w:id="912" w:author="Vanessa" w:date="2023-11-06T09:42:55Z">
        <w:r>
          <w:rPr>
            <w:rStyle w:val="13"/>
            <w:rFonts w:hint="default" w:cstheme="minorBidi"/>
            <w:color w:val="0000FF"/>
            <w:kern w:val="2"/>
            <w:sz w:val="18"/>
            <w:szCs w:val="18"/>
            <w:lang w:val="en-US" w:eastAsia="zh-CN" w:bidi="ar-SA"/>
          </w:rPr>
          <w:delText>部门</w:delText>
        </w:r>
      </w:del>
      <w:ins w:id="913" w:author="Vanessa" w:date="2023-11-06T09:44:52Z">
        <w:r>
          <w:rPr>
            <w:rStyle w:val="13"/>
            <w:rFonts w:hint="eastAsia" w:cstheme="minorBidi"/>
            <w:color w:val="0000FF"/>
            <w:kern w:val="2"/>
            <w:sz w:val="18"/>
            <w:szCs w:val="18"/>
            <w:lang w:val="en-US" w:eastAsia="zh-CN" w:bidi="ar-SA"/>
          </w:rPr>
          <w:t>私立领域</w:t>
        </w:r>
      </w:ins>
      <w:r>
        <w:rPr>
          <w:rStyle w:val="13"/>
          <w:rFonts w:hint="default" w:cstheme="minorBidi"/>
          <w:color w:val="0000FF"/>
          <w:kern w:val="2"/>
          <w:sz w:val="18"/>
          <w:szCs w:val="18"/>
          <w:lang w:val="en-US" w:eastAsia="zh-CN" w:bidi="ar-SA"/>
        </w:rPr>
        <w:t>例子</w:t>
      </w:r>
      <w:r>
        <w:rPr>
          <w:rFonts w:hint="default" w:cstheme="minorBidi"/>
          <w:color w:val="0000FF"/>
          <w:kern w:val="2"/>
          <w:sz w:val="18"/>
          <w:szCs w:val="18"/>
          <w:lang w:val="en-US" w:eastAsia="zh-CN" w:bidi="ar-SA"/>
        </w:rPr>
        <w:fldChar w:fldCharType="end"/>
      </w:r>
      <w:r>
        <w:rPr>
          <w:rFonts w:hint="default" w:cstheme="minorBidi"/>
          <w:kern w:val="2"/>
          <w:sz w:val="18"/>
          <w:szCs w:val="18"/>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Examples of activities within the internal mandate of an OSPO include: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OSPO内部</w:t>
      </w:r>
      <w:ins w:id="914" w:author="Vanessa" w:date="2023-11-06T13:39:39Z">
        <w:r>
          <w:rPr>
            <w:rFonts w:hint="eastAsia" w:cstheme="minorBidi"/>
            <w:kern w:val="2"/>
            <w:sz w:val="18"/>
            <w:szCs w:val="18"/>
            <w:lang w:val="en-US" w:eastAsia="zh-CN" w:bidi="ar-SA"/>
          </w:rPr>
          <w:t>职权</w:t>
        </w:r>
      </w:ins>
      <w:del w:id="915" w:author="Vanessa" w:date="2023-11-06T10:08:17Z">
        <w:r>
          <w:rPr>
            <w:rFonts w:hint="default" w:cstheme="minorBidi"/>
            <w:kern w:val="2"/>
            <w:sz w:val="18"/>
            <w:szCs w:val="18"/>
            <w:lang w:val="en-US" w:eastAsia="zh-CN" w:bidi="ar-SA"/>
          </w:rPr>
          <w:delText>任务范围</w:delText>
        </w:r>
      </w:del>
      <w:r>
        <w:rPr>
          <w:rFonts w:hint="default" w:cstheme="minorBidi"/>
          <w:kern w:val="2"/>
          <w:sz w:val="18"/>
          <w:szCs w:val="18"/>
          <w:lang w:val="en-US" w:eastAsia="zh-CN" w:bidi="ar-SA"/>
        </w:rPr>
        <w:t>内的活动实例包括：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840" w:leftChars="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ensuring legal compliance</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840" w:leftChars="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确保合法合规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840" w:leftChars="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developing and implementing OSS strategies</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840" w:leftChars="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制定和实施开源软件战略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840" w:leftChars="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helping teams launching new software projects to use Open Source well</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840" w:leftChars="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帮助启动新软件项目的团队更好地使用开源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840" w:leftChars="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Cooperative Digital Strategy</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840" w:leftChars="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数字化合作战略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840" w:leftChars="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measuring the organisation’s usage of OSS and progress (metrics and statistics)</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840" w:leftChars="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衡量组织对开源软件的使用和进展（指标和统计</w:t>
      </w:r>
      <w:ins w:id="916" w:author="Vanessa" w:date="2023-11-06T09:49:53Z">
        <w:r>
          <w:rPr>
            <w:rFonts w:hint="eastAsia" w:cstheme="minorBidi"/>
            <w:kern w:val="2"/>
            <w:sz w:val="18"/>
            <w:szCs w:val="18"/>
            <w:lang w:val="en-US" w:eastAsia="zh-CN" w:bidi="ar-SA"/>
          </w:rPr>
          <w:t>数据</w:t>
        </w:r>
      </w:ins>
      <w:r>
        <w:rPr>
          <w:rFonts w:hint="default" w:cstheme="minorBidi"/>
          <w:kern w:val="2"/>
          <w:sz w:val="18"/>
          <w:szCs w:val="18"/>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840" w:leftChars="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shaping funding programs for OSS</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840" w:leftChars="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为开源软件制定</w:t>
      </w:r>
      <w:ins w:id="917" w:author="Vanessa" w:date="2023-11-06T09:49:59Z">
        <w:r>
          <w:rPr>
            <w:rFonts w:hint="eastAsia" w:cstheme="minorBidi"/>
            <w:kern w:val="2"/>
            <w:sz w:val="18"/>
            <w:szCs w:val="18"/>
            <w:lang w:val="en-US" w:eastAsia="zh-CN" w:bidi="ar-SA"/>
          </w:rPr>
          <w:t>募资</w:t>
        </w:r>
      </w:ins>
      <w:del w:id="918" w:author="Vanessa" w:date="2023-11-06T09:49:58Z">
        <w:r>
          <w:rPr>
            <w:rFonts w:hint="default" w:cstheme="minorBidi"/>
            <w:kern w:val="2"/>
            <w:sz w:val="18"/>
            <w:szCs w:val="18"/>
            <w:lang w:val="en-US" w:eastAsia="zh-CN" w:bidi="ar-SA"/>
          </w:rPr>
          <w:delText>筹资</w:delText>
        </w:r>
      </w:del>
      <w:r>
        <w:rPr>
          <w:rFonts w:hint="default" w:cstheme="minorBidi"/>
          <w:kern w:val="2"/>
          <w:sz w:val="18"/>
          <w:szCs w:val="18"/>
          <w:lang w:val="en-US" w:eastAsia="zh-CN" w:bidi="ar-SA"/>
        </w:rPr>
        <w:t>方案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840" w:leftChars="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providing training and guidance for employees on how they could engage in OSS activities</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840" w:leftChars="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为员工提供培训和指导，让他们了解如何参与开源软件活动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840" w:leftChars="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advocating and communicating internally about Open Source initiatives, and any other activities that make up the organisation’s involvement in Open Source</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840" w:leftChars="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在内部宣传和交流有关开源的倡议，以及组织参与开源的任何其他活动。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0" w:firstLineChars="0"/>
        <w:jc w:val="both"/>
        <w:textAlignment w:val="auto"/>
        <w:rPr>
          <w:rFonts w:hint="default" w:cstheme="minorBidi"/>
          <w:b/>
          <w:bCs/>
          <w:kern w:val="2"/>
          <w:sz w:val="18"/>
          <w:szCs w:val="18"/>
          <w:lang w:val="en-US" w:eastAsia="zh-CN" w:bidi="ar-SA"/>
        </w:rPr>
      </w:pPr>
      <w:r>
        <w:rPr>
          <w:rFonts w:hint="default" w:cstheme="minorBidi"/>
          <w:b/>
          <w:bCs/>
          <w:kern w:val="2"/>
          <w:sz w:val="18"/>
          <w:szCs w:val="18"/>
          <w:lang w:val="en-US" w:eastAsia="zh-CN" w:bidi="ar-SA"/>
        </w:rPr>
        <w:t>External Mandate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0" w:firstLineChars="0"/>
        <w:jc w:val="both"/>
        <w:textAlignment w:val="auto"/>
        <w:rPr>
          <w:rFonts w:hint="default" w:cstheme="minorBidi"/>
          <w:b/>
          <w:bCs/>
          <w:kern w:val="2"/>
          <w:sz w:val="18"/>
          <w:szCs w:val="18"/>
          <w:lang w:val="en-US" w:eastAsia="zh-CN" w:bidi="ar-SA"/>
        </w:rPr>
      </w:pPr>
      <w:r>
        <w:rPr>
          <w:rFonts w:hint="default" w:cstheme="minorBidi"/>
          <w:b/>
          <w:bCs/>
          <w:kern w:val="2"/>
          <w:sz w:val="18"/>
          <w:szCs w:val="18"/>
          <w:lang w:val="en-US" w:eastAsia="zh-CN" w:bidi="ar-SA"/>
        </w:rPr>
        <w:t>外部</w:t>
      </w:r>
      <w:ins w:id="919" w:author="Vanessa" w:date="2023-11-06T13:39:40Z">
        <w:r>
          <w:rPr>
            <w:rFonts w:hint="eastAsia" w:cstheme="minorBidi"/>
            <w:b/>
            <w:bCs/>
            <w:kern w:val="2"/>
            <w:sz w:val="18"/>
            <w:szCs w:val="18"/>
            <w:lang w:val="en-US" w:eastAsia="zh-CN" w:bidi="ar-SA"/>
          </w:rPr>
          <w:t>职权</w:t>
        </w:r>
      </w:ins>
      <w:del w:id="920" w:author="Vanessa" w:date="2023-11-06T09:17:38Z">
        <w:r>
          <w:rPr>
            <w:rFonts w:hint="default" w:cstheme="minorBidi"/>
            <w:b/>
            <w:bCs/>
            <w:kern w:val="2"/>
            <w:sz w:val="18"/>
            <w:szCs w:val="18"/>
            <w:lang w:val="en-US" w:eastAsia="zh-CN" w:bidi="ar-SA"/>
          </w:rPr>
          <w:delText>任务</w:delText>
        </w:r>
      </w:del>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The OSPO needs to provide direct value for the organisation that it serves through its internal mandate. Due to the nature of Open Source, however, OSPO-enabled organisations are meant to be part of communities that co-create value. Thus, the modern OSPO has a significant external mandate to be able to identify new projects, tools, actors and practices that can improve the organisation’s work, effectiveness and future strategies of the OSPO and of the organisation as a whole. As the case studies will show, this external component is often cited by public officials and those involved in OSPO networks as one of the most crucial features of an OSPO in supporting the organisation it serves.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OSPO需要</w:t>
      </w:r>
      <w:ins w:id="921" w:author="Vanessa" w:date="2023-11-06T09:54:53Z">
        <w:r>
          <w:rPr>
            <w:rFonts w:hint="eastAsia" w:cstheme="minorBidi"/>
            <w:kern w:val="2"/>
            <w:sz w:val="18"/>
            <w:szCs w:val="18"/>
            <w:lang w:val="en-US" w:eastAsia="zh-CN" w:bidi="ar-SA"/>
          </w:rPr>
          <w:t>在</w:t>
        </w:r>
      </w:ins>
      <w:del w:id="922" w:author="Vanessa" w:date="2023-11-06T09:54:53Z">
        <w:r>
          <w:rPr>
            <w:rFonts w:hint="default" w:cstheme="minorBidi"/>
            <w:kern w:val="2"/>
            <w:sz w:val="18"/>
            <w:szCs w:val="18"/>
            <w:lang w:val="en-US" w:eastAsia="zh-CN" w:bidi="ar-SA"/>
          </w:rPr>
          <w:delText>通过</w:delText>
        </w:r>
      </w:del>
      <w:r>
        <w:rPr>
          <w:rFonts w:hint="default" w:cstheme="minorBidi"/>
          <w:kern w:val="2"/>
          <w:sz w:val="18"/>
          <w:szCs w:val="18"/>
          <w:lang w:val="en-US" w:eastAsia="zh-CN" w:bidi="ar-SA"/>
        </w:rPr>
        <w:t>内部</w:t>
      </w:r>
      <w:ins w:id="923" w:author="Vanessa" w:date="2023-11-06T13:39:42Z">
        <w:r>
          <w:rPr>
            <w:rFonts w:hint="eastAsia" w:cstheme="minorBidi"/>
            <w:kern w:val="2"/>
            <w:sz w:val="18"/>
            <w:szCs w:val="18"/>
            <w:lang w:val="en-US" w:eastAsia="zh-CN" w:bidi="ar-SA"/>
          </w:rPr>
          <w:t>职权</w:t>
        </w:r>
      </w:ins>
      <w:ins w:id="924" w:author="Vanessa" w:date="2023-11-06T09:55:05Z">
        <w:r>
          <w:rPr>
            <w:rFonts w:hint="eastAsia" w:cstheme="minorBidi"/>
            <w:kern w:val="2"/>
            <w:sz w:val="18"/>
            <w:szCs w:val="18"/>
            <w:lang w:val="en-US" w:eastAsia="zh-CN" w:bidi="ar-SA"/>
          </w:rPr>
          <w:t>下</w:t>
        </w:r>
      </w:ins>
      <w:del w:id="925" w:author="Vanessa" w:date="2023-11-06T09:54:49Z">
        <w:r>
          <w:rPr>
            <w:rFonts w:hint="default" w:cstheme="minorBidi"/>
            <w:kern w:val="2"/>
            <w:sz w:val="18"/>
            <w:szCs w:val="18"/>
            <w:lang w:val="en-US" w:eastAsia="zh-CN" w:bidi="ar-SA"/>
          </w:rPr>
          <w:delText>任务</w:delText>
        </w:r>
      </w:del>
      <w:r>
        <w:rPr>
          <w:rFonts w:hint="default" w:cstheme="minorBidi"/>
          <w:kern w:val="2"/>
          <w:sz w:val="18"/>
          <w:szCs w:val="18"/>
          <w:lang w:val="en-US" w:eastAsia="zh-CN" w:bidi="ar-SA"/>
        </w:rPr>
        <w:t>为其服务的组织提供直接价值。然而，由于开源的本质，启用OSPO的组织意味着成为共同创造价值的</w:t>
      </w:r>
      <w:del w:id="926" w:author="Vanessa" w:date="2023-11-06T09:56:15Z">
        <w:r>
          <w:rPr>
            <w:rFonts w:hint="default" w:cstheme="minorBidi"/>
            <w:kern w:val="2"/>
            <w:sz w:val="18"/>
            <w:szCs w:val="18"/>
            <w:lang w:val="en-US" w:eastAsia="zh-CN" w:bidi="ar-SA"/>
          </w:rPr>
          <w:delText>社区</w:delText>
        </w:r>
      </w:del>
      <w:ins w:id="927" w:author="Vanessa" w:date="2023-11-06T09:56:15Z">
        <w:r>
          <w:rPr>
            <w:rFonts w:hint="eastAsia" w:cstheme="minorBidi"/>
            <w:kern w:val="2"/>
            <w:sz w:val="18"/>
            <w:szCs w:val="18"/>
            <w:lang w:val="en-US" w:eastAsia="zh-CN" w:bidi="ar-SA"/>
          </w:rPr>
          <w:t>共同体</w:t>
        </w:r>
      </w:ins>
      <w:r>
        <w:rPr>
          <w:rFonts w:hint="default" w:cstheme="minorBidi"/>
          <w:kern w:val="2"/>
          <w:sz w:val="18"/>
          <w:szCs w:val="18"/>
          <w:lang w:val="en-US" w:eastAsia="zh-CN" w:bidi="ar-SA"/>
        </w:rPr>
        <w:t>的一部分。因此，现代OSPO有一个重要的外部</w:t>
      </w:r>
      <w:ins w:id="928" w:author="Vanessa" w:date="2023-11-06T13:39:43Z">
        <w:r>
          <w:rPr>
            <w:rFonts w:hint="eastAsia" w:cstheme="minorBidi"/>
            <w:kern w:val="2"/>
            <w:sz w:val="18"/>
            <w:szCs w:val="18"/>
            <w:lang w:val="en-US" w:eastAsia="zh-CN" w:bidi="ar-SA"/>
          </w:rPr>
          <w:t>职权</w:t>
        </w:r>
      </w:ins>
      <w:del w:id="929" w:author="Vanessa" w:date="2023-11-06T09:57:59Z">
        <w:r>
          <w:rPr>
            <w:rFonts w:hint="default" w:cstheme="minorBidi"/>
            <w:kern w:val="2"/>
            <w:sz w:val="18"/>
            <w:szCs w:val="18"/>
            <w:lang w:val="en-US" w:eastAsia="zh-CN" w:bidi="ar-SA"/>
          </w:rPr>
          <w:delText>任务</w:delText>
        </w:r>
      </w:del>
      <w:r>
        <w:rPr>
          <w:rFonts w:hint="default" w:cstheme="minorBidi"/>
          <w:kern w:val="2"/>
          <w:sz w:val="18"/>
          <w:szCs w:val="18"/>
          <w:lang w:val="en-US" w:eastAsia="zh-CN" w:bidi="ar-SA"/>
        </w:rPr>
        <w:t>，即确定新的项目、工具、行动者和</w:t>
      </w:r>
      <w:ins w:id="930" w:author="Vanessa" w:date="2023-11-06T09:59:43Z">
        <w:r>
          <w:rPr>
            <w:rFonts w:hint="eastAsia" w:cstheme="minorBidi"/>
            <w:kern w:val="2"/>
            <w:sz w:val="18"/>
            <w:szCs w:val="18"/>
            <w:lang w:val="en-US" w:eastAsia="zh-CN" w:bidi="ar-SA"/>
          </w:rPr>
          <w:t>实践</w:t>
        </w:r>
      </w:ins>
      <w:del w:id="931" w:author="Vanessa" w:date="2023-11-06T09:59:40Z">
        <w:r>
          <w:rPr>
            <w:rFonts w:hint="default" w:cstheme="minorBidi"/>
            <w:kern w:val="2"/>
            <w:sz w:val="18"/>
            <w:szCs w:val="18"/>
            <w:lang w:val="en-US" w:eastAsia="zh-CN" w:bidi="ar-SA"/>
          </w:rPr>
          <w:delText>做法</w:delText>
        </w:r>
      </w:del>
      <w:r>
        <w:rPr>
          <w:rFonts w:hint="default" w:cstheme="minorBidi"/>
          <w:kern w:val="2"/>
          <w:sz w:val="18"/>
          <w:szCs w:val="18"/>
          <w:lang w:val="en-US" w:eastAsia="zh-CN" w:bidi="ar-SA"/>
        </w:rPr>
        <w:t>，</w:t>
      </w:r>
      <w:ins w:id="932" w:author="Vanessa" w:date="2023-11-06T10:00:59Z">
        <w:r>
          <w:rPr>
            <w:rFonts w:hint="eastAsia" w:cstheme="minorBidi"/>
            <w:kern w:val="2"/>
            <w:sz w:val="18"/>
            <w:szCs w:val="18"/>
            <w:lang w:val="en-US" w:eastAsia="zh-CN" w:bidi="ar-SA"/>
          </w:rPr>
          <w:t>从而</w:t>
        </w:r>
      </w:ins>
      <w:del w:id="933" w:author="Vanessa" w:date="2023-11-06T10:00:57Z">
        <w:r>
          <w:rPr>
            <w:rFonts w:hint="default" w:cstheme="minorBidi"/>
            <w:kern w:val="2"/>
            <w:sz w:val="18"/>
            <w:szCs w:val="18"/>
            <w:lang w:val="en-US" w:eastAsia="zh-CN" w:bidi="ar-SA"/>
          </w:rPr>
          <w:delText>以</w:delText>
        </w:r>
      </w:del>
      <w:r>
        <w:rPr>
          <w:rFonts w:hint="default" w:cstheme="minorBidi"/>
          <w:kern w:val="2"/>
          <w:sz w:val="18"/>
          <w:szCs w:val="18"/>
          <w:lang w:val="en-US" w:eastAsia="zh-CN" w:bidi="ar-SA"/>
        </w:rPr>
        <w:t>改善OSPO和整个组织的工作、效率和未来战略。正如案例研究所</w:t>
      </w:r>
      <w:del w:id="934" w:author="Vanessa" w:date="2023-11-06T10:00:31Z">
        <w:r>
          <w:rPr>
            <w:rFonts w:hint="default" w:cstheme="minorBidi"/>
            <w:kern w:val="2"/>
            <w:sz w:val="18"/>
            <w:szCs w:val="18"/>
            <w:lang w:val="en-US" w:eastAsia="zh-CN" w:bidi="ar-SA"/>
          </w:rPr>
          <w:delText>显</w:delText>
        </w:r>
      </w:del>
      <w:r>
        <w:rPr>
          <w:rFonts w:hint="default" w:cstheme="minorBidi"/>
          <w:kern w:val="2"/>
          <w:sz w:val="18"/>
          <w:szCs w:val="18"/>
          <w:lang w:val="en-US" w:eastAsia="zh-CN" w:bidi="ar-SA"/>
        </w:rPr>
        <w:t>示</w:t>
      </w:r>
      <w:del w:id="935" w:author="Vanessa" w:date="2023-11-06T10:00:38Z">
        <w:r>
          <w:rPr>
            <w:rFonts w:hint="default" w:cstheme="minorBidi"/>
            <w:kern w:val="2"/>
            <w:sz w:val="18"/>
            <w:szCs w:val="18"/>
            <w:lang w:val="en-US" w:eastAsia="zh-CN" w:bidi="ar-SA"/>
          </w:rPr>
          <w:delText>的</w:delText>
        </w:r>
      </w:del>
      <w:del w:id="936" w:author="Vanessa" w:date="2023-11-06T10:00:37Z">
        <w:r>
          <w:rPr>
            <w:rFonts w:hint="default" w:cstheme="minorBidi"/>
            <w:kern w:val="2"/>
            <w:sz w:val="18"/>
            <w:szCs w:val="18"/>
            <w:lang w:val="en-US" w:eastAsia="zh-CN" w:bidi="ar-SA"/>
          </w:rPr>
          <w:delText>那样</w:delText>
        </w:r>
      </w:del>
      <w:r>
        <w:rPr>
          <w:rFonts w:hint="default" w:cstheme="minorBidi"/>
          <w:kern w:val="2"/>
          <w:sz w:val="18"/>
          <w:szCs w:val="18"/>
          <w:lang w:val="en-US" w:eastAsia="zh-CN" w:bidi="ar-SA"/>
        </w:rPr>
        <w:t>，政府官员和OSPO参与者经常认为这一</w:t>
      </w:r>
      <w:del w:id="937" w:author="Vanessa" w:date="2023-11-06T09:58:28Z">
        <w:r>
          <w:rPr>
            <w:rFonts w:hint="default" w:cstheme="minorBidi"/>
            <w:kern w:val="2"/>
            <w:sz w:val="18"/>
            <w:szCs w:val="18"/>
            <w:lang w:val="en-US" w:eastAsia="zh-CN" w:bidi="ar-SA"/>
          </w:rPr>
          <w:delText>外部任务</w:delText>
        </w:r>
      </w:del>
      <w:ins w:id="938" w:author="Vanessa" w:date="2023-11-06T09:58:28Z">
        <w:r>
          <w:rPr>
            <w:rFonts w:hint="eastAsia" w:cstheme="minorBidi"/>
            <w:kern w:val="2"/>
            <w:sz w:val="18"/>
            <w:szCs w:val="18"/>
            <w:lang w:val="en-US" w:eastAsia="zh-CN" w:bidi="ar-SA"/>
          </w:rPr>
          <w:t>外部</w:t>
        </w:r>
      </w:ins>
      <w:ins w:id="939" w:author="Vanessa" w:date="2023-11-06T13:39:44Z">
        <w:r>
          <w:rPr>
            <w:rFonts w:hint="eastAsia" w:cstheme="minorBidi"/>
            <w:kern w:val="2"/>
            <w:sz w:val="18"/>
            <w:szCs w:val="18"/>
            <w:lang w:val="en-US" w:eastAsia="zh-CN" w:bidi="ar-SA"/>
          </w:rPr>
          <w:t>职权</w:t>
        </w:r>
      </w:ins>
      <w:r>
        <w:rPr>
          <w:rFonts w:hint="default" w:cstheme="minorBidi"/>
          <w:kern w:val="2"/>
          <w:sz w:val="18"/>
          <w:szCs w:val="18"/>
          <w:lang w:val="en-US" w:eastAsia="zh-CN" w:bidi="ar-SA"/>
        </w:rPr>
        <w:t>是OSPO在支持组织方面的最关键特征之一。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On the flip side, there is often a challenge that external Open Source developers and projects face when they want to engage with a public sector organisation on Open Source: whom to contact if they want to discuss a potential solution, or are not sure about the licensing related to a government-run digital solution? This can and should go beyond code. An OSPO can provide such an interface: an entryway for other public officials, developers and OS projects, and for other OSPOs nationally and globally.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另一方面，当外部开源开发者和项目想与</w:t>
      </w:r>
      <w:del w:id="940" w:author="Vanessa" w:date="2023-10-24T19:54:45Z">
        <w:r>
          <w:rPr>
            <w:rFonts w:hint="default" w:cstheme="minorBidi"/>
            <w:kern w:val="2"/>
            <w:sz w:val="18"/>
            <w:szCs w:val="18"/>
            <w:lang w:val="en-US" w:eastAsia="zh-CN" w:bidi="ar-SA"/>
          </w:rPr>
          <w:delText>公共部门</w:delText>
        </w:r>
      </w:del>
      <w:ins w:id="941" w:author="Vanessa" w:date="2023-11-06T09:45:01Z">
        <w:r>
          <w:rPr>
            <w:rFonts w:hint="eastAsia" w:cstheme="minorBidi"/>
            <w:kern w:val="2"/>
            <w:sz w:val="18"/>
            <w:szCs w:val="18"/>
            <w:lang w:val="en-US" w:eastAsia="zh-CN" w:bidi="ar-SA"/>
          </w:rPr>
          <w:t>公立领域</w:t>
        </w:r>
      </w:ins>
      <w:ins w:id="942" w:author="Vanessa" w:date="2023-11-06T10:02:33Z">
        <w:r>
          <w:rPr>
            <w:rFonts w:hint="eastAsia" w:cstheme="minorBidi"/>
            <w:kern w:val="2"/>
            <w:sz w:val="18"/>
            <w:szCs w:val="18"/>
            <w:lang w:val="en-US" w:eastAsia="zh-CN" w:bidi="ar-SA"/>
          </w:rPr>
          <w:t>的</w:t>
        </w:r>
      </w:ins>
      <w:r>
        <w:rPr>
          <w:rFonts w:hint="default" w:cstheme="minorBidi"/>
          <w:kern w:val="2"/>
          <w:sz w:val="18"/>
          <w:szCs w:val="18"/>
          <w:lang w:val="en-US" w:eastAsia="zh-CN" w:bidi="ar-SA"/>
        </w:rPr>
        <w:t>组织进行开源合作时，往往会面临一个挑战：如果他们想讨论一个潜在的解决方案，或者不确定与政府管理的数字解决方案有关的许可</w:t>
      </w:r>
      <w:ins w:id="943" w:author="Vanessa" w:date="2023-11-06T10:03:59Z">
        <w:r>
          <w:rPr>
            <w:rFonts w:hint="eastAsia" w:cstheme="minorBidi"/>
            <w:kern w:val="2"/>
            <w:sz w:val="18"/>
            <w:szCs w:val="18"/>
            <w:lang w:val="en-US" w:eastAsia="zh-CN" w:bidi="ar-SA"/>
          </w:rPr>
          <w:t>问题</w:t>
        </w:r>
      </w:ins>
      <w:r>
        <w:rPr>
          <w:rFonts w:hint="default" w:cstheme="minorBidi"/>
          <w:kern w:val="2"/>
          <w:sz w:val="18"/>
          <w:szCs w:val="18"/>
          <w:lang w:val="en-US" w:eastAsia="zh-CN" w:bidi="ar-SA"/>
        </w:rPr>
        <w:t>，那么他们该与谁联系？这可能而且应该超越了代码层次。OSPO可以提供这样一个接口：为其他政府官员、开发者和开源项目，以及为国内和全球的其他OSPO提供一个入口。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When it comes to the day-to-day activities of the organisation, the government OSPO’s external mandate can assist the organisation in the communication and translation between policy, procurement, IT, and vendors, as well as with the other public organisations that they collaborate with in the acquisition process. This is especially important and visible on the municipal level.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当涉及到组织的日常活动时，政府OSPO的</w:t>
      </w:r>
      <w:del w:id="944" w:author="Vanessa" w:date="2023-11-06T09:58:29Z">
        <w:r>
          <w:rPr>
            <w:rFonts w:hint="default" w:cstheme="minorBidi"/>
            <w:kern w:val="2"/>
            <w:sz w:val="18"/>
            <w:szCs w:val="18"/>
            <w:lang w:val="en-US" w:eastAsia="zh-CN" w:bidi="ar-SA"/>
          </w:rPr>
          <w:delText>外部任务</w:delText>
        </w:r>
      </w:del>
      <w:ins w:id="945" w:author="Vanessa" w:date="2023-11-06T09:58:29Z">
        <w:r>
          <w:rPr>
            <w:rFonts w:hint="eastAsia" w:cstheme="minorBidi"/>
            <w:kern w:val="2"/>
            <w:sz w:val="18"/>
            <w:szCs w:val="18"/>
            <w:lang w:val="en-US" w:eastAsia="zh-CN" w:bidi="ar-SA"/>
          </w:rPr>
          <w:t>外部</w:t>
        </w:r>
      </w:ins>
      <w:ins w:id="946" w:author="Vanessa" w:date="2023-11-06T13:39:45Z">
        <w:r>
          <w:rPr>
            <w:rFonts w:hint="eastAsia" w:cstheme="minorBidi"/>
            <w:kern w:val="2"/>
            <w:sz w:val="18"/>
            <w:szCs w:val="18"/>
            <w:lang w:val="en-US" w:eastAsia="zh-CN" w:bidi="ar-SA"/>
          </w:rPr>
          <w:t>职权</w:t>
        </w:r>
      </w:ins>
      <w:r>
        <w:rPr>
          <w:rFonts w:hint="default" w:cstheme="minorBidi"/>
          <w:kern w:val="2"/>
          <w:sz w:val="18"/>
          <w:szCs w:val="18"/>
          <w:lang w:val="en-US" w:eastAsia="zh-CN" w:bidi="ar-SA"/>
        </w:rPr>
        <w:t>可以协助组织在政策、采购、IT</w:t>
      </w:r>
      <w:del w:id="947" w:author="Vanessa" w:date="2023-11-06T10:04:52Z">
        <w:r>
          <w:rPr>
            <w:rFonts w:hint="eastAsia" w:cstheme="minorBidi"/>
            <w:kern w:val="2"/>
            <w:sz w:val="18"/>
            <w:szCs w:val="18"/>
            <w:lang w:val="en-US" w:eastAsia="zh-CN" w:bidi="ar-SA"/>
          </w:rPr>
          <w:delText>技术</w:delText>
        </w:r>
      </w:del>
      <w:r>
        <w:rPr>
          <w:rFonts w:hint="default" w:cstheme="minorBidi"/>
          <w:kern w:val="2"/>
          <w:sz w:val="18"/>
          <w:szCs w:val="18"/>
          <w:lang w:val="en-US" w:eastAsia="zh-CN" w:bidi="ar-SA"/>
        </w:rPr>
        <w:t>和供应商，以及他们在采购过程中</w:t>
      </w:r>
      <w:del w:id="948" w:author="Vanessa" w:date="2023-11-06T10:05:29Z">
        <w:r>
          <w:rPr>
            <w:rFonts w:hint="default" w:cstheme="minorBidi"/>
            <w:kern w:val="2"/>
            <w:sz w:val="18"/>
            <w:szCs w:val="18"/>
            <w:lang w:val="en-US" w:eastAsia="zh-CN" w:bidi="ar-SA"/>
          </w:rPr>
          <w:delText>的其他</w:delText>
        </w:r>
      </w:del>
      <w:r>
        <w:rPr>
          <w:rFonts w:hint="default" w:cstheme="minorBidi"/>
          <w:kern w:val="2"/>
          <w:sz w:val="18"/>
          <w:szCs w:val="18"/>
          <w:lang w:val="en-US" w:eastAsia="zh-CN" w:bidi="ar-SA"/>
        </w:rPr>
        <w:t>合作</w:t>
      </w:r>
      <w:ins w:id="949" w:author="Vanessa" w:date="2023-11-06T10:05:29Z">
        <w:r>
          <w:rPr>
            <w:rFonts w:hint="default" w:cstheme="minorBidi"/>
            <w:kern w:val="2"/>
            <w:sz w:val="18"/>
            <w:szCs w:val="18"/>
            <w:lang w:val="en-US" w:eastAsia="zh-CN" w:bidi="ar-SA"/>
          </w:rPr>
          <w:t>的其他</w:t>
        </w:r>
      </w:ins>
      <w:r>
        <w:rPr>
          <w:rFonts w:hint="default" w:cstheme="minorBidi"/>
          <w:kern w:val="2"/>
          <w:sz w:val="18"/>
          <w:szCs w:val="18"/>
          <w:lang w:val="en-US" w:eastAsia="zh-CN" w:bidi="ar-SA"/>
        </w:rPr>
        <w:t>公共组织之间，进行沟通</w:t>
      </w:r>
      <w:del w:id="950" w:author="Vanessa" w:date="2023-11-06T10:05:37Z">
        <w:r>
          <w:rPr>
            <w:rFonts w:hint="default" w:cstheme="minorBidi"/>
            <w:kern w:val="2"/>
            <w:sz w:val="18"/>
            <w:szCs w:val="18"/>
            <w:lang w:val="en-US" w:eastAsia="zh-CN" w:bidi="ar-SA"/>
          </w:rPr>
          <w:delText>和</w:delText>
        </w:r>
      </w:del>
      <w:ins w:id="951" w:author="Vanessa" w:date="2023-11-06T10:05:37Z">
        <w:r>
          <w:rPr>
            <w:rFonts w:hint="eastAsia" w:cstheme="minorBidi"/>
            <w:kern w:val="2"/>
            <w:sz w:val="18"/>
            <w:szCs w:val="18"/>
            <w:lang w:val="en-US" w:eastAsia="zh-CN" w:bidi="ar-SA"/>
          </w:rPr>
          <w:t>与</w:t>
        </w:r>
      </w:ins>
      <w:r>
        <w:rPr>
          <w:rFonts w:hint="default" w:cstheme="minorBidi"/>
          <w:kern w:val="2"/>
          <w:sz w:val="18"/>
          <w:szCs w:val="18"/>
          <w:lang w:val="en-US" w:eastAsia="zh-CN" w:bidi="ar-SA"/>
        </w:rPr>
        <w:t>翻译。这在市政一级尤为重要和明显。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Procurement will activate both the internal and external mandates. Arguably, this will be the most monetary value the OSPO can bring to the public sector organisation. The establishment of an OSPO adds the competence and resources supporting effective procurement of OSS products and services. The OSPO can assist in identifying Open Source alternatives, evaluating the products and services against requirements and specifications, assessing the health and security of the OSS projects, calculating total cost of ownership, and determining need for customisation and integrations.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采购将激活内部和</w:t>
      </w:r>
      <w:del w:id="952" w:author="Vanessa" w:date="2023-11-06T09:58:30Z">
        <w:r>
          <w:rPr>
            <w:rFonts w:hint="default" w:cstheme="minorBidi"/>
            <w:kern w:val="2"/>
            <w:sz w:val="18"/>
            <w:szCs w:val="18"/>
            <w:lang w:val="en-US" w:eastAsia="zh-CN" w:bidi="ar-SA"/>
          </w:rPr>
          <w:delText>外部任务</w:delText>
        </w:r>
      </w:del>
      <w:ins w:id="953" w:author="Vanessa" w:date="2023-11-06T09:58:30Z">
        <w:r>
          <w:rPr>
            <w:rFonts w:hint="eastAsia" w:cstheme="minorBidi"/>
            <w:kern w:val="2"/>
            <w:sz w:val="18"/>
            <w:szCs w:val="18"/>
            <w:lang w:val="en-US" w:eastAsia="zh-CN" w:bidi="ar-SA"/>
          </w:rPr>
          <w:t>外部</w:t>
        </w:r>
      </w:ins>
      <w:ins w:id="954" w:author="Vanessa" w:date="2023-11-06T13:39:46Z">
        <w:r>
          <w:rPr>
            <w:rFonts w:hint="eastAsia" w:cstheme="minorBidi"/>
            <w:kern w:val="2"/>
            <w:sz w:val="18"/>
            <w:szCs w:val="18"/>
            <w:lang w:val="en-US" w:eastAsia="zh-CN" w:bidi="ar-SA"/>
          </w:rPr>
          <w:t>职权</w:t>
        </w:r>
      </w:ins>
      <w:r>
        <w:rPr>
          <w:rFonts w:hint="default" w:cstheme="minorBidi"/>
          <w:kern w:val="2"/>
          <w:sz w:val="18"/>
          <w:szCs w:val="18"/>
          <w:lang w:val="en-US" w:eastAsia="zh-CN" w:bidi="ar-SA"/>
        </w:rPr>
        <w:t>。可以说，这将是OSPO能为</w:t>
      </w:r>
      <w:del w:id="955" w:author="Vanessa" w:date="2023-10-24T19:54:45Z">
        <w:r>
          <w:rPr>
            <w:rFonts w:hint="default" w:cstheme="minorBidi"/>
            <w:kern w:val="2"/>
            <w:sz w:val="18"/>
            <w:szCs w:val="18"/>
            <w:lang w:val="en-US" w:eastAsia="zh-CN" w:bidi="ar-SA"/>
          </w:rPr>
          <w:delText>公共部门</w:delText>
        </w:r>
      </w:del>
      <w:ins w:id="956" w:author="Vanessa" w:date="2023-11-06T09:45:01Z">
        <w:r>
          <w:rPr>
            <w:rFonts w:hint="eastAsia" w:cstheme="minorBidi"/>
            <w:kern w:val="2"/>
            <w:sz w:val="18"/>
            <w:szCs w:val="18"/>
            <w:lang w:val="en-US" w:eastAsia="zh-CN" w:bidi="ar-SA"/>
          </w:rPr>
          <w:t>公立领域</w:t>
        </w:r>
      </w:ins>
      <w:ins w:id="957" w:author="Vanessa" w:date="2023-11-06T10:02:42Z">
        <w:r>
          <w:rPr>
            <w:rFonts w:hint="eastAsia" w:cstheme="minorBidi"/>
            <w:kern w:val="2"/>
            <w:sz w:val="18"/>
            <w:szCs w:val="18"/>
            <w:lang w:val="en-US" w:eastAsia="zh-CN" w:bidi="ar-SA"/>
          </w:rPr>
          <w:t>的</w:t>
        </w:r>
      </w:ins>
      <w:r>
        <w:rPr>
          <w:rFonts w:hint="default" w:cstheme="minorBidi"/>
          <w:kern w:val="2"/>
          <w:sz w:val="18"/>
          <w:szCs w:val="18"/>
          <w:lang w:val="en-US" w:eastAsia="zh-CN" w:bidi="ar-SA"/>
        </w:rPr>
        <w:t>组织带来的最大货币价值。OSPO的建立增加了支持有效采购开源软件产品和服务的能力</w:t>
      </w:r>
      <w:del w:id="958" w:author="Vanessa" w:date="2023-11-06T10:06:13Z">
        <w:r>
          <w:rPr>
            <w:rFonts w:hint="default" w:cstheme="minorBidi"/>
            <w:kern w:val="2"/>
            <w:sz w:val="18"/>
            <w:szCs w:val="18"/>
            <w:lang w:val="en-US" w:eastAsia="zh-CN" w:bidi="ar-SA"/>
          </w:rPr>
          <w:delText>和</w:delText>
        </w:r>
      </w:del>
      <w:ins w:id="959" w:author="Vanessa" w:date="2023-11-06T10:06:14Z">
        <w:r>
          <w:rPr>
            <w:rFonts w:hint="eastAsia" w:cstheme="minorBidi"/>
            <w:kern w:val="2"/>
            <w:sz w:val="18"/>
            <w:szCs w:val="18"/>
            <w:lang w:val="en-US" w:eastAsia="zh-CN" w:bidi="ar-SA"/>
          </w:rPr>
          <w:t>与</w:t>
        </w:r>
      </w:ins>
      <w:r>
        <w:rPr>
          <w:rFonts w:hint="default" w:cstheme="minorBidi"/>
          <w:kern w:val="2"/>
          <w:sz w:val="18"/>
          <w:szCs w:val="18"/>
          <w:lang w:val="en-US" w:eastAsia="zh-CN" w:bidi="ar-SA"/>
        </w:rPr>
        <w:t>资源。OSPO可以帮助确定开源替代方案，根据</w:t>
      </w:r>
      <w:del w:id="960" w:author="Vanessa" w:date="2023-11-06T11:17:03Z">
        <w:r>
          <w:rPr>
            <w:rFonts w:hint="default" w:cstheme="minorBidi"/>
            <w:kern w:val="2"/>
            <w:sz w:val="18"/>
            <w:szCs w:val="18"/>
            <w:lang w:val="en-US" w:eastAsia="zh-CN" w:bidi="ar-SA"/>
          </w:rPr>
          <w:delText>需求</w:delText>
        </w:r>
      </w:del>
      <w:ins w:id="961" w:author="Vanessa" w:date="2023-11-06T11:17:03Z">
        <w:r>
          <w:rPr>
            <w:rFonts w:hint="eastAsia" w:cstheme="minorBidi"/>
            <w:kern w:val="2"/>
            <w:sz w:val="18"/>
            <w:szCs w:val="18"/>
            <w:lang w:val="en-US" w:eastAsia="zh-CN" w:bidi="ar-SA"/>
          </w:rPr>
          <w:t>诉求</w:t>
        </w:r>
      </w:ins>
      <w:r>
        <w:rPr>
          <w:rFonts w:hint="default" w:cstheme="minorBidi"/>
          <w:kern w:val="2"/>
          <w:sz w:val="18"/>
          <w:szCs w:val="18"/>
          <w:lang w:val="en-US" w:eastAsia="zh-CN" w:bidi="ar-SA"/>
        </w:rPr>
        <w:t>和规范评估产品和服务，评估开源软件项目的健康和安全，计算</w:t>
      </w:r>
      <w:ins w:id="962" w:author="Vanessa" w:date="2023-11-06T10:06:52Z">
        <w:r>
          <w:rPr>
            <w:rFonts w:hint="eastAsia" w:cstheme="minorBidi"/>
            <w:kern w:val="2"/>
            <w:sz w:val="18"/>
            <w:szCs w:val="18"/>
            <w:lang w:val="en-US" w:eastAsia="zh-CN" w:bidi="ar-SA"/>
          </w:rPr>
          <w:t>所有权的</w:t>
        </w:r>
      </w:ins>
      <w:r>
        <w:rPr>
          <w:rFonts w:hint="default" w:cstheme="minorBidi"/>
          <w:kern w:val="2"/>
          <w:sz w:val="18"/>
          <w:szCs w:val="18"/>
          <w:lang w:val="en-US" w:eastAsia="zh-CN" w:bidi="ar-SA"/>
        </w:rPr>
        <w:t>总</w:t>
      </w:r>
      <w:del w:id="963" w:author="Vanessa" w:date="2023-11-06T10:07:52Z">
        <w:r>
          <w:rPr>
            <w:rFonts w:hint="default" w:cstheme="minorBidi"/>
            <w:kern w:val="2"/>
            <w:sz w:val="18"/>
            <w:szCs w:val="18"/>
            <w:lang w:val="en-US" w:eastAsia="zh-CN" w:bidi="ar-SA"/>
          </w:rPr>
          <w:delText>体</w:delText>
        </w:r>
      </w:del>
      <w:del w:id="964" w:author="Vanessa" w:date="2023-11-06T10:06:53Z">
        <w:r>
          <w:rPr>
            <w:rFonts w:hint="default" w:cstheme="minorBidi"/>
            <w:kern w:val="2"/>
            <w:sz w:val="18"/>
            <w:szCs w:val="18"/>
            <w:lang w:val="en-US" w:eastAsia="zh-CN" w:bidi="ar-SA"/>
          </w:rPr>
          <w:delText>拥有</w:delText>
        </w:r>
      </w:del>
      <w:r>
        <w:rPr>
          <w:rFonts w:hint="default" w:cstheme="minorBidi"/>
          <w:kern w:val="2"/>
          <w:sz w:val="18"/>
          <w:szCs w:val="18"/>
          <w:lang w:val="en-US" w:eastAsia="zh-CN" w:bidi="ar-SA"/>
        </w:rPr>
        <w:t>成本，并确定定制</w:t>
      </w:r>
      <w:ins w:id="965" w:author="Vanessa" w:date="2023-11-06T10:08:03Z">
        <w:r>
          <w:rPr>
            <w:rFonts w:hint="eastAsia" w:cstheme="minorBidi"/>
            <w:kern w:val="2"/>
            <w:sz w:val="18"/>
            <w:szCs w:val="18"/>
            <w:lang w:val="en-US" w:eastAsia="zh-CN" w:bidi="ar-SA"/>
          </w:rPr>
          <w:t>化</w:t>
        </w:r>
      </w:ins>
      <w:ins w:id="966" w:author="Vanessa" w:date="2023-11-06T10:08:06Z">
        <w:r>
          <w:rPr>
            <w:rFonts w:hint="eastAsia" w:cstheme="minorBidi"/>
            <w:kern w:val="2"/>
            <w:sz w:val="18"/>
            <w:szCs w:val="18"/>
            <w:lang w:val="en-US" w:eastAsia="zh-CN" w:bidi="ar-SA"/>
          </w:rPr>
          <w:t>与</w:t>
        </w:r>
      </w:ins>
      <w:del w:id="967" w:author="Vanessa" w:date="2023-11-06T10:08:05Z">
        <w:r>
          <w:rPr>
            <w:rFonts w:hint="default" w:cstheme="minorBidi"/>
            <w:kern w:val="2"/>
            <w:sz w:val="18"/>
            <w:szCs w:val="18"/>
            <w:lang w:val="en-US" w:eastAsia="zh-CN" w:bidi="ar-SA"/>
          </w:rPr>
          <w:delText>和</w:delText>
        </w:r>
      </w:del>
      <w:r>
        <w:rPr>
          <w:rFonts w:hint="default" w:cstheme="minorBidi"/>
          <w:kern w:val="2"/>
          <w:sz w:val="18"/>
          <w:szCs w:val="18"/>
          <w:lang w:val="en-US" w:eastAsia="zh-CN" w:bidi="ar-SA"/>
        </w:rPr>
        <w:t>集成的需求。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Examples of activities within the external mandate of an OSPO include: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OSPO</w:t>
      </w:r>
      <w:del w:id="968" w:author="Vanessa" w:date="2023-11-06T09:58:31Z">
        <w:r>
          <w:rPr>
            <w:rFonts w:hint="default" w:cstheme="minorBidi"/>
            <w:kern w:val="2"/>
            <w:sz w:val="18"/>
            <w:szCs w:val="18"/>
            <w:lang w:val="en-US" w:eastAsia="zh-CN" w:bidi="ar-SA"/>
          </w:rPr>
          <w:delText>外部任务</w:delText>
        </w:r>
      </w:del>
      <w:ins w:id="969" w:author="Vanessa" w:date="2023-11-06T09:58:31Z">
        <w:r>
          <w:rPr>
            <w:rFonts w:hint="eastAsia" w:cstheme="minorBidi"/>
            <w:kern w:val="2"/>
            <w:sz w:val="18"/>
            <w:szCs w:val="18"/>
            <w:lang w:val="en-US" w:eastAsia="zh-CN" w:bidi="ar-SA"/>
          </w:rPr>
          <w:t>外部</w:t>
        </w:r>
      </w:ins>
      <w:ins w:id="970" w:author="Vanessa" w:date="2023-11-06T13:39:46Z">
        <w:r>
          <w:rPr>
            <w:rFonts w:hint="eastAsia" w:cstheme="minorBidi"/>
            <w:kern w:val="2"/>
            <w:sz w:val="18"/>
            <w:szCs w:val="18"/>
            <w:lang w:val="en-US" w:eastAsia="zh-CN" w:bidi="ar-SA"/>
          </w:rPr>
          <w:t>职权</w:t>
        </w:r>
      </w:ins>
      <w:del w:id="971" w:author="Vanessa" w:date="2023-11-06T10:08:22Z">
        <w:r>
          <w:rPr>
            <w:rFonts w:hint="default" w:cstheme="minorBidi"/>
            <w:kern w:val="2"/>
            <w:sz w:val="18"/>
            <w:szCs w:val="18"/>
            <w:lang w:val="en-US" w:eastAsia="zh-CN" w:bidi="ar-SA"/>
          </w:rPr>
          <w:delText>范围</w:delText>
        </w:r>
      </w:del>
      <w:r>
        <w:rPr>
          <w:rFonts w:hint="default" w:cstheme="minorBidi"/>
          <w:kern w:val="2"/>
          <w:sz w:val="18"/>
          <w:szCs w:val="18"/>
          <w:lang w:val="en-US" w:eastAsia="zh-CN" w:bidi="ar-SA"/>
        </w:rPr>
        <w:t>内的活动实例包括：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840" w:leftChars="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receiving and giving external code contributions securely and sustainably</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840" w:leftChars="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安全、可持续地接受和提供外部代码贡献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840" w:leftChars="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advocating and communicating externally about Open Source initiatives, and any other activities that organise the organisation’s involvement in Open Source</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840" w:leftChars="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对外宣传</w:t>
      </w:r>
      <w:ins w:id="972" w:author="Vanessa" w:date="2023-11-06T10:08:43Z">
        <w:r>
          <w:rPr>
            <w:rFonts w:hint="eastAsia" w:cstheme="minorBidi"/>
            <w:kern w:val="2"/>
            <w:sz w:val="18"/>
            <w:szCs w:val="18"/>
            <w:lang w:val="en-US" w:eastAsia="zh-CN" w:bidi="ar-SA"/>
          </w:rPr>
          <w:t>及</w:t>
        </w:r>
      </w:ins>
      <w:del w:id="973" w:author="Vanessa" w:date="2023-11-06T10:08:42Z">
        <w:r>
          <w:rPr>
            <w:rFonts w:hint="default" w:cstheme="minorBidi"/>
            <w:kern w:val="2"/>
            <w:sz w:val="18"/>
            <w:szCs w:val="18"/>
            <w:lang w:val="en-US" w:eastAsia="zh-CN" w:bidi="ar-SA"/>
          </w:rPr>
          <w:delText>和</w:delText>
        </w:r>
      </w:del>
      <w:r>
        <w:rPr>
          <w:rFonts w:hint="default" w:cstheme="minorBidi"/>
          <w:kern w:val="2"/>
          <w:sz w:val="18"/>
          <w:szCs w:val="18"/>
          <w:lang w:val="en-US" w:eastAsia="zh-CN" w:bidi="ar-SA"/>
        </w:rPr>
        <w:t>交流有关开源的倡议，以及组织参与开源的任何其他活动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840" w:leftChars="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developing collaborations with foundations/organisations and OSS communities</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840" w:leftChars="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与基金会/组织和开源</w:t>
      </w:r>
      <w:del w:id="974" w:author="Vanessa" w:date="2023-11-06T09:55:34Z">
        <w:r>
          <w:rPr>
            <w:rFonts w:hint="default" w:cstheme="minorBidi"/>
            <w:kern w:val="2"/>
            <w:sz w:val="18"/>
            <w:szCs w:val="18"/>
            <w:lang w:val="en-US" w:eastAsia="zh-CN" w:bidi="ar-SA"/>
          </w:rPr>
          <w:delText>社区</w:delText>
        </w:r>
      </w:del>
      <w:ins w:id="975" w:author="Vanessa" w:date="2023-11-06T09:55:34Z">
        <w:r>
          <w:rPr>
            <w:rFonts w:hint="eastAsia" w:cstheme="minorBidi"/>
            <w:kern w:val="2"/>
            <w:sz w:val="18"/>
            <w:szCs w:val="18"/>
            <w:lang w:val="en-US" w:eastAsia="zh-CN" w:bidi="ar-SA"/>
          </w:rPr>
          <w:t>共同体</w:t>
        </w:r>
      </w:ins>
      <w:r>
        <w:rPr>
          <w:rFonts w:hint="default" w:cstheme="minorBidi"/>
          <w:kern w:val="2"/>
          <w:sz w:val="18"/>
          <w:szCs w:val="18"/>
          <w:lang w:val="en-US" w:eastAsia="zh-CN" w:bidi="ar-SA"/>
        </w:rPr>
        <w:t>开展合作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840" w:leftChars="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providing knowledge and awareness of what alternatives are already developed in Open Source to avoid unnecessary replication</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840" w:leftChars="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提供</w:t>
      </w:r>
      <w:ins w:id="976" w:author="Vanessa" w:date="2023-11-06T10:14:17Z">
        <w:r>
          <w:rPr>
            <w:rFonts w:hint="eastAsia" w:cstheme="minorBidi"/>
            <w:kern w:val="2"/>
            <w:sz w:val="18"/>
            <w:szCs w:val="18"/>
            <w:lang w:val="en-US" w:eastAsia="zh-CN" w:bidi="ar-SA"/>
          </w:rPr>
          <w:t>对</w:t>
        </w:r>
      </w:ins>
      <w:r>
        <w:rPr>
          <w:rFonts w:hint="default" w:cstheme="minorBidi"/>
          <w:kern w:val="2"/>
          <w:sz w:val="18"/>
          <w:szCs w:val="18"/>
          <w:lang w:val="en-US" w:eastAsia="zh-CN" w:bidi="ar-SA"/>
        </w:rPr>
        <w:t>开源</w:t>
      </w:r>
      <w:ins w:id="977" w:author="Vanessa" w:date="2023-11-06T10:13:50Z">
        <w:r>
          <w:rPr>
            <w:rFonts w:hint="eastAsia" w:cstheme="minorBidi"/>
            <w:kern w:val="2"/>
            <w:sz w:val="18"/>
            <w:szCs w:val="18"/>
            <w:lang w:val="en-US" w:eastAsia="zh-CN" w:bidi="ar-SA"/>
          </w:rPr>
          <w:t>领域</w:t>
        </w:r>
      </w:ins>
      <w:del w:id="978" w:author="Vanessa" w:date="2023-11-06T10:13:51Z">
        <w:r>
          <w:rPr>
            <w:rFonts w:hint="default" w:cstheme="minorBidi"/>
            <w:kern w:val="2"/>
            <w:sz w:val="18"/>
            <w:szCs w:val="18"/>
            <w:lang w:val="en-US" w:eastAsia="zh-CN" w:bidi="ar-SA"/>
          </w:rPr>
          <w:delText>中</w:delText>
        </w:r>
      </w:del>
      <w:r>
        <w:rPr>
          <w:rFonts w:hint="default" w:cstheme="minorBidi"/>
          <w:kern w:val="2"/>
          <w:sz w:val="18"/>
          <w:szCs w:val="18"/>
          <w:lang w:val="en-US" w:eastAsia="zh-CN" w:bidi="ar-SA"/>
        </w:rPr>
        <w:t>已开发的替代方案</w:t>
      </w:r>
      <w:ins w:id="979" w:author="Vanessa" w:date="2023-11-06T10:15:21Z">
        <w:r>
          <w:rPr>
            <w:rFonts w:hint="eastAsia" w:cstheme="minorBidi"/>
            <w:kern w:val="2"/>
            <w:sz w:val="18"/>
            <w:szCs w:val="18"/>
            <w:lang w:val="en-US" w:eastAsia="zh-CN" w:bidi="ar-SA"/>
          </w:rPr>
          <w:t>的认识及认知</w:t>
        </w:r>
      </w:ins>
      <w:del w:id="980" w:author="Vanessa" w:date="2023-11-06T10:15:21Z">
        <w:r>
          <w:rPr>
            <w:rFonts w:hint="default" w:cstheme="minorBidi"/>
            <w:kern w:val="2"/>
            <w:sz w:val="18"/>
            <w:szCs w:val="18"/>
            <w:lang w:val="en-US" w:eastAsia="zh-CN" w:bidi="ar-SA"/>
          </w:rPr>
          <w:delText>的</w:delText>
        </w:r>
      </w:del>
      <w:del w:id="981" w:author="Vanessa" w:date="2023-11-06T10:14:26Z">
        <w:r>
          <w:rPr>
            <w:rFonts w:hint="default" w:cstheme="minorBidi"/>
            <w:kern w:val="2"/>
            <w:sz w:val="18"/>
            <w:szCs w:val="18"/>
            <w:lang w:val="en-US" w:eastAsia="zh-CN" w:bidi="ar-SA"/>
          </w:rPr>
          <w:delText>知识</w:delText>
        </w:r>
      </w:del>
      <w:del w:id="982" w:author="Vanessa" w:date="2023-11-06T10:14:00Z">
        <w:r>
          <w:rPr>
            <w:rFonts w:hint="default" w:cstheme="minorBidi"/>
            <w:kern w:val="2"/>
            <w:sz w:val="18"/>
            <w:szCs w:val="18"/>
            <w:lang w:val="en-US" w:eastAsia="zh-CN" w:bidi="ar-SA"/>
          </w:rPr>
          <w:delText>和</w:delText>
        </w:r>
      </w:del>
      <w:del w:id="983" w:author="Vanessa" w:date="2023-11-06T10:14:04Z">
        <w:r>
          <w:rPr>
            <w:rFonts w:hint="default" w:cstheme="minorBidi"/>
            <w:kern w:val="2"/>
            <w:sz w:val="18"/>
            <w:szCs w:val="18"/>
            <w:lang w:val="en-US" w:eastAsia="zh-CN" w:bidi="ar-SA"/>
          </w:rPr>
          <w:delText>认证</w:delText>
        </w:r>
      </w:del>
      <w:r>
        <w:rPr>
          <w:rFonts w:hint="default" w:cstheme="minorBidi"/>
          <w:kern w:val="2"/>
          <w:sz w:val="18"/>
          <w:szCs w:val="18"/>
          <w:lang w:val="en-US" w:eastAsia="zh-CN" w:bidi="ar-SA"/>
        </w:rPr>
        <w:t>，以避免不必要的</w:t>
      </w:r>
      <w:ins w:id="984" w:author="Vanessa" w:date="2023-11-06T10:14:40Z">
        <w:r>
          <w:rPr>
            <w:rFonts w:hint="eastAsia" w:cstheme="minorBidi"/>
            <w:kern w:val="2"/>
            <w:sz w:val="18"/>
            <w:szCs w:val="18"/>
            <w:lang w:val="en-US" w:eastAsia="zh-CN" w:bidi="ar-SA"/>
          </w:rPr>
          <w:t>重复</w:t>
        </w:r>
      </w:ins>
      <w:del w:id="985" w:author="Vanessa" w:date="2023-11-06T10:14:39Z">
        <w:r>
          <w:rPr>
            <w:rFonts w:hint="default" w:cstheme="minorBidi"/>
            <w:kern w:val="2"/>
            <w:sz w:val="18"/>
            <w:szCs w:val="18"/>
            <w:lang w:val="en-US" w:eastAsia="zh-CN" w:bidi="ar-SA"/>
          </w:rPr>
          <w:delText>复制</w:delText>
        </w:r>
      </w:del>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840" w:leftChars="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managing the diversity of Open Source stakeholders in the ecosystem</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840" w:leftChars="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管理生态系统中开源利益相关者的多样性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840" w:leftChars="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supporting the procurement of OSS products and services</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840" w:leftChars="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支持开源软件产品和服务的采购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840" w:leftChars="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enabling the sharing and reuse of software</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840" w:leftChars="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实现软件的共享和</w:t>
      </w:r>
      <w:ins w:id="986" w:author="Vanessa" w:date="2023-11-06T10:15:57Z">
        <w:r>
          <w:rPr>
            <w:rFonts w:hint="eastAsia" w:cstheme="minorBidi"/>
            <w:kern w:val="2"/>
            <w:sz w:val="18"/>
            <w:szCs w:val="18"/>
            <w:lang w:val="en-US" w:eastAsia="zh-CN" w:bidi="ar-SA"/>
          </w:rPr>
          <w:t>复用</w:t>
        </w:r>
      </w:ins>
      <w:del w:id="987" w:author="Vanessa" w:date="2023-11-06T10:15:55Z">
        <w:r>
          <w:rPr>
            <w:rFonts w:hint="default" w:cstheme="minorBidi"/>
            <w:kern w:val="2"/>
            <w:sz w:val="18"/>
            <w:szCs w:val="18"/>
            <w:lang w:val="en-US" w:eastAsia="zh-CN" w:bidi="ar-SA"/>
          </w:rPr>
          <w:delText>重用</w:delText>
        </w:r>
      </w:del>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b/>
          <w:bCs/>
          <w:kern w:val="2"/>
          <w:sz w:val="18"/>
          <w:szCs w:val="18"/>
          <w:lang w:val="en-US" w:eastAsia="zh-CN" w:bidi="ar-SA"/>
        </w:rPr>
      </w:pPr>
      <w:r>
        <w:rPr>
          <w:rFonts w:hint="default" w:cstheme="minorBidi"/>
          <w:b/>
          <w:bCs/>
          <w:kern w:val="2"/>
          <w:sz w:val="18"/>
          <w:szCs w:val="18"/>
          <w:lang w:val="en-US" w:eastAsia="zh-CN" w:bidi="ar-SA"/>
        </w:rPr>
        <w:t>An important point of refinement is that OSPO as an interface should not create an additional bureaucratic layer—it should be an enabler. In other words, not everything needs to go through the OSPO.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del w:id="988" w:author="Vanessa" w:date="2023-11-06T10:19:37Z"/>
          <w:rFonts w:hint="default" w:cstheme="minorBidi"/>
          <w:b/>
          <w:bCs/>
          <w:kern w:val="2"/>
          <w:sz w:val="18"/>
          <w:szCs w:val="18"/>
          <w:lang w:val="en-US" w:eastAsia="zh-CN" w:bidi="ar-SA"/>
        </w:rPr>
      </w:pPr>
      <w:r>
        <w:rPr>
          <w:rFonts w:hint="default" w:cstheme="minorBidi"/>
          <w:b/>
          <w:bCs/>
          <w:kern w:val="2"/>
          <w:sz w:val="18"/>
          <w:szCs w:val="18"/>
          <w:lang w:val="en-US" w:eastAsia="zh-CN" w:bidi="ar-SA"/>
        </w:rPr>
        <w:t>一个重要的改进点是：作为接口的OSPO不应该创建额外的官僚</w:t>
      </w:r>
      <w:ins w:id="989" w:author="Vanessa" w:date="2023-11-06T10:17:16Z">
        <w:r>
          <w:rPr>
            <w:rFonts w:hint="eastAsia" w:cstheme="minorBidi"/>
            <w:b/>
            <w:bCs/>
            <w:kern w:val="2"/>
            <w:sz w:val="18"/>
            <w:szCs w:val="18"/>
            <w:lang w:val="en-US" w:eastAsia="zh-CN" w:bidi="ar-SA"/>
          </w:rPr>
          <w:t>阶级</w:t>
        </w:r>
      </w:ins>
      <w:del w:id="990" w:author="Vanessa" w:date="2023-11-06T10:17:15Z">
        <w:r>
          <w:rPr>
            <w:rFonts w:hint="default" w:cstheme="minorBidi"/>
            <w:b/>
            <w:bCs/>
            <w:kern w:val="2"/>
            <w:sz w:val="18"/>
            <w:szCs w:val="18"/>
            <w:lang w:val="en-US" w:eastAsia="zh-CN" w:bidi="ar-SA"/>
          </w:rPr>
          <w:delText>层</w:delText>
        </w:r>
      </w:del>
      <w:r>
        <w:rPr>
          <w:rFonts w:hint="default" w:cstheme="minorBidi"/>
          <w:b/>
          <w:bCs/>
          <w:kern w:val="2"/>
          <w:sz w:val="18"/>
          <w:szCs w:val="18"/>
          <w:lang w:val="en-US" w:eastAsia="zh-CN" w:bidi="ar-SA"/>
        </w:rPr>
        <w:t>，它应该是一个推动者。换句话说，不是所有事情都需要通过OSPO。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b/>
          <w:bCs/>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center"/>
        <w:textAlignment w:val="auto"/>
        <w:rPr>
          <w:rFonts w:hint="default" w:cstheme="minorBidi"/>
          <w:kern w:val="2"/>
          <w:sz w:val="18"/>
          <w:szCs w:val="18"/>
          <w:lang w:val="en-US" w:eastAsia="zh-CN" w:bidi="ar-SA"/>
        </w:rPr>
      </w:pPr>
      <w:ins w:id="991" w:author="Vanessa" w:date="2023-11-06T10:19:33Z">
        <w:r>
          <w:rPr/>
          <w:drawing>
            <wp:inline distT="0" distB="0" distL="114300" distR="114300">
              <wp:extent cx="4035425" cy="2051050"/>
              <wp:effectExtent l="0" t="0" r="3175" b="635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
                      <a:stretch>
                        <a:fillRect/>
                      </a:stretch>
                    </pic:blipFill>
                    <pic:spPr>
                      <a:xfrm>
                        <a:off x="0" y="0"/>
                        <a:ext cx="4035425" cy="2051050"/>
                      </a:xfrm>
                      <a:prstGeom prst="rect">
                        <a:avLst/>
                      </a:prstGeom>
                      <a:noFill/>
                      <a:ln>
                        <a:noFill/>
                      </a:ln>
                    </pic:spPr>
                  </pic:pic>
                </a:graphicData>
              </a:graphic>
            </wp:inline>
          </w:drawing>
        </w:r>
      </w:ins>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The Government OSPO supports the flows of code, ideas, procurement, communications and knowledge within the organisation, as well as between the organisation as a whole and external stakeholders. It is the universal interface for everything ‘open’. It took the private sector decades to structure the rhythm of the internal and external mandates of OSPOs. For governments, which have a clearer mandate to collaborate instead of compete, this should come more naturally.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政府OSPO支持组织内部以及整个组织与外部利益相关者之间的代码、思想、采购活动、信息和知识的交流，它是一切“开放”的通用接口。</w:t>
      </w:r>
      <w:del w:id="993" w:author="Vanessa" w:date="2023-11-03T09:11:30Z">
        <w:r>
          <w:rPr>
            <w:rFonts w:hint="default" w:cstheme="minorBidi"/>
            <w:kern w:val="2"/>
            <w:sz w:val="18"/>
            <w:szCs w:val="18"/>
            <w:lang w:val="en-US" w:eastAsia="zh-CN" w:bidi="ar-SA"/>
          </w:rPr>
          <w:delText>私营</w:delText>
        </w:r>
      </w:del>
      <w:del w:id="994" w:author="Vanessa" w:date="2023-11-06T09:42:55Z">
        <w:r>
          <w:rPr>
            <w:rFonts w:hint="default" w:cstheme="minorBidi"/>
            <w:kern w:val="2"/>
            <w:sz w:val="18"/>
            <w:szCs w:val="18"/>
            <w:lang w:val="en-US" w:eastAsia="zh-CN" w:bidi="ar-SA"/>
          </w:rPr>
          <w:delText>部门</w:delText>
        </w:r>
      </w:del>
      <w:ins w:id="995" w:author="Vanessa" w:date="2023-11-06T09:44:52Z">
        <w:r>
          <w:rPr>
            <w:rFonts w:hint="eastAsia" w:cstheme="minorBidi"/>
            <w:kern w:val="2"/>
            <w:sz w:val="18"/>
            <w:szCs w:val="18"/>
            <w:lang w:val="en-US" w:eastAsia="zh-CN" w:bidi="ar-SA"/>
          </w:rPr>
          <w:t>私立领域</w:t>
        </w:r>
      </w:ins>
      <w:r>
        <w:rPr>
          <w:rFonts w:hint="default" w:cstheme="minorBidi"/>
          <w:kern w:val="2"/>
          <w:sz w:val="18"/>
          <w:szCs w:val="18"/>
          <w:lang w:val="en-US" w:eastAsia="zh-CN" w:bidi="ar-SA"/>
        </w:rPr>
        <w:t>花了几十年的时间来构建OSPO的内部和</w:t>
      </w:r>
      <w:del w:id="996" w:author="Vanessa" w:date="2023-11-06T09:58:33Z">
        <w:r>
          <w:rPr>
            <w:rFonts w:hint="default" w:cstheme="minorBidi"/>
            <w:kern w:val="2"/>
            <w:sz w:val="18"/>
            <w:szCs w:val="18"/>
            <w:lang w:val="en-US" w:eastAsia="zh-CN" w:bidi="ar-SA"/>
          </w:rPr>
          <w:delText>外部任务</w:delText>
        </w:r>
      </w:del>
      <w:ins w:id="997" w:author="Vanessa" w:date="2023-11-06T09:58:33Z">
        <w:r>
          <w:rPr>
            <w:rFonts w:hint="eastAsia" w:cstheme="minorBidi"/>
            <w:kern w:val="2"/>
            <w:sz w:val="18"/>
            <w:szCs w:val="18"/>
            <w:lang w:val="en-US" w:eastAsia="zh-CN" w:bidi="ar-SA"/>
          </w:rPr>
          <w:t>外部</w:t>
        </w:r>
      </w:ins>
      <w:ins w:id="998" w:author="Vanessa" w:date="2023-11-06T13:39:48Z">
        <w:r>
          <w:rPr>
            <w:rFonts w:hint="eastAsia" w:cstheme="minorBidi"/>
            <w:kern w:val="2"/>
            <w:sz w:val="18"/>
            <w:szCs w:val="18"/>
            <w:lang w:val="en-US" w:eastAsia="zh-CN" w:bidi="ar-SA"/>
          </w:rPr>
          <w:t>职权</w:t>
        </w:r>
      </w:ins>
      <w:r>
        <w:rPr>
          <w:rFonts w:hint="default" w:cstheme="minorBidi"/>
          <w:kern w:val="2"/>
          <w:sz w:val="18"/>
          <w:szCs w:val="18"/>
          <w:lang w:val="en-US" w:eastAsia="zh-CN" w:bidi="ar-SA"/>
        </w:rPr>
        <w:t>，对政府来说，其任务更明确，即是合作</w:t>
      </w:r>
      <w:del w:id="999" w:author="Vanessa" w:date="2023-11-06T10:18:16Z">
        <w:r>
          <w:rPr>
            <w:rFonts w:hint="default" w:cstheme="minorBidi"/>
            <w:kern w:val="2"/>
            <w:sz w:val="18"/>
            <w:szCs w:val="18"/>
            <w:lang w:val="en-US" w:eastAsia="zh-CN" w:bidi="ar-SA"/>
          </w:rPr>
          <w:delText>而不是</w:delText>
        </w:r>
      </w:del>
      <w:ins w:id="1000" w:author="Vanessa" w:date="2023-11-06T10:18:17Z">
        <w:r>
          <w:rPr>
            <w:rFonts w:hint="eastAsia" w:cstheme="minorBidi"/>
            <w:kern w:val="2"/>
            <w:sz w:val="18"/>
            <w:szCs w:val="18"/>
            <w:lang w:val="en-US" w:eastAsia="zh-CN" w:bidi="ar-SA"/>
          </w:rPr>
          <w:t>而非</w:t>
        </w:r>
      </w:ins>
      <w:r>
        <w:rPr>
          <w:rFonts w:hint="default" w:cstheme="minorBidi"/>
          <w:kern w:val="2"/>
          <w:sz w:val="18"/>
          <w:szCs w:val="18"/>
          <w:lang w:val="en-US" w:eastAsia="zh-CN" w:bidi="ar-SA"/>
        </w:rPr>
        <w:t>竞争，这应该是理所当然的事情。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3"/>
          <w:numId w:val="0"/>
        </w:numPr>
        <w:kinsoku/>
        <w:wordWrap/>
        <w:overflowPunct/>
        <w:topLinePunct w:val="0"/>
        <w:autoSpaceDE w:val="0"/>
        <w:autoSpaceDN w:val="0"/>
        <w:bidi w:val="0"/>
        <w:adjustRightInd/>
        <w:snapToGrid/>
        <w:spacing w:line="240" w:lineRule="auto"/>
        <w:ind w:leftChars="0" w:firstLine="0" w:firstLineChars="0"/>
        <w:jc w:val="both"/>
        <w:textAlignment w:val="auto"/>
        <w:rPr>
          <w:rFonts w:hint="default" w:cs="Times New Roman"/>
          <w:b/>
          <w:bCs/>
          <w:kern w:val="0"/>
          <w:sz w:val="21"/>
          <w:szCs w:val="21"/>
          <w:highlight w:val="lightGray"/>
          <w:lang w:val="en-US" w:eastAsia="zh-CN" w:bidi="ar-SA"/>
        </w:rPr>
      </w:pPr>
      <w:r>
        <w:rPr>
          <w:rFonts w:hint="default" w:cs="Times New Roman"/>
          <w:b/>
          <w:bCs/>
          <w:kern w:val="0"/>
          <w:sz w:val="21"/>
          <w:szCs w:val="21"/>
          <w:highlight w:val="lightGray"/>
          <w:lang w:val="en-US" w:eastAsia="zh-CN" w:bidi="ar-SA"/>
        </w:rPr>
        <w:t>CASE STUDIES OF PUBLIC SECTOR OSPOs</w:t>
      </w:r>
    </w:p>
    <w:p>
      <w:pPr>
        <w:keepNext w:val="0"/>
        <w:keepLines w:val="0"/>
        <w:pageBreakBefore w:val="0"/>
        <w:widowControl w:val="0"/>
        <w:numPr>
          <w:ilvl w:val="3"/>
          <w:numId w:val="0"/>
        </w:numPr>
        <w:kinsoku/>
        <w:wordWrap/>
        <w:overflowPunct/>
        <w:topLinePunct w:val="0"/>
        <w:autoSpaceDE w:val="0"/>
        <w:autoSpaceDN w:val="0"/>
        <w:bidi w:val="0"/>
        <w:adjustRightInd/>
        <w:snapToGrid/>
        <w:spacing w:line="240" w:lineRule="auto"/>
        <w:ind w:leftChars="0" w:firstLine="0" w:firstLineChars="0"/>
        <w:jc w:val="both"/>
        <w:textAlignment w:val="auto"/>
        <w:rPr>
          <w:rFonts w:hint="default" w:cs="Times New Roman"/>
          <w:b/>
          <w:bCs/>
          <w:kern w:val="0"/>
          <w:sz w:val="21"/>
          <w:szCs w:val="21"/>
          <w:highlight w:val="lightGray"/>
          <w:lang w:val="en-US" w:eastAsia="zh-CN" w:bidi="ar-SA"/>
        </w:rPr>
      </w:pPr>
      <w:del w:id="1001" w:author="Vanessa" w:date="2023-10-24T19:54:45Z">
        <w:r>
          <w:rPr>
            <w:rFonts w:hint="default" w:cs="Times New Roman"/>
            <w:b/>
            <w:bCs/>
            <w:kern w:val="0"/>
            <w:sz w:val="21"/>
            <w:szCs w:val="21"/>
            <w:highlight w:val="lightGray"/>
            <w:lang w:val="en-US" w:eastAsia="zh-CN" w:bidi="ar-SA"/>
          </w:rPr>
          <w:delText>公共部门</w:delText>
        </w:r>
      </w:del>
      <w:ins w:id="1002" w:author="Vanessa" w:date="2023-11-06T09:45:01Z">
        <w:r>
          <w:rPr>
            <w:rFonts w:hint="eastAsia" w:cs="Times New Roman"/>
            <w:b/>
            <w:bCs/>
            <w:kern w:val="0"/>
            <w:sz w:val="21"/>
            <w:szCs w:val="21"/>
            <w:highlight w:val="lightGray"/>
            <w:lang w:val="en-US" w:eastAsia="zh-CN" w:bidi="ar-SA"/>
          </w:rPr>
          <w:t>公立领域</w:t>
        </w:r>
      </w:ins>
      <w:r>
        <w:rPr>
          <w:rFonts w:hint="default" w:cs="Times New Roman"/>
          <w:b/>
          <w:bCs/>
          <w:kern w:val="0"/>
          <w:sz w:val="21"/>
          <w:szCs w:val="21"/>
          <w:highlight w:val="lightGray"/>
          <w:lang w:val="en-US" w:eastAsia="zh-CN" w:bidi="ar-SA"/>
        </w:rPr>
        <w:t>OSPO的案例研究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0" w:firstLineChars="0"/>
        <w:jc w:val="both"/>
        <w:textAlignment w:val="auto"/>
        <w:rPr>
          <w:rFonts w:hint="default" w:cstheme="minorBidi"/>
          <w:b/>
          <w:bCs/>
          <w:kern w:val="2"/>
          <w:sz w:val="18"/>
          <w:szCs w:val="18"/>
          <w:lang w:val="en-US" w:eastAsia="zh-CN" w:bidi="ar-SA"/>
        </w:rPr>
      </w:pPr>
      <w:r>
        <w:rPr>
          <w:rFonts w:hint="default" w:cstheme="minorBidi"/>
          <w:b/>
          <w:bCs/>
          <w:kern w:val="2"/>
          <w:sz w:val="18"/>
          <w:szCs w:val="18"/>
          <w:lang w:val="en-US" w:eastAsia="zh-CN" w:bidi="ar-SA"/>
        </w:rPr>
        <w:t>The European Commission OSPO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0" w:firstLineChars="0"/>
        <w:jc w:val="both"/>
        <w:textAlignment w:val="auto"/>
        <w:rPr>
          <w:rFonts w:hint="default" w:cstheme="minorBidi"/>
          <w:b/>
          <w:bCs/>
          <w:kern w:val="2"/>
          <w:sz w:val="18"/>
          <w:szCs w:val="18"/>
          <w:lang w:val="en-US" w:eastAsia="zh-CN" w:bidi="ar-SA"/>
        </w:rPr>
      </w:pPr>
      <w:r>
        <w:rPr>
          <w:rFonts w:hint="default" w:cstheme="minorBidi"/>
          <w:b/>
          <w:bCs/>
          <w:kern w:val="2"/>
          <w:sz w:val="18"/>
          <w:szCs w:val="18"/>
          <w:lang w:val="en-US" w:eastAsia="zh-CN" w:bidi="ar-SA"/>
        </w:rPr>
        <w:t>欧盟委员会OSPO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The European Commission announced its intent to build an OSPO (</w:t>
      </w:r>
      <w:r>
        <w:rPr>
          <w:rFonts w:hint="default" w:cstheme="minorBidi"/>
          <w:color w:val="0000FF"/>
          <w:kern w:val="2"/>
          <w:sz w:val="18"/>
          <w:szCs w:val="18"/>
          <w:lang w:val="en-US" w:eastAsia="zh-CN" w:bidi="ar-SA"/>
        </w:rPr>
        <w:fldChar w:fldCharType="begin"/>
      </w:r>
      <w:r>
        <w:rPr>
          <w:rFonts w:hint="default" w:cstheme="minorBidi"/>
          <w:color w:val="0000FF"/>
          <w:kern w:val="2"/>
          <w:sz w:val="18"/>
          <w:szCs w:val="18"/>
          <w:lang w:val="en-US" w:eastAsia="zh-CN" w:bidi="ar-SA"/>
        </w:rPr>
        <w:instrText xml:space="preserve"> HYPERLINK "https://joinup.ec.europa.eu/collection/ec-ospo" </w:instrText>
      </w:r>
      <w:r>
        <w:rPr>
          <w:rFonts w:hint="default" w:cstheme="minorBidi"/>
          <w:color w:val="0000FF"/>
          <w:kern w:val="2"/>
          <w:sz w:val="18"/>
          <w:szCs w:val="18"/>
          <w:lang w:val="en-US" w:eastAsia="zh-CN" w:bidi="ar-SA"/>
        </w:rPr>
        <w:fldChar w:fldCharType="separate"/>
      </w:r>
      <w:r>
        <w:rPr>
          <w:rStyle w:val="13"/>
          <w:rFonts w:hint="default" w:cstheme="minorBidi"/>
          <w:color w:val="0000FF"/>
          <w:kern w:val="2"/>
          <w:sz w:val="18"/>
          <w:szCs w:val="18"/>
          <w:lang w:val="en-US" w:eastAsia="zh-CN" w:bidi="ar-SA"/>
        </w:rPr>
        <w:t>EC OSPO</w:t>
      </w:r>
      <w:r>
        <w:rPr>
          <w:rFonts w:hint="default" w:cstheme="minorBidi"/>
          <w:color w:val="0000FF"/>
          <w:kern w:val="2"/>
          <w:sz w:val="18"/>
          <w:szCs w:val="18"/>
          <w:lang w:val="en-US" w:eastAsia="zh-CN" w:bidi="ar-SA"/>
        </w:rPr>
        <w:fldChar w:fldCharType="end"/>
      </w:r>
      <w:r>
        <w:rPr>
          <w:rFonts w:hint="default" w:cstheme="minorBidi"/>
          <w:kern w:val="2"/>
          <w:sz w:val="18"/>
          <w:szCs w:val="18"/>
          <w:lang w:val="en-US" w:eastAsia="zh-CN" w:bidi="ar-SA"/>
        </w:rPr>
        <w:t xml:space="preserve">) in October 2020. This was a part of the presentation of its </w:t>
      </w:r>
      <w:r>
        <w:rPr>
          <w:rFonts w:hint="default" w:cstheme="minorBidi"/>
          <w:color w:val="0000FF"/>
          <w:kern w:val="2"/>
          <w:sz w:val="18"/>
          <w:szCs w:val="18"/>
          <w:lang w:val="en-US" w:eastAsia="zh-CN" w:bidi="ar-SA"/>
        </w:rPr>
        <w:fldChar w:fldCharType="begin"/>
      </w:r>
      <w:r>
        <w:rPr>
          <w:rFonts w:hint="default" w:cstheme="minorBidi"/>
          <w:color w:val="0000FF"/>
          <w:kern w:val="2"/>
          <w:sz w:val="18"/>
          <w:szCs w:val="18"/>
          <w:lang w:val="en-US" w:eastAsia="zh-CN" w:bidi="ar-SA"/>
        </w:rPr>
        <w:instrText xml:space="preserve"> HYPERLINK "https://commission.europa.eu/about-european-commission/departments-and-executive-agencies/informatics/open-source-software-strategy_en" </w:instrText>
      </w:r>
      <w:r>
        <w:rPr>
          <w:rFonts w:hint="default" w:cstheme="minorBidi"/>
          <w:color w:val="0000FF"/>
          <w:kern w:val="2"/>
          <w:sz w:val="18"/>
          <w:szCs w:val="18"/>
          <w:lang w:val="en-US" w:eastAsia="zh-CN" w:bidi="ar-SA"/>
        </w:rPr>
        <w:fldChar w:fldCharType="separate"/>
      </w:r>
      <w:r>
        <w:rPr>
          <w:rStyle w:val="13"/>
          <w:rFonts w:hint="default" w:cstheme="minorBidi"/>
          <w:color w:val="0000FF"/>
          <w:kern w:val="2"/>
          <w:sz w:val="18"/>
          <w:szCs w:val="18"/>
          <w:lang w:val="en-US" w:eastAsia="zh-CN" w:bidi="ar-SA"/>
        </w:rPr>
        <w:t>Open Source software strategy 2020-2023</w:t>
      </w:r>
      <w:r>
        <w:rPr>
          <w:rFonts w:hint="default" w:cstheme="minorBidi"/>
          <w:color w:val="0000FF"/>
          <w:kern w:val="2"/>
          <w:sz w:val="18"/>
          <w:szCs w:val="18"/>
          <w:lang w:val="en-US" w:eastAsia="zh-CN" w:bidi="ar-SA"/>
        </w:rPr>
        <w:fldChar w:fldCharType="end"/>
      </w:r>
      <w:r>
        <w:rPr>
          <w:rFonts w:hint="default" w:cstheme="minorBidi"/>
          <w:kern w:val="2"/>
          <w:sz w:val="18"/>
          <w:szCs w:val="18"/>
          <w:lang w:val="en-US" w:eastAsia="zh-CN" w:bidi="ar-SA"/>
        </w:rPr>
        <w:t>. The Commission published this iteration of the Open Source software strategy as a Commission Communication, making it the strategy of the European Commission as a whole, and not just the IT directorate. It also gave the OSPO a stronger political mandate.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欧盟委员会宣布将于2020年10月建立一个OSPO（</w:t>
      </w:r>
      <w:r>
        <w:rPr>
          <w:rFonts w:hint="default" w:cstheme="minorBidi"/>
          <w:color w:val="0000FF"/>
          <w:kern w:val="2"/>
          <w:sz w:val="18"/>
          <w:szCs w:val="18"/>
          <w:lang w:val="en-US" w:eastAsia="zh-CN" w:bidi="ar-SA"/>
        </w:rPr>
        <w:fldChar w:fldCharType="begin"/>
      </w:r>
      <w:r>
        <w:rPr>
          <w:rFonts w:hint="default" w:cstheme="minorBidi"/>
          <w:color w:val="0000FF"/>
          <w:kern w:val="2"/>
          <w:sz w:val="18"/>
          <w:szCs w:val="18"/>
          <w:lang w:val="en-US" w:eastAsia="zh-CN" w:bidi="ar-SA"/>
        </w:rPr>
        <w:instrText xml:space="preserve"> HYPERLINK "https://joinup.ec.europa.eu/collection/ec-ospo" </w:instrText>
      </w:r>
      <w:r>
        <w:rPr>
          <w:rFonts w:hint="default" w:cstheme="minorBidi"/>
          <w:color w:val="0000FF"/>
          <w:kern w:val="2"/>
          <w:sz w:val="18"/>
          <w:szCs w:val="18"/>
          <w:lang w:val="en-US" w:eastAsia="zh-CN" w:bidi="ar-SA"/>
        </w:rPr>
        <w:fldChar w:fldCharType="separate"/>
      </w:r>
      <w:r>
        <w:rPr>
          <w:rStyle w:val="13"/>
          <w:rFonts w:hint="default" w:cstheme="minorBidi"/>
          <w:color w:val="0000FF"/>
          <w:kern w:val="2"/>
          <w:sz w:val="18"/>
          <w:szCs w:val="18"/>
          <w:lang w:val="en-US" w:eastAsia="zh-CN" w:bidi="ar-SA"/>
        </w:rPr>
        <w:t>EC OSPO</w:t>
      </w:r>
      <w:r>
        <w:rPr>
          <w:rFonts w:hint="default" w:cstheme="minorBidi"/>
          <w:color w:val="0000FF"/>
          <w:kern w:val="2"/>
          <w:sz w:val="18"/>
          <w:szCs w:val="18"/>
          <w:lang w:val="en-US" w:eastAsia="zh-CN" w:bidi="ar-SA"/>
        </w:rPr>
        <w:fldChar w:fldCharType="end"/>
      </w:r>
      <w:r>
        <w:rPr>
          <w:rFonts w:hint="default" w:cstheme="minorBidi"/>
          <w:kern w:val="2"/>
          <w:sz w:val="18"/>
          <w:szCs w:val="18"/>
          <w:lang w:val="en-US" w:eastAsia="zh-CN" w:bidi="ar-SA"/>
        </w:rPr>
        <w:t>）。这是其</w:t>
      </w:r>
      <w:r>
        <w:rPr>
          <w:rFonts w:hint="default" w:cstheme="minorBidi"/>
          <w:color w:val="0000FF"/>
          <w:kern w:val="2"/>
          <w:sz w:val="18"/>
          <w:szCs w:val="18"/>
          <w:lang w:val="en-US" w:eastAsia="zh-CN" w:bidi="ar-SA"/>
        </w:rPr>
        <w:fldChar w:fldCharType="begin"/>
      </w:r>
      <w:r>
        <w:rPr>
          <w:rFonts w:hint="default" w:cstheme="minorBidi"/>
          <w:color w:val="0000FF"/>
          <w:kern w:val="2"/>
          <w:sz w:val="18"/>
          <w:szCs w:val="18"/>
          <w:lang w:val="en-US" w:eastAsia="zh-CN" w:bidi="ar-SA"/>
        </w:rPr>
        <w:instrText xml:space="preserve"> HYPERLINK "https://commission.europa.eu/about-european-commission/departments-and-executive-agencies/informatics/open-source-software-strategy_en" </w:instrText>
      </w:r>
      <w:r>
        <w:rPr>
          <w:rFonts w:hint="default" w:cstheme="minorBidi"/>
          <w:color w:val="0000FF"/>
          <w:kern w:val="2"/>
          <w:sz w:val="18"/>
          <w:szCs w:val="18"/>
          <w:lang w:val="en-US" w:eastAsia="zh-CN" w:bidi="ar-SA"/>
        </w:rPr>
        <w:fldChar w:fldCharType="separate"/>
      </w:r>
      <w:r>
        <w:rPr>
          <w:rStyle w:val="13"/>
          <w:rFonts w:hint="default" w:cstheme="minorBidi"/>
          <w:color w:val="0000FF"/>
          <w:kern w:val="2"/>
          <w:sz w:val="18"/>
          <w:szCs w:val="18"/>
          <w:lang w:val="en-US" w:eastAsia="zh-CN" w:bidi="ar-SA"/>
        </w:rPr>
        <w:t>2020-2023年开源战略</w:t>
      </w:r>
      <w:r>
        <w:rPr>
          <w:rFonts w:hint="default" w:cstheme="minorBidi"/>
          <w:color w:val="0000FF"/>
          <w:kern w:val="2"/>
          <w:sz w:val="18"/>
          <w:szCs w:val="18"/>
          <w:lang w:val="en-US" w:eastAsia="zh-CN" w:bidi="ar-SA"/>
        </w:rPr>
        <w:fldChar w:fldCharType="end"/>
      </w:r>
      <w:r>
        <w:rPr>
          <w:rFonts w:hint="default" w:cstheme="minorBidi"/>
          <w:kern w:val="2"/>
          <w:sz w:val="18"/>
          <w:szCs w:val="18"/>
          <w:lang w:val="en-US" w:eastAsia="zh-CN" w:bidi="ar-SA"/>
        </w:rPr>
        <w:t>介绍的一部分。欧盟委员会将开源战略的这一迭代公布为</w:t>
      </w:r>
      <w:ins w:id="1003" w:author="Vanessa" w:date="2023-11-06T10:20:31Z">
        <w:r>
          <w:rPr>
            <w:rFonts w:hint="eastAsia" w:cstheme="minorBidi"/>
            <w:kern w:val="2"/>
            <w:sz w:val="18"/>
            <w:szCs w:val="18"/>
            <w:lang w:val="en-US" w:eastAsia="zh-CN" w:bidi="ar-SA"/>
          </w:rPr>
          <w:t>“</w:t>
        </w:r>
      </w:ins>
      <w:r>
        <w:rPr>
          <w:rFonts w:hint="default" w:cstheme="minorBidi"/>
          <w:kern w:val="2"/>
          <w:sz w:val="18"/>
          <w:szCs w:val="18"/>
          <w:lang w:val="en-US" w:eastAsia="zh-CN" w:bidi="ar-SA"/>
        </w:rPr>
        <w:t>委员会通讯文件</w:t>
      </w:r>
      <w:ins w:id="1004" w:author="Vanessa" w:date="2023-11-06T10:20:34Z">
        <w:r>
          <w:rPr>
            <w:rFonts w:hint="eastAsia" w:cstheme="minorBidi"/>
            <w:kern w:val="2"/>
            <w:sz w:val="18"/>
            <w:szCs w:val="18"/>
            <w:lang w:val="en-US" w:eastAsia="zh-CN" w:bidi="ar-SA"/>
          </w:rPr>
          <w:t>”</w:t>
        </w:r>
      </w:ins>
      <w:r>
        <w:rPr>
          <w:rFonts w:hint="default" w:cstheme="minorBidi"/>
          <w:kern w:val="2"/>
          <w:sz w:val="18"/>
          <w:szCs w:val="18"/>
          <w:lang w:val="en-US" w:eastAsia="zh-CN" w:bidi="ar-SA"/>
        </w:rPr>
        <w:t>，使其成为整个欧盟委员会的战略，而不仅仅是IT</w:t>
      </w:r>
      <w:ins w:id="1005" w:author="Vanessa" w:date="2023-11-06T10:26:05Z">
        <w:r>
          <w:rPr>
            <w:rFonts w:hint="eastAsia" w:cstheme="minorBidi"/>
            <w:kern w:val="2"/>
            <w:sz w:val="18"/>
            <w:szCs w:val="18"/>
            <w:lang w:val="en-US" w:eastAsia="zh-CN" w:bidi="ar-SA"/>
          </w:rPr>
          <w:t>总署</w:t>
        </w:r>
      </w:ins>
      <w:del w:id="1006" w:author="Vanessa" w:date="2023-11-06T10:25:59Z">
        <w:r>
          <w:rPr>
            <w:rFonts w:hint="default" w:cstheme="minorBidi"/>
            <w:kern w:val="2"/>
            <w:sz w:val="18"/>
            <w:szCs w:val="18"/>
            <w:lang w:val="en-US" w:eastAsia="zh-CN" w:bidi="ar-SA"/>
          </w:rPr>
          <w:delText>部门</w:delText>
        </w:r>
      </w:del>
      <w:r>
        <w:rPr>
          <w:rFonts w:hint="default" w:cstheme="minorBidi"/>
          <w:kern w:val="2"/>
          <w:sz w:val="18"/>
          <w:szCs w:val="18"/>
          <w:lang w:val="en-US" w:eastAsia="zh-CN" w:bidi="ar-SA"/>
        </w:rPr>
        <w:t>的战略。这也使OSPO获得了更强的政治任务。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The EC OSPO works to enable the vision and achieve the goals outlined in the OSS strategy: “</w:t>
      </w:r>
      <w:r>
        <w:rPr>
          <w:rFonts w:hint="default" w:cstheme="minorBidi"/>
          <w:i/>
          <w:iCs/>
          <w:kern w:val="2"/>
          <w:sz w:val="18"/>
          <w:szCs w:val="18"/>
          <w:lang w:val="en-US" w:eastAsia="zh-CN" w:bidi="ar-SA"/>
        </w:rPr>
        <w:t>The Commission leverages the transformative, innovative, and collaborative power of Open Source, encouraging the sharing and reuse of software solutions, knowledge and expertise, to deliver better European services that enrich society and focus on lowering costs to that society.</w:t>
      </w:r>
      <w:r>
        <w:rPr>
          <w:rFonts w:hint="default" w:cstheme="minorBidi"/>
          <w:kern w:val="2"/>
          <w:sz w:val="18"/>
          <w:szCs w:val="18"/>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EC OSPO致力于实现开源战略中概述的愿景</w:t>
      </w:r>
      <w:ins w:id="1007" w:author="Vanessa" w:date="2023-11-06T10:21:06Z">
        <w:r>
          <w:rPr>
            <w:rFonts w:hint="eastAsia" w:cstheme="minorBidi"/>
            <w:kern w:val="2"/>
            <w:sz w:val="18"/>
            <w:szCs w:val="18"/>
            <w:lang w:val="en-US" w:eastAsia="zh-CN" w:bidi="ar-SA"/>
          </w:rPr>
          <w:t>及</w:t>
        </w:r>
      </w:ins>
      <w:del w:id="1008" w:author="Vanessa" w:date="2023-11-06T10:21:05Z">
        <w:r>
          <w:rPr>
            <w:rFonts w:hint="default" w:cstheme="minorBidi"/>
            <w:kern w:val="2"/>
            <w:sz w:val="18"/>
            <w:szCs w:val="18"/>
            <w:lang w:val="en-US" w:eastAsia="zh-CN" w:bidi="ar-SA"/>
          </w:rPr>
          <w:delText>和</w:delText>
        </w:r>
      </w:del>
      <w:r>
        <w:rPr>
          <w:rFonts w:hint="default" w:cstheme="minorBidi"/>
          <w:kern w:val="2"/>
          <w:sz w:val="18"/>
          <w:szCs w:val="18"/>
          <w:lang w:val="en-US" w:eastAsia="zh-CN" w:bidi="ar-SA"/>
        </w:rPr>
        <w:t>目标：“</w:t>
      </w:r>
      <w:r>
        <w:rPr>
          <w:rFonts w:hint="default" w:cstheme="minorBidi"/>
          <w:i/>
          <w:iCs/>
          <w:kern w:val="2"/>
          <w:sz w:val="18"/>
          <w:szCs w:val="18"/>
          <w:lang w:val="en-US" w:eastAsia="zh-CN" w:bidi="ar-SA"/>
        </w:rPr>
        <w:t>欧盟委员会利用开源的变革、创新和协作能力，鼓励软件解决方案、相关知识和专业知识的共享和</w:t>
      </w:r>
      <w:del w:id="1009" w:author="Vanessa" w:date="2023-11-06T10:16:04Z">
        <w:r>
          <w:rPr>
            <w:rFonts w:hint="default" w:cstheme="minorBidi"/>
            <w:i/>
            <w:iCs/>
            <w:kern w:val="2"/>
            <w:sz w:val="18"/>
            <w:szCs w:val="18"/>
            <w:lang w:val="en-US" w:eastAsia="zh-CN" w:bidi="ar-SA"/>
          </w:rPr>
          <w:delText>重用</w:delText>
        </w:r>
      </w:del>
      <w:ins w:id="1010" w:author="Vanessa" w:date="2023-11-06T10:16:04Z">
        <w:r>
          <w:rPr>
            <w:rFonts w:hint="eastAsia" w:cstheme="minorBidi"/>
            <w:i/>
            <w:iCs/>
            <w:kern w:val="2"/>
            <w:sz w:val="18"/>
            <w:szCs w:val="18"/>
            <w:lang w:val="en-US" w:eastAsia="zh-CN" w:bidi="ar-SA"/>
          </w:rPr>
          <w:t>复用</w:t>
        </w:r>
      </w:ins>
      <w:r>
        <w:rPr>
          <w:rFonts w:hint="default" w:cstheme="minorBidi"/>
          <w:i/>
          <w:iCs/>
          <w:kern w:val="2"/>
          <w:sz w:val="18"/>
          <w:szCs w:val="18"/>
          <w:lang w:val="en-US" w:eastAsia="zh-CN" w:bidi="ar-SA"/>
        </w:rPr>
        <w:t>，</w:t>
      </w:r>
      <w:ins w:id="1011" w:author="Vanessa" w:date="2023-11-06T10:21:36Z">
        <w:r>
          <w:rPr>
            <w:rFonts w:hint="eastAsia" w:cstheme="minorBidi"/>
            <w:i/>
            <w:iCs/>
            <w:kern w:val="2"/>
            <w:sz w:val="18"/>
            <w:szCs w:val="18"/>
            <w:lang w:val="en-US" w:eastAsia="zh-CN" w:bidi="ar-SA"/>
          </w:rPr>
          <w:t>从而</w:t>
        </w:r>
      </w:ins>
      <w:del w:id="1012" w:author="Vanessa" w:date="2023-11-06T10:21:35Z">
        <w:r>
          <w:rPr>
            <w:rFonts w:hint="default" w:cstheme="minorBidi"/>
            <w:i/>
            <w:iCs/>
            <w:kern w:val="2"/>
            <w:sz w:val="18"/>
            <w:szCs w:val="18"/>
            <w:lang w:val="en-US" w:eastAsia="zh-CN" w:bidi="ar-SA"/>
          </w:rPr>
          <w:delText>以</w:delText>
        </w:r>
      </w:del>
      <w:r>
        <w:rPr>
          <w:rFonts w:hint="default" w:cstheme="minorBidi"/>
          <w:i/>
          <w:iCs/>
          <w:kern w:val="2"/>
          <w:sz w:val="18"/>
          <w:szCs w:val="18"/>
          <w:lang w:val="en-US" w:eastAsia="zh-CN" w:bidi="ar-SA"/>
        </w:rPr>
        <w:t>提供更好的</w:t>
      </w:r>
      <w:r>
        <w:rPr>
          <w:rFonts w:hint="eastAsia" w:cstheme="minorBidi"/>
          <w:i/>
          <w:iCs/>
          <w:kern w:val="2"/>
          <w:sz w:val="18"/>
          <w:szCs w:val="18"/>
          <w:lang w:val="en-US" w:eastAsia="zh-CN" w:bidi="ar-SA"/>
        </w:rPr>
        <w:t>欧盟</w:t>
      </w:r>
      <w:r>
        <w:rPr>
          <w:rFonts w:hint="default" w:cstheme="minorBidi"/>
          <w:i/>
          <w:iCs/>
          <w:kern w:val="2"/>
          <w:sz w:val="18"/>
          <w:szCs w:val="18"/>
          <w:lang w:val="en-US" w:eastAsia="zh-CN" w:bidi="ar-SA"/>
        </w:rPr>
        <w:t>服务，丰富社会并注重降低社会成本。</w:t>
      </w:r>
      <w:r>
        <w:rPr>
          <w:rFonts w:hint="default" w:cstheme="minorBidi"/>
          <w:kern w:val="2"/>
          <w:sz w:val="18"/>
          <w:szCs w:val="18"/>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The EC OSPO is a tool for culture change within the Commission. It works “</w:t>
      </w:r>
      <w:r>
        <w:rPr>
          <w:rFonts w:hint="default" w:cstheme="minorBidi"/>
          <w:color w:val="0000FF"/>
          <w:kern w:val="2"/>
          <w:sz w:val="18"/>
          <w:szCs w:val="18"/>
          <w:lang w:val="en-US" w:eastAsia="zh-CN" w:bidi="ar-SA"/>
        </w:rPr>
        <w:fldChar w:fldCharType="begin"/>
      </w:r>
      <w:r>
        <w:rPr>
          <w:rFonts w:hint="default" w:cstheme="minorBidi"/>
          <w:color w:val="0000FF"/>
          <w:kern w:val="2"/>
          <w:sz w:val="18"/>
          <w:szCs w:val="18"/>
          <w:lang w:val="en-US" w:eastAsia="zh-CN" w:bidi="ar-SA"/>
        </w:rPr>
        <w:instrText xml:space="preserve"> HYPERLINK "https://commission.europa.eu/select-language?destination=/node/9" </w:instrText>
      </w:r>
      <w:r>
        <w:rPr>
          <w:rFonts w:hint="default" w:cstheme="minorBidi"/>
          <w:color w:val="0000FF"/>
          <w:kern w:val="2"/>
          <w:sz w:val="18"/>
          <w:szCs w:val="18"/>
          <w:lang w:val="en-US" w:eastAsia="zh-CN" w:bidi="ar-SA"/>
        </w:rPr>
        <w:fldChar w:fldCharType="separate"/>
      </w:r>
      <w:r>
        <w:rPr>
          <w:rStyle w:val="13"/>
          <w:rFonts w:hint="default" w:cstheme="minorBidi"/>
          <w:color w:val="0000FF"/>
          <w:kern w:val="2"/>
          <w:sz w:val="18"/>
          <w:szCs w:val="18"/>
          <w:lang w:val="en-US" w:eastAsia="zh-CN" w:bidi="ar-SA"/>
        </w:rPr>
        <w:t>to reinforce and extend the open-source working culture</w:t>
      </w:r>
      <w:r>
        <w:rPr>
          <w:rFonts w:hint="default" w:cstheme="minorBidi"/>
          <w:color w:val="0000FF"/>
          <w:kern w:val="2"/>
          <w:sz w:val="18"/>
          <w:szCs w:val="18"/>
          <w:lang w:val="en-US" w:eastAsia="zh-CN" w:bidi="ar-SA"/>
        </w:rPr>
        <w:fldChar w:fldCharType="end"/>
      </w:r>
      <w:r>
        <w:rPr>
          <w:rFonts w:hint="default" w:cstheme="minorBidi"/>
          <w:kern w:val="2"/>
          <w:sz w:val="18"/>
          <w:szCs w:val="18"/>
          <w:lang w:val="en-US" w:eastAsia="zh-CN" w:bidi="ar-SA"/>
        </w:rPr>
        <w:t>.” It is housed within the Directorate General for Informatics, but is meant to support all directorates-general, and is supposed to be given the political and organisational support to do so. This is because software development, use and uptake takes place across the institution. The OSPO is supposed to work across these teams and projects to make Commission-developed source code available to all developer teams. This is done first within the Commission. The OSPO is currently working to remove identified legal and technical barriers so that the Commission will, with the support of the OSPO, make more of its solutions publicly available.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ins w:id="1013" w:author="Vanessa" w:date="2023-11-06T10:28:56Z"/>
          <w:rFonts w:hint="default" w:cstheme="minorBidi"/>
          <w:kern w:val="2"/>
          <w:sz w:val="18"/>
          <w:szCs w:val="18"/>
          <w:lang w:val="en-US" w:eastAsia="zh-CN" w:bidi="ar-SA"/>
        </w:rPr>
      </w:pPr>
      <w:r>
        <w:rPr>
          <w:rFonts w:hint="default" w:cstheme="minorBidi"/>
          <w:kern w:val="2"/>
          <w:sz w:val="18"/>
          <w:szCs w:val="18"/>
          <w:lang w:val="en-US" w:eastAsia="zh-CN" w:bidi="ar-SA"/>
        </w:rPr>
        <w:t>EC OSPO是</w:t>
      </w:r>
      <w:ins w:id="1014" w:author="Vanessa" w:date="2023-11-06T10:23:07Z">
        <w:r>
          <w:rPr>
            <w:rFonts w:hint="eastAsia" w:cstheme="minorBidi"/>
            <w:kern w:val="2"/>
            <w:sz w:val="18"/>
            <w:szCs w:val="18"/>
            <w:lang w:val="en-US" w:eastAsia="zh-CN" w:bidi="ar-SA"/>
          </w:rPr>
          <w:t>欧盟</w:t>
        </w:r>
      </w:ins>
      <w:del w:id="1015" w:author="Vanessa" w:date="2023-11-06T10:23:06Z">
        <w:r>
          <w:rPr>
            <w:rFonts w:hint="default" w:cstheme="minorBidi"/>
            <w:kern w:val="2"/>
            <w:sz w:val="18"/>
            <w:szCs w:val="18"/>
            <w:lang w:val="en-US" w:eastAsia="zh-CN" w:bidi="ar-SA"/>
          </w:rPr>
          <w:delText>欧</w:delText>
        </w:r>
      </w:del>
      <w:del w:id="1016" w:author="Vanessa" w:date="2023-11-06T10:23:03Z">
        <w:r>
          <w:rPr>
            <w:rFonts w:hint="default" w:cstheme="minorBidi"/>
            <w:kern w:val="2"/>
            <w:sz w:val="18"/>
            <w:szCs w:val="18"/>
            <w:lang w:val="en-US" w:eastAsia="zh-CN" w:bidi="ar-SA"/>
          </w:rPr>
          <w:delText>洲</w:delText>
        </w:r>
      </w:del>
      <w:r>
        <w:rPr>
          <w:rFonts w:hint="default" w:cstheme="minorBidi"/>
          <w:kern w:val="2"/>
          <w:sz w:val="18"/>
          <w:szCs w:val="18"/>
          <w:lang w:val="en-US" w:eastAsia="zh-CN" w:bidi="ar-SA"/>
        </w:rPr>
        <w:t>委员会内部文化变革的一个工具。它的作用是“</w:t>
      </w:r>
      <w:r>
        <w:rPr>
          <w:rFonts w:hint="default" w:cstheme="minorBidi"/>
          <w:color w:val="0000FF"/>
          <w:kern w:val="2"/>
          <w:sz w:val="18"/>
          <w:szCs w:val="18"/>
          <w:lang w:val="en-US" w:eastAsia="zh-CN" w:bidi="ar-SA"/>
        </w:rPr>
        <w:fldChar w:fldCharType="begin"/>
      </w:r>
      <w:r>
        <w:rPr>
          <w:rFonts w:hint="default" w:cstheme="minorBidi"/>
          <w:color w:val="0000FF"/>
          <w:kern w:val="2"/>
          <w:sz w:val="18"/>
          <w:szCs w:val="18"/>
          <w:lang w:val="en-US" w:eastAsia="zh-CN" w:bidi="ar-SA"/>
        </w:rPr>
        <w:instrText xml:space="preserve"> HYPERLINK "https://commission.europa.eu/select-language?destination=/node/9" </w:instrText>
      </w:r>
      <w:r>
        <w:rPr>
          <w:rFonts w:hint="default" w:cstheme="minorBidi"/>
          <w:color w:val="0000FF"/>
          <w:kern w:val="2"/>
          <w:sz w:val="18"/>
          <w:szCs w:val="18"/>
          <w:lang w:val="en-US" w:eastAsia="zh-CN" w:bidi="ar-SA"/>
        </w:rPr>
        <w:fldChar w:fldCharType="separate"/>
      </w:r>
      <w:r>
        <w:rPr>
          <w:rStyle w:val="13"/>
          <w:rFonts w:hint="default" w:cstheme="minorBidi"/>
          <w:color w:val="0000FF"/>
          <w:kern w:val="2"/>
          <w:sz w:val="18"/>
          <w:szCs w:val="18"/>
          <w:lang w:val="en-US" w:eastAsia="zh-CN" w:bidi="ar-SA"/>
        </w:rPr>
        <w:t>加强和扩大开源文化</w:t>
      </w:r>
      <w:r>
        <w:rPr>
          <w:rFonts w:hint="default" w:cstheme="minorBidi"/>
          <w:color w:val="0000FF"/>
          <w:kern w:val="2"/>
          <w:sz w:val="18"/>
          <w:szCs w:val="18"/>
          <w:lang w:val="en-US" w:eastAsia="zh-CN" w:bidi="ar-SA"/>
        </w:rPr>
        <w:fldChar w:fldCharType="end"/>
      </w:r>
      <w:r>
        <w:rPr>
          <w:rFonts w:hint="default" w:cstheme="minorBidi"/>
          <w:kern w:val="2"/>
          <w:sz w:val="18"/>
          <w:szCs w:val="18"/>
          <w:lang w:val="en-US" w:eastAsia="zh-CN" w:bidi="ar-SA"/>
        </w:rPr>
        <w:t>”。它隶属于</w:t>
      </w:r>
      <w:ins w:id="1017" w:author="Vanessa" w:date="2023-11-06T10:23:34Z">
        <w:r>
          <w:rPr>
            <w:rFonts w:hint="eastAsia" w:cstheme="minorBidi"/>
            <w:kern w:val="2"/>
            <w:sz w:val="18"/>
            <w:szCs w:val="18"/>
            <w:lang w:val="en-US" w:eastAsia="zh-CN" w:bidi="ar-SA"/>
          </w:rPr>
          <w:t>“</w:t>
        </w:r>
      </w:ins>
      <w:r>
        <w:rPr>
          <w:rFonts w:hint="default" w:cstheme="minorBidi"/>
          <w:kern w:val="2"/>
          <w:sz w:val="18"/>
          <w:szCs w:val="18"/>
          <w:lang w:val="en-US" w:eastAsia="zh-CN" w:bidi="ar-SA"/>
        </w:rPr>
        <w:t>信息</w:t>
      </w:r>
      <w:ins w:id="1018" w:author="Vanessa" w:date="2023-11-06T10:25:39Z">
        <w:r>
          <w:rPr>
            <w:rFonts w:hint="eastAsia" w:cstheme="minorBidi"/>
            <w:kern w:val="2"/>
            <w:sz w:val="18"/>
            <w:szCs w:val="18"/>
            <w:lang w:val="en-US" w:eastAsia="zh-CN" w:bidi="ar-SA"/>
          </w:rPr>
          <w:t>总署</w:t>
        </w:r>
      </w:ins>
      <w:del w:id="1019" w:author="Vanessa" w:date="2023-11-06T10:25:36Z">
        <w:r>
          <w:rPr>
            <w:rFonts w:hint="default" w:cstheme="minorBidi"/>
            <w:kern w:val="2"/>
            <w:sz w:val="18"/>
            <w:szCs w:val="18"/>
            <w:lang w:val="en-US" w:eastAsia="zh-CN" w:bidi="ar-SA"/>
          </w:rPr>
          <w:delText>部门</w:delText>
        </w:r>
      </w:del>
      <w:ins w:id="1020" w:author="Vanessa" w:date="2023-11-06T10:23:37Z">
        <w:r>
          <w:rPr>
            <w:rFonts w:hint="eastAsia" w:cstheme="minorBidi"/>
            <w:kern w:val="2"/>
            <w:sz w:val="18"/>
            <w:szCs w:val="18"/>
            <w:lang w:val="en-US" w:eastAsia="zh-CN" w:bidi="ar-SA"/>
          </w:rPr>
          <w:t>”</w:t>
        </w:r>
      </w:ins>
      <w:r>
        <w:rPr>
          <w:rFonts w:hint="default" w:cstheme="minorBidi"/>
          <w:kern w:val="2"/>
          <w:sz w:val="18"/>
          <w:szCs w:val="18"/>
          <w:lang w:val="en-US" w:eastAsia="zh-CN" w:bidi="ar-SA"/>
        </w:rPr>
        <w:t>，但旨在支持所有</w:t>
      </w:r>
      <w:ins w:id="1021" w:author="Vanessa" w:date="2023-11-06T10:28:10Z">
        <w:r>
          <w:rPr>
            <w:rFonts w:hint="eastAsia" w:cstheme="minorBidi"/>
            <w:kern w:val="2"/>
            <w:sz w:val="18"/>
            <w:szCs w:val="18"/>
            <w:lang w:val="en-US" w:eastAsia="zh-CN" w:bidi="ar-SA"/>
          </w:rPr>
          <w:t>的</w:t>
        </w:r>
      </w:ins>
      <w:del w:id="1022" w:author="Vanessa" w:date="2023-11-06T10:26:19Z">
        <w:r>
          <w:rPr>
            <w:rFonts w:hint="default" w:cstheme="minorBidi"/>
            <w:kern w:val="2"/>
            <w:sz w:val="18"/>
            <w:szCs w:val="18"/>
            <w:lang w:val="en-US" w:eastAsia="zh-CN" w:bidi="ar-SA"/>
          </w:rPr>
          <w:delText>的部门</w:delText>
        </w:r>
      </w:del>
      <w:ins w:id="1023" w:author="Vanessa" w:date="2023-11-06T10:26:19Z">
        <w:r>
          <w:rPr>
            <w:rFonts w:hint="eastAsia" w:cstheme="minorBidi"/>
            <w:kern w:val="2"/>
            <w:sz w:val="18"/>
            <w:szCs w:val="18"/>
            <w:lang w:val="en-US" w:eastAsia="zh-CN" w:bidi="ar-SA"/>
          </w:rPr>
          <w:t>总署</w:t>
        </w:r>
      </w:ins>
      <w:r>
        <w:rPr>
          <w:rFonts w:hint="default" w:cstheme="minorBidi"/>
          <w:kern w:val="2"/>
          <w:sz w:val="18"/>
          <w:szCs w:val="18"/>
          <w:lang w:val="en-US" w:eastAsia="zh-CN" w:bidi="ar-SA"/>
        </w:rPr>
        <w:t>，并</w:t>
      </w:r>
      <w:del w:id="1024" w:author="Vanessa" w:date="2023-11-06T10:29:06Z">
        <w:r>
          <w:rPr>
            <w:rFonts w:hint="default" w:cstheme="minorBidi"/>
            <w:kern w:val="2"/>
            <w:sz w:val="18"/>
            <w:szCs w:val="18"/>
            <w:lang w:val="en-US" w:eastAsia="zh-CN" w:bidi="ar-SA"/>
          </w:rPr>
          <w:delText>且应该得到</w:delText>
        </w:r>
      </w:del>
      <w:ins w:id="1025" w:author="Vanessa" w:date="2023-11-06T10:29:06Z">
        <w:r>
          <w:rPr>
            <w:rFonts w:hint="eastAsia" w:cstheme="minorBidi"/>
            <w:kern w:val="2"/>
            <w:sz w:val="18"/>
            <w:szCs w:val="18"/>
            <w:lang w:val="en-US" w:eastAsia="zh-CN" w:bidi="ar-SA"/>
          </w:rPr>
          <w:t>在</w:t>
        </w:r>
      </w:ins>
      <w:r>
        <w:rPr>
          <w:rFonts w:hint="default" w:cstheme="minorBidi"/>
          <w:kern w:val="2"/>
          <w:sz w:val="18"/>
          <w:szCs w:val="18"/>
          <w:lang w:val="en-US" w:eastAsia="zh-CN" w:bidi="ar-SA"/>
        </w:rPr>
        <w:t>政治和组织上</w:t>
      </w:r>
      <w:ins w:id="1026" w:author="Vanessa" w:date="2023-11-06T10:29:10Z">
        <w:r>
          <w:rPr>
            <w:rFonts w:hint="eastAsia" w:cstheme="minorBidi"/>
            <w:kern w:val="2"/>
            <w:sz w:val="18"/>
            <w:szCs w:val="18"/>
            <w:lang w:val="en-US" w:eastAsia="zh-CN" w:bidi="ar-SA"/>
          </w:rPr>
          <w:t>得到</w:t>
        </w:r>
      </w:ins>
      <w:del w:id="1027" w:author="Vanessa" w:date="2023-11-06T10:29:09Z">
        <w:r>
          <w:rPr>
            <w:rFonts w:hint="default" w:cstheme="minorBidi"/>
            <w:kern w:val="2"/>
            <w:sz w:val="18"/>
            <w:szCs w:val="18"/>
            <w:lang w:val="en-US" w:eastAsia="zh-CN" w:bidi="ar-SA"/>
          </w:rPr>
          <w:delText>的</w:delText>
        </w:r>
      </w:del>
      <w:r>
        <w:rPr>
          <w:rFonts w:hint="default" w:cstheme="minorBidi"/>
          <w:kern w:val="2"/>
          <w:sz w:val="18"/>
          <w:szCs w:val="18"/>
          <w:lang w:val="en-US" w:eastAsia="zh-CN" w:bidi="ar-SA"/>
        </w:rPr>
        <w:t>支持</w:t>
      </w:r>
      <w:ins w:id="1028" w:author="Vanessa" w:date="2023-11-06T10:28:33Z">
        <w:r>
          <w:rPr>
            <w:rFonts w:hint="eastAsia" w:cstheme="minorBidi"/>
            <w:kern w:val="2"/>
            <w:sz w:val="18"/>
            <w:szCs w:val="18"/>
            <w:lang w:val="en-US" w:eastAsia="zh-CN" w:bidi="ar-SA"/>
          </w:rPr>
          <w:t>来</w:t>
        </w:r>
      </w:ins>
      <w:ins w:id="1029" w:author="Vanessa" w:date="2023-11-06T10:28:34Z">
        <w:r>
          <w:rPr>
            <w:rFonts w:hint="eastAsia" w:cstheme="minorBidi"/>
            <w:kern w:val="2"/>
            <w:sz w:val="18"/>
            <w:szCs w:val="18"/>
            <w:lang w:val="en-US" w:eastAsia="zh-CN" w:bidi="ar-SA"/>
          </w:rPr>
          <w:t>这样做</w:t>
        </w:r>
      </w:ins>
      <w:r>
        <w:rPr>
          <w:rFonts w:hint="default" w:cstheme="minorBidi"/>
          <w:kern w:val="2"/>
          <w:sz w:val="18"/>
          <w:szCs w:val="18"/>
          <w:lang w:val="en-US" w:eastAsia="zh-CN" w:bidi="ar-SA"/>
        </w:rPr>
        <w:t>。这是因为软件的开发、使用和普及</w:t>
      </w:r>
      <w:del w:id="1030" w:author="Vanessa" w:date="2023-11-06T10:29:30Z">
        <w:r>
          <w:rPr>
            <w:rFonts w:hint="default" w:cstheme="minorBidi"/>
            <w:kern w:val="2"/>
            <w:sz w:val="18"/>
            <w:szCs w:val="18"/>
            <w:lang w:val="en-US" w:eastAsia="zh-CN" w:bidi="ar-SA"/>
          </w:rPr>
          <w:delText>是</w:delText>
        </w:r>
      </w:del>
      <w:ins w:id="1031" w:author="Vanessa" w:date="2023-11-06T10:29:31Z">
        <w:r>
          <w:rPr>
            <w:rFonts w:hint="eastAsia" w:cstheme="minorBidi"/>
            <w:kern w:val="2"/>
            <w:sz w:val="18"/>
            <w:szCs w:val="18"/>
            <w:lang w:val="en-US" w:eastAsia="zh-CN" w:bidi="ar-SA"/>
          </w:rPr>
          <w:t>涉及</w:t>
        </w:r>
      </w:ins>
      <w:del w:id="1032" w:author="Vanessa" w:date="2023-11-06T10:29:32Z">
        <w:r>
          <w:rPr>
            <w:rFonts w:hint="default" w:cstheme="minorBidi"/>
            <w:kern w:val="2"/>
            <w:sz w:val="18"/>
            <w:szCs w:val="18"/>
            <w:lang w:val="en-US" w:eastAsia="zh-CN" w:bidi="ar-SA"/>
          </w:rPr>
          <w:delText>在</w:delText>
        </w:r>
      </w:del>
      <w:r>
        <w:rPr>
          <w:rFonts w:hint="default" w:cstheme="minorBidi"/>
          <w:kern w:val="2"/>
          <w:sz w:val="18"/>
          <w:szCs w:val="18"/>
          <w:lang w:val="en-US" w:eastAsia="zh-CN" w:bidi="ar-SA"/>
        </w:rPr>
        <w:t>整个机构</w:t>
      </w:r>
      <w:del w:id="1033" w:author="Vanessa" w:date="2023-11-06T10:29:33Z">
        <w:r>
          <w:rPr>
            <w:rFonts w:hint="default" w:cstheme="minorBidi"/>
            <w:kern w:val="2"/>
            <w:sz w:val="18"/>
            <w:szCs w:val="18"/>
            <w:lang w:val="en-US" w:eastAsia="zh-CN" w:bidi="ar-SA"/>
          </w:rPr>
          <w:delText>内进行的</w:delText>
        </w:r>
      </w:del>
      <w:r>
        <w:rPr>
          <w:rFonts w:hint="default" w:cstheme="minorBidi"/>
          <w:kern w:val="2"/>
          <w:sz w:val="18"/>
          <w:szCs w:val="18"/>
          <w:lang w:val="en-US" w:eastAsia="zh-CN" w:bidi="ar-SA"/>
        </w:rPr>
        <w:t>。OSPO应该在这些团队和项目之间</w:t>
      </w:r>
      <w:ins w:id="1034" w:author="Vanessa" w:date="2023-11-06T10:29:45Z">
        <w:r>
          <w:rPr>
            <w:rFonts w:hint="eastAsia" w:cstheme="minorBidi"/>
            <w:kern w:val="2"/>
            <w:sz w:val="18"/>
            <w:szCs w:val="18"/>
            <w:lang w:val="en-US" w:eastAsia="zh-CN" w:bidi="ar-SA"/>
          </w:rPr>
          <w:t>开展</w:t>
        </w:r>
      </w:ins>
      <w:r>
        <w:rPr>
          <w:rFonts w:hint="default" w:cstheme="minorBidi"/>
          <w:kern w:val="2"/>
          <w:sz w:val="18"/>
          <w:szCs w:val="18"/>
          <w:lang w:val="en-US" w:eastAsia="zh-CN" w:bidi="ar-SA"/>
        </w:rPr>
        <w:t>工作，使</w:t>
      </w:r>
      <w:ins w:id="1035" w:author="Vanessa" w:date="2023-11-06T10:29:52Z">
        <w:r>
          <w:rPr>
            <w:rFonts w:hint="eastAsia" w:cstheme="minorBidi"/>
            <w:kern w:val="2"/>
            <w:sz w:val="18"/>
            <w:szCs w:val="18"/>
            <w:lang w:val="en-US" w:eastAsia="zh-CN" w:bidi="ar-SA"/>
          </w:rPr>
          <w:t>欧盟</w:t>
        </w:r>
      </w:ins>
      <w:r>
        <w:rPr>
          <w:rFonts w:hint="default" w:cstheme="minorBidi"/>
          <w:kern w:val="2"/>
          <w:sz w:val="18"/>
          <w:szCs w:val="18"/>
          <w:lang w:val="en-US" w:eastAsia="zh-CN" w:bidi="ar-SA"/>
        </w:rPr>
        <w:t>委员会</w:t>
      </w:r>
      <w:ins w:id="1036" w:author="Vanessa" w:date="2023-11-06T10:29:55Z">
        <w:r>
          <w:rPr>
            <w:rFonts w:hint="eastAsia" w:cstheme="minorBidi"/>
            <w:kern w:val="2"/>
            <w:sz w:val="18"/>
            <w:szCs w:val="18"/>
            <w:lang w:val="en-US" w:eastAsia="zh-CN" w:bidi="ar-SA"/>
          </w:rPr>
          <w:t>所</w:t>
        </w:r>
      </w:ins>
      <w:r>
        <w:rPr>
          <w:rFonts w:hint="default" w:cstheme="minorBidi"/>
          <w:kern w:val="2"/>
          <w:sz w:val="18"/>
          <w:szCs w:val="18"/>
          <w:lang w:val="en-US" w:eastAsia="zh-CN" w:bidi="ar-SA"/>
        </w:rPr>
        <w:t>开发的源代码可供所有</w:t>
      </w:r>
      <w:ins w:id="1037" w:author="Vanessa" w:date="2023-11-06T10:30:00Z">
        <w:r>
          <w:rPr>
            <w:rFonts w:hint="eastAsia" w:cstheme="minorBidi"/>
            <w:kern w:val="2"/>
            <w:sz w:val="18"/>
            <w:szCs w:val="18"/>
            <w:lang w:val="en-US" w:eastAsia="zh-CN" w:bidi="ar-SA"/>
          </w:rPr>
          <w:t>的</w:t>
        </w:r>
      </w:ins>
      <w:r>
        <w:rPr>
          <w:rFonts w:hint="default" w:cstheme="minorBidi"/>
          <w:kern w:val="2"/>
          <w:sz w:val="18"/>
          <w:szCs w:val="18"/>
          <w:lang w:val="en-US" w:eastAsia="zh-CN" w:bidi="ar-SA"/>
        </w:rPr>
        <w:t>开发团队使用。这</w:t>
      </w:r>
      <w:ins w:id="1038" w:author="Vanessa" w:date="2023-11-06T10:31:42Z">
        <w:r>
          <w:rPr>
            <w:rFonts w:hint="eastAsia" w:cstheme="minorBidi"/>
            <w:kern w:val="2"/>
            <w:sz w:val="18"/>
            <w:szCs w:val="18"/>
            <w:lang w:val="en-US" w:eastAsia="zh-CN" w:bidi="ar-SA"/>
          </w:rPr>
          <w:t>项</w:t>
        </w:r>
      </w:ins>
      <w:ins w:id="1039" w:author="Vanessa" w:date="2023-11-06T10:31:43Z">
        <w:r>
          <w:rPr>
            <w:rFonts w:hint="eastAsia" w:cstheme="minorBidi"/>
            <w:kern w:val="2"/>
            <w:sz w:val="18"/>
            <w:szCs w:val="18"/>
            <w:lang w:val="en-US" w:eastAsia="zh-CN" w:bidi="ar-SA"/>
          </w:rPr>
          <w:t>工作</w:t>
        </w:r>
      </w:ins>
      <w:r>
        <w:rPr>
          <w:rFonts w:hint="default" w:cstheme="minorBidi"/>
          <w:kern w:val="2"/>
          <w:sz w:val="18"/>
          <w:szCs w:val="18"/>
          <w:lang w:val="en-US" w:eastAsia="zh-CN" w:bidi="ar-SA"/>
        </w:rPr>
        <w:t>首先在</w:t>
      </w:r>
      <w:ins w:id="1040" w:author="Vanessa" w:date="2023-11-06T10:31:21Z">
        <w:r>
          <w:rPr>
            <w:rFonts w:hint="eastAsia" w:cstheme="minorBidi"/>
            <w:kern w:val="2"/>
            <w:sz w:val="18"/>
            <w:szCs w:val="18"/>
            <w:lang w:val="en-US" w:eastAsia="zh-CN" w:bidi="ar-SA"/>
          </w:rPr>
          <w:t>欧盟</w:t>
        </w:r>
      </w:ins>
      <w:r>
        <w:rPr>
          <w:rFonts w:hint="default" w:cstheme="minorBidi"/>
          <w:kern w:val="2"/>
          <w:sz w:val="18"/>
          <w:szCs w:val="18"/>
          <w:lang w:val="en-US" w:eastAsia="zh-CN" w:bidi="ar-SA"/>
        </w:rPr>
        <w:t>委员会内部进行。目前，OSPO正在努力消除已</w:t>
      </w:r>
      <w:ins w:id="1041" w:author="Vanessa" w:date="2023-11-06T10:31:56Z">
        <w:r>
          <w:rPr>
            <w:rFonts w:hint="eastAsia" w:cstheme="minorBidi"/>
            <w:kern w:val="2"/>
            <w:sz w:val="18"/>
            <w:szCs w:val="18"/>
            <w:lang w:val="en-US" w:eastAsia="zh-CN" w:bidi="ar-SA"/>
          </w:rPr>
          <w:t>识别</w:t>
        </w:r>
      </w:ins>
      <w:del w:id="1042" w:author="Vanessa" w:date="2023-11-06T10:31:55Z">
        <w:r>
          <w:rPr>
            <w:rFonts w:hint="default" w:cstheme="minorBidi"/>
            <w:kern w:val="2"/>
            <w:sz w:val="18"/>
            <w:szCs w:val="18"/>
            <w:lang w:val="en-US" w:eastAsia="zh-CN" w:bidi="ar-SA"/>
          </w:rPr>
          <w:delText>确定</w:delText>
        </w:r>
      </w:del>
      <w:r>
        <w:rPr>
          <w:rFonts w:hint="default" w:cstheme="minorBidi"/>
          <w:kern w:val="2"/>
          <w:sz w:val="18"/>
          <w:szCs w:val="18"/>
          <w:lang w:val="en-US" w:eastAsia="zh-CN" w:bidi="ar-SA"/>
        </w:rPr>
        <w:t>的法律和技术障碍，以便</w:t>
      </w:r>
      <w:ins w:id="1043" w:author="Vanessa" w:date="2023-11-06T10:32:04Z">
        <w:r>
          <w:rPr>
            <w:rFonts w:hint="eastAsia" w:cstheme="minorBidi"/>
            <w:kern w:val="2"/>
            <w:sz w:val="18"/>
            <w:szCs w:val="18"/>
            <w:lang w:val="en-US" w:eastAsia="zh-CN" w:bidi="ar-SA"/>
          </w:rPr>
          <w:t>欧盟</w:t>
        </w:r>
      </w:ins>
      <w:r>
        <w:rPr>
          <w:rFonts w:hint="default" w:cstheme="minorBidi"/>
          <w:kern w:val="2"/>
          <w:sz w:val="18"/>
          <w:szCs w:val="18"/>
          <w:lang w:val="en-US" w:eastAsia="zh-CN" w:bidi="ar-SA"/>
        </w:rPr>
        <w:t>委员会在OSPO的支持下</w:t>
      </w:r>
      <w:del w:id="1044" w:author="Vanessa" w:date="2023-11-06T10:32:12Z">
        <w:r>
          <w:rPr>
            <w:rFonts w:hint="default" w:cstheme="minorBidi"/>
            <w:kern w:val="2"/>
            <w:sz w:val="18"/>
            <w:szCs w:val="18"/>
            <w:lang w:val="en-US" w:eastAsia="zh-CN" w:bidi="ar-SA"/>
          </w:rPr>
          <w:delText>，</w:delText>
        </w:r>
      </w:del>
      <w:r>
        <w:rPr>
          <w:rFonts w:hint="default" w:cstheme="minorBidi"/>
          <w:kern w:val="2"/>
          <w:sz w:val="18"/>
          <w:szCs w:val="18"/>
          <w:lang w:val="en-US" w:eastAsia="zh-CN" w:bidi="ar-SA"/>
        </w:rPr>
        <w:t>公开提供更多的解决方案。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del w:id="1045" w:author="Vanessa" w:date="2023-11-06T10:32:14Z"/>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Over time, the European Commission wants to use the OSPO to prepare itself to accept Open Source contributions from outside the organisation and open itself up to wider collaboration. This could go beyond code. The OSPO and the strategy also indicate a commitment to actively support Open Source developer communities beyond the Commission’s walls. Practically, the goal with the OSPO is to connect and engage with Open Source communities and projects—especially those contributing to the tools the Commission depends on, such as it has already done with</w:t>
      </w:r>
      <w:r>
        <w:rPr>
          <w:rFonts w:hint="default" w:cstheme="minorBidi"/>
          <w:color w:val="0000FF"/>
          <w:kern w:val="2"/>
          <w:sz w:val="18"/>
          <w:szCs w:val="18"/>
          <w:lang w:val="en-US" w:eastAsia="zh-CN" w:bidi="ar-SA"/>
          <w:rPrChange w:id="1046" w:author="Vanessa" w:date="2023-11-06T10:37:11Z">
            <w:rPr>
              <w:rFonts w:hint="default" w:cstheme="minorBidi"/>
              <w:kern w:val="2"/>
              <w:sz w:val="18"/>
              <w:szCs w:val="18"/>
              <w:lang w:val="en-US" w:eastAsia="zh-CN" w:bidi="ar-SA"/>
            </w:rPr>
          </w:rPrChange>
        </w:rPr>
        <w:t xml:space="preserve"> </w:t>
      </w:r>
      <w:r>
        <w:rPr>
          <w:rFonts w:hint="default" w:cstheme="minorBidi"/>
          <w:color w:val="0000FF"/>
          <w:kern w:val="2"/>
          <w:sz w:val="18"/>
          <w:szCs w:val="18"/>
          <w:lang w:val="en-US" w:eastAsia="zh-CN" w:bidi="ar-SA"/>
          <w:rPrChange w:id="1047" w:author="Vanessa" w:date="2023-11-06T10:37:11Z">
            <w:rPr>
              <w:rFonts w:hint="default" w:cstheme="minorBidi"/>
              <w:color w:val="000000" w:themeColor="text1"/>
              <w:kern w:val="2"/>
              <w:sz w:val="18"/>
              <w:szCs w:val="18"/>
              <w:lang w:val="en-US" w:eastAsia="zh-CN" w:bidi="ar-SA"/>
              <w14:textFill>
                <w14:solidFill>
                  <w14:schemeClr w14:val="tx1"/>
                </w14:solidFill>
              </w14:textFill>
            </w:rPr>
          </w:rPrChange>
        </w:rPr>
        <w:fldChar w:fldCharType="begin"/>
      </w:r>
      <w:r>
        <w:rPr>
          <w:rFonts w:hint="default" w:cstheme="minorBidi"/>
          <w:color w:val="0000FF"/>
          <w:kern w:val="2"/>
          <w:sz w:val="18"/>
          <w:szCs w:val="18"/>
          <w:lang w:val="en-US" w:eastAsia="zh-CN" w:bidi="ar-SA"/>
          <w:rPrChange w:id="1048" w:author="Vanessa" w:date="2023-11-06T10:37:11Z">
            <w:rPr>
              <w:rFonts w:hint="default" w:cstheme="minorBidi"/>
              <w:color w:val="000000" w:themeColor="text1"/>
              <w:kern w:val="2"/>
              <w:sz w:val="18"/>
              <w:szCs w:val="18"/>
              <w:lang w:val="en-US" w:eastAsia="zh-CN" w:bidi="ar-SA"/>
              <w14:textFill>
                <w14:solidFill>
                  <w14:schemeClr w14:val="tx1"/>
                </w14:solidFill>
              </w14:textFill>
            </w:rPr>
          </w:rPrChange>
        </w:rPr>
        <w:instrText xml:space="preserve"> HYPERLINK "https://www.drupal.org/european-commission" </w:instrText>
      </w:r>
      <w:r>
        <w:rPr>
          <w:rFonts w:hint="default" w:cstheme="minorBidi"/>
          <w:color w:val="0000FF"/>
          <w:kern w:val="2"/>
          <w:sz w:val="18"/>
          <w:szCs w:val="18"/>
          <w:lang w:val="en-US" w:eastAsia="zh-CN" w:bidi="ar-SA"/>
          <w:rPrChange w:id="1049" w:author="Vanessa" w:date="2023-11-06T10:37:11Z">
            <w:rPr>
              <w:rFonts w:hint="default" w:cstheme="minorBidi"/>
              <w:color w:val="000000" w:themeColor="text1"/>
              <w:kern w:val="2"/>
              <w:sz w:val="18"/>
              <w:szCs w:val="18"/>
              <w:lang w:val="en-US" w:eastAsia="zh-CN" w:bidi="ar-SA"/>
              <w14:textFill>
                <w14:solidFill>
                  <w14:schemeClr w14:val="tx1"/>
                </w14:solidFill>
              </w14:textFill>
            </w:rPr>
          </w:rPrChange>
        </w:rPr>
        <w:fldChar w:fldCharType="separate"/>
      </w:r>
      <w:r>
        <w:rPr>
          <w:rStyle w:val="13"/>
          <w:rFonts w:hint="default" w:cstheme="minorBidi"/>
          <w:color w:val="0000FF"/>
          <w:kern w:val="2"/>
          <w:sz w:val="18"/>
          <w:szCs w:val="18"/>
          <w:lang w:val="en-US" w:eastAsia="zh-CN" w:bidi="ar-SA"/>
          <w:rPrChange w:id="1050" w:author="Vanessa" w:date="2023-11-06T10:37:11Z">
            <w:rPr>
              <w:rStyle w:val="13"/>
              <w:rFonts w:hint="default" w:cstheme="minorBidi"/>
              <w:color w:val="000000" w:themeColor="text1"/>
              <w:kern w:val="2"/>
              <w:sz w:val="18"/>
              <w:szCs w:val="18"/>
              <w:lang w:val="en-US" w:eastAsia="zh-CN" w:bidi="ar-SA"/>
              <w14:textFill>
                <w14:solidFill>
                  <w14:schemeClr w14:val="tx1"/>
                </w14:solidFill>
              </w14:textFill>
            </w:rPr>
          </w:rPrChange>
        </w:rPr>
        <w:t>Drupal</w:t>
      </w:r>
      <w:r>
        <w:rPr>
          <w:rFonts w:hint="default" w:cstheme="minorBidi"/>
          <w:color w:val="0000FF"/>
          <w:kern w:val="2"/>
          <w:sz w:val="18"/>
          <w:szCs w:val="18"/>
          <w:lang w:val="en-US" w:eastAsia="zh-CN" w:bidi="ar-SA"/>
          <w:rPrChange w:id="1051" w:author="Vanessa" w:date="2023-11-06T10:37:11Z">
            <w:rPr>
              <w:rFonts w:hint="default" w:cstheme="minorBidi"/>
              <w:color w:val="000000" w:themeColor="text1"/>
              <w:kern w:val="2"/>
              <w:sz w:val="18"/>
              <w:szCs w:val="18"/>
              <w:lang w:val="en-US" w:eastAsia="zh-CN" w:bidi="ar-SA"/>
              <w14:textFill>
                <w14:solidFill>
                  <w14:schemeClr w14:val="tx1"/>
                </w14:solidFill>
              </w14:textFill>
            </w:rPr>
          </w:rPrChange>
        </w:rPr>
        <w:fldChar w:fldCharType="end"/>
      </w:r>
      <w:r>
        <w:rPr>
          <w:rFonts w:hint="default" w:cstheme="minorBidi"/>
          <w:kern w:val="2"/>
          <w:sz w:val="18"/>
          <w:szCs w:val="18"/>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ins w:id="1052" w:author="Vanessa" w:date="2023-11-06T10:33:46Z"/>
          <w:rFonts w:hint="default" w:cstheme="minorBidi"/>
          <w:kern w:val="2"/>
          <w:sz w:val="18"/>
          <w:szCs w:val="18"/>
          <w:lang w:val="en-US" w:eastAsia="zh-CN" w:bidi="ar-SA"/>
        </w:rPr>
      </w:pPr>
      <w:r>
        <w:rPr>
          <w:rFonts w:hint="default" w:cstheme="minorBidi"/>
          <w:kern w:val="2"/>
          <w:sz w:val="18"/>
          <w:szCs w:val="18"/>
          <w:lang w:val="en-US" w:eastAsia="zh-CN" w:bidi="ar-SA"/>
        </w:rPr>
        <w:t>欧盟委员会希望利用OSPO为自己做好准备，</w:t>
      </w:r>
      <w:r>
        <w:rPr>
          <w:rFonts w:hint="eastAsia" w:cstheme="minorBidi"/>
          <w:kern w:val="2"/>
          <w:sz w:val="18"/>
          <w:szCs w:val="18"/>
          <w:lang w:val="en-US" w:eastAsia="zh-CN" w:bidi="ar-SA"/>
        </w:rPr>
        <w:t>逐渐</w:t>
      </w:r>
      <w:r>
        <w:rPr>
          <w:rFonts w:hint="default" w:cstheme="minorBidi"/>
          <w:kern w:val="2"/>
          <w:sz w:val="18"/>
          <w:szCs w:val="18"/>
          <w:lang w:val="en-US" w:eastAsia="zh-CN" w:bidi="ar-SA"/>
        </w:rPr>
        <w:t>接受来自组织外的开源贡献，并</w:t>
      </w:r>
      <w:ins w:id="1053" w:author="Vanessa" w:date="2023-11-06T10:35:02Z">
        <w:r>
          <w:rPr>
            <w:rFonts w:hint="eastAsia" w:cstheme="minorBidi"/>
            <w:kern w:val="2"/>
            <w:sz w:val="18"/>
            <w:szCs w:val="18"/>
            <w:lang w:val="en-US" w:eastAsia="zh-CN" w:bidi="ar-SA"/>
          </w:rPr>
          <w:t>开放</w:t>
        </w:r>
      </w:ins>
      <w:ins w:id="1054" w:author="Vanessa" w:date="2023-11-06T10:34:47Z">
        <w:r>
          <w:rPr>
            <w:rFonts w:hint="eastAsia" w:cstheme="minorBidi"/>
            <w:kern w:val="2"/>
            <w:sz w:val="18"/>
            <w:szCs w:val="18"/>
            <w:lang w:val="en-US" w:eastAsia="zh-CN" w:bidi="ar-SA"/>
          </w:rPr>
          <w:t>面</w:t>
        </w:r>
      </w:ins>
      <w:r>
        <w:rPr>
          <w:rFonts w:hint="default" w:cstheme="minorBidi"/>
          <w:kern w:val="2"/>
          <w:sz w:val="18"/>
          <w:szCs w:val="18"/>
          <w:lang w:val="en-US" w:eastAsia="zh-CN" w:bidi="ar-SA"/>
        </w:rPr>
        <w:t>向更广泛的合作</w:t>
      </w:r>
      <w:del w:id="1055" w:author="Vanessa" w:date="2023-11-06T10:35:49Z">
        <w:r>
          <w:rPr>
            <w:rFonts w:hint="default" w:cstheme="minorBidi"/>
            <w:kern w:val="2"/>
            <w:sz w:val="18"/>
            <w:szCs w:val="18"/>
            <w:lang w:val="en-US" w:eastAsia="zh-CN" w:bidi="ar-SA"/>
          </w:rPr>
          <w:delText>开放</w:delText>
        </w:r>
      </w:del>
      <w:r>
        <w:rPr>
          <w:rFonts w:hint="default" w:cstheme="minorBidi"/>
          <w:kern w:val="2"/>
          <w:sz w:val="18"/>
          <w:szCs w:val="18"/>
          <w:lang w:val="en-US" w:eastAsia="zh-CN" w:bidi="ar-SA"/>
        </w:rPr>
        <w:t>。这可以超越代码层面。OSPO和该战略还</w:t>
      </w:r>
      <w:ins w:id="1056" w:author="Vanessa" w:date="2023-11-06T10:36:29Z">
        <w:r>
          <w:rPr>
            <w:rFonts w:hint="eastAsia" w:cstheme="minorBidi"/>
            <w:kern w:val="2"/>
            <w:sz w:val="18"/>
            <w:szCs w:val="18"/>
            <w:lang w:val="en-US" w:eastAsia="zh-CN" w:bidi="ar-SA"/>
          </w:rPr>
          <w:t>承诺</w:t>
        </w:r>
      </w:ins>
      <w:del w:id="1057" w:author="Vanessa" w:date="2023-11-06T10:36:28Z">
        <w:r>
          <w:rPr>
            <w:rFonts w:hint="default" w:cstheme="minorBidi"/>
            <w:kern w:val="2"/>
            <w:sz w:val="18"/>
            <w:szCs w:val="18"/>
            <w:lang w:val="en-US" w:eastAsia="zh-CN" w:bidi="ar-SA"/>
          </w:rPr>
          <w:delText>表</w:delText>
        </w:r>
      </w:del>
      <w:del w:id="1058" w:author="Vanessa" w:date="2023-11-06T10:36:27Z">
        <w:r>
          <w:rPr>
            <w:rFonts w:hint="default" w:cstheme="minorBidi"/>
            <w:kern w:val="2"/>
            <w:sz w:val="18"/>
            <w:szCs w:val="18"/>
            <w:lang w:val="en-US" w:eastAsia="zh-CN" w:bidi="ar-SA"/>
          </w:rPr>
          <w:delText>明了</w:delText>
        </w:r>
      </w:del>
      <w:r>
        <w:rPr>
          <w:rFonts w:hint="default" w:cstheme="minorBidi"/>
          <w:kern w:val="2"/>
          <w:sz w:val="18"/>
          <w:szCs w:val="18"/>
          <w:lang w:val="en-US" w:eastAsia="zh-CN" w:bidi="ar-SA"/>
        </w:rPr>
        <w:t>积极支持</w:t>
      </w:r>
      <w:r>
        <w:rPr>
          <w:rFonts w:hint="eastAsia" w:cstheme="minorBidi"/>
          <w:kern w:val="2"/>
          <w:sz w:val="18"/>
          <w:szCs w:val="18"/>
          <w:lang w:val="en-US" w:eastAsia="zh-CN" w:bidi="ar-SA"/>
        </w:rPr>
        <w:t>欧盟</w:t>
      </w:r>
      <w:r>
        <w:rPr>
          <w:rFonts w:hint="default" w:cstheme="minorBidi"/>
          <w:kern w:val="2"/>
          <w:sz w:val="18"/>
          <w:szCs w:val="18"/>
          <w:lang w:val="en-US" w:eastAsia="zh-CN" w:bidi="ar-SA"/>
        </w:rPr>
        <w:t>委员会之外的开源开发者</w:t>
      </w:r>
      <w:del w:id="1059" w:author="Vanessa" w:date="2023-11-06T09:55:38Z">
        <w:r>
          <w:rPr>
            <w:rFonts w:hint="default" w:cstheme="minorBidi"/>
            <w:kern w:val="2"/>
            <w:sz w:val="18"/>
            <w:szCs w:val="18"/>
            <w:lang w:val="en-US" w:eastAsia="zh-CN" w:bidi="ar-SA"/>
          </w:rPr>
          <w:delText>社区</w:delText>
        </w:r>
      </w:del>
      <w:ins w:id="1060" w:author="Vanessa" w:date="2023-11-06T09:55:38Z">
        <w:r>
          <w:rPr>
            <w:rFonts w:hint="eastAsia" w:cstheme="minorBidi"/>
            <w:kern w:val="2"/>
            <w:sz w:val="18"/>
            <w:szCs w:val="18"/>
            <w:lang w:val="en-US" w:eastAsia="zh-CN" w:bidi="ar-SA"/>
          </w:rPr>
          <w:t>共同体</w:t>
        </w:r>
      </w:ins>
      <w:del w:id="1061" w:author="Vanessa" w:date="2023-11-06T10:36:34Z">
        <w:r>
          <w:rPr>
            <w:rFonts w:hint="default" w:cstheme="minorBidi"/>
            <w:kern w:val="2"/>
            <w:sz w:val="18"/>
            <w:szCs w:val="18"/>
            <w:lang w:val="en-US" w:eastAsia="zh-CN" w:bidi="ar-SA"/>
          </w:rPr>
          <w:delText>的承</w:delText>
        </w:r>
      </w:del>
      <w:del w:id="1062" w:author="Vanessa" w:date="2023-11-06T10:36:33Z">
        <w:r>
          <w:rPr>
            <w:rFonts w:hint="default" w:cstheme="minorBidi"/>
            <w:kern w:val="2"/>
            <w:sz w:val="18"/>
            <w:szCs w:val="18"/>
            <w:lang w:val="en-US" w:eastAsia="zh-CN" w:bidi="ar-SA"/>
          </w:rPr>
          <w:delText>诺</w:delText>
        </w:r>
      </w:del>
      <w:r>
        <w:rPr>
          <w:rFonts w:hint="default" w:cstheme="minorBidi"/>
          <w:kern w:val="2"/>
          <w:sz w:val="18"/>
          <w:szCs w:val="18"/>
          <w:lang w:val="en-US" w:eastAsia="zh-CN" w:bidi="ar-SA"/>
        </w:rPr>
        <w:t>。实际上，OSPO的目标是连接和参与开源</w:t>
      </w:r>
      <w:del w:id="1063" w:author="Vanessa" w:date="2023-11-06T09:55:39Z">
        <w:r>
          <w:rPr>
            <w:rFonts w:hint="default" w:cstheme="minorBidi"/>
            <w:kern w:val="2"/>
            <w:sz w:val="18"/>
            <w:szCs w:val="18"/>
            <w:lang w:val="en-US" w:eastAsia="zh-CN" w:bidi="ar-SA"/>
          </w:rPr>
          <w:delText>社区</w:delText>
        </w:r>
      </w:del>
      <w:ins w:id="1064" w:author="Vanessa" w:date="2023-11-06T09:55:39Z">
        <w:r>
          <w:rPr>
            <w:rFonts w:hint="eastAsia" w:cstheme="minorBidi"/>
            <w:kern w:val="2"/>
            <w:sz w:val="18"/>
            <w:szCs w:val="18"/>
            <w:lang w:val="en-US" w:eastAsia="zh-CN" w:bidi="ar-SA"/>
          </w:rPr>
          <w:t>共同体</w:t>
        </w:r>
      </w:ins>
      <w:r>
        <w:rPr>
          <w:rFonts w:hint="default" w:cstheme="minorBidi"/>
          <w:kern w:val="2"/>
          <w:sz w:val="18"/>
          <w:szCs w:val="18"/>
          <w:lang w:val="en-US" w:eastAsia="zh-CN" w:bidi="ar-SA"/>
        </w:rPr>
        <w:t>和项目，特别是那些为</w:t>
      </w:r>
      <w:r>
        <w:rPr>
          <w:rFonts w:hint="eastAsia" w:cstheme="minorBidi"/>
          <w:kern w:val="2"/>
          <w:sz w:val="18"/>
          <w:szCs w:val="18"/>
          <w:lang w:val="en-US" w:eastAsia="zh-CN" w:bidi="ar-SA"/>
        </w:rPr>
        <w:t>欧盟</w:t>
      </w:r>
      <w:r>
        <w:rPr>
          <w:rFonts w:hint="default" w:cstheme="minorBidi"/>
          <w:kern w:val="2"/>
          <w:sz w:val="18"/>
          <w:szCs w:val="18"/>
          <w:lang w:val="en-US" w:eastAsia="zh-CN" w:bidi="ar-SA"/>
        </w:rPr>
        <w:t>委员会所依赖的工具做出贡献的</w:t>
      </w:r>
      <w:del w:id="1065" w:author="Vanessa" w:date="2023-11-06T09:55:41Z">
        <w:r>
          <w:rPr>
            <w:rFonts w:hint="default" w:cstheme="minorBidi"/>
            <w:kern w:val="2"/>
            <w:sz w:val="18"/>
            <w:szCs w:val="18"/>
            <w:lang w:val="en-US" w:eastAsia="zh-CN" w:bidi="ar-SA"/>
          </w:rPr>
          <w:delText>社区</w:delText>
        </w:r>
      </w:del>
      <w:ins w:id="1066" w:author="Vanessa" w:date="2023-11-06T09:55:41Z">
        <w:r>
          <w:rPr>
            <w:rFonts w:hint="eastAsia" w:cstheme="minorBidi"/>
            <w:kern w:val="2"/>
            <w:sz w:val="18"/>
            <w:szCs w:val="18"/>
            <w:lang w:val="en-US" w:eastAsia="zh-CN" w:bidi="ar-SA"/>
          </w:rPr>
          <w:t>共同体</w:t>
        </w:r>
      </w:ins>
      <w:ins w:id="1067" w:author="Vanessa" w:date="2023-11-06T10:36:52Z">
        <w:r>
          <w:rPr>
            <w:rFonts w:hint="eastAsia" w:cstheme="minorBidi"/>
            <w:kern w:val="2"/>
            <w:sz w:val="18"/>
            <w:szCs w:val="18"/>
            <w:lang w:val="en-US" w:eastAsia="zh-CN" w:bidi="ar-SA"/>
          </w:rPr>
          <w:t>及</w:t>
        </w:r>
      </w:ins>
      <w:del w:id="1068" w:author="Vanessa" w:date="2023-11-06T10:36:51Z">
        <w:r>
          <w:rPr>
            <w:rFonts w:hint="default" w:cstheme="minorBidi"/>
            <w:kern w:val="2"/>
            <w:sz w:val="18"/>
            <w:szCs w:val="18"/>
            <w:lang w:val="en-US" w:eastAsia="zh-CN" w:bidi="ar-SA"/>
          </w:rPr>
          <w:delText>和</w:delText>
        </w:r>
      </w:del>
      <w:r>
        <w:rPr>
          <w:rFonts w:hint="default" w:cstheme="minorBidi"/>
          <w:kern w:val="2"/>
          <w:sz w:val="18"/>
          <w:szCs w:val="18"/>
          <w:lang w:val="en-US" w:eastAsia="zh-CN" w:bidi="ar-SA"/>
        </w:rPr>
        <w:t>项目，例如</w:t>
      </w:r>
      <w:del w:id="1069" w:author="Vanessa" w:date="2023-11-06T10:37:02Z">
        <w:r>
          <w:rPr>
            <w:rFonts w:hint="default" w:cstheme="minorBidi"/>
            <w:color w:val="0000FF"/>
            <w:kern w:val="2"/>
            <w:sz w:val="18"/>
            <w:szCs w:val="18"/>
            <w:lang w:val="en-US" w:eastAsia="zh-CN" w:bidi="ar-SA"/>
            <w:rPrChange w:id="1070" w:author="Vanessa" w:date="2023-11-06T10:37:15Z">
              <w:rPr>
                <w:rFonts w:hint="default" w:cstheme="minorBidi"/>
                <w:kern w:val="2"/>
                <w:sz w:val="18"/>
                <w:szCs w:val="18"/>
                <w:lang w:val="en-US" w:eastAsia="zh-CN" w:bidi="ar-SA"/>
              </w:rPr>
            </w:rPrChange>
          </w:rPr>
          <w:delText>它已经在</w:delText>
        </w:r>
      </w:del>
      <w:r>
        <w:rPr>
          <w:rFonts w:hint="default" w:cstheme="minorBidi"/>
          <w:color w:val="0000FF"/>
          <w:kern w:val="2"/>
          <w:sz w:val="18"/>
          <w:szCs w:val="18"/>
          <w:lang w:val="en-US" w:eastAsia="zh-CN" w:bidi="ar-SA"/>
          <w:rPrChange w:id="1072" w:author="Vanessa" w:date="2023-11-06T10:37:15Z">
            <w:rPr>
              <w:rFonts w:hint="default" w:cstheme="minorBidi"/>
              <w:color w:val="000000" w:themeColor="text1"/>
              <w:kern w:val="2"/>
              <w:sz w:val="18"/>
              <w:szCs w:val="18"/>
              <w:lang w:val="en-US" w:eastAsia="zh-CN" w:bidi="ar-SA"/>
              <w14:textFill>
                <w14:solidFill>
                  <w14:schemeClr w14:val="tx1"/>
                </w14:solidFill>
              </w14:textFill>
            </w:rPr>
          </w:rPrChange>
        </w:rPr>
        <w:fldChar w:fldCharType="begin"/>
      </w:r>
      <w:r>
        <w:rPr>
          <w:rFonts w:hint="default" w:cstheme="minorBidi"/>
          <w:color w:val="0000FF"/>
          <w:kern w:val="2"/>
          <w:sz w:val="18"/>
          <w:szCs w:val="18"/>
          <w:lang w:val="en-US" w:eastAsia="zh-CN" w:bidi="ar-SA"/>
          <w:rPrChange w:id="1073" w:author="Vanessa" w:date="2023-11-06T10:37:15Z">
            <w:rPr>
              <w:rFonts w:hint="default" w:cstheme="minorBidi"/>
              <w:color w:val="000000" w:themeColor="text1"/>
              <w:kern w:val="2"/>
              <w:sz w:val="18"/>
              <w:szCs w:val="18"/>
              <w:lang w:val="en-US" w:eastAsia="zh-CN" w:bidi="ar-SA"/>
              <w14:textFill>
                <w14:solidFill>
                  <w14:schemeClr w14:val="tx1"/>
                </w14:solidFill>
              </w14:textFill>
            </w:rPr>
          </w:rPrChange>
        </w:rPr>
        <w:instrText xml:space="preserve"> HYPERLINK "https://www.drupal.org/european-commission" </w:instrText>
      </w:r>
      <w:r>
        <w:rPr>
          <w:rFonts w:hint="default" w:cstheme="minorBidi"/>
          <w:color w:val="0000FF"/>
          <w:kern w:val="2"/>
          <w:sz w:val="18"/>
          <w:szCs w:val="18"/>
          <w:lang w:val="en-US" w:eastAsia="zh-CN" w:bidi="ar-SA"/>
          <w:rPrChange w:id="1074" w:author="Vanessa" w:date="2023-11-06T10:37:15Z">
            <w:rPr>
              <w:rFonts w:hint="default" w:cstheme="minorBidi"/>
              <w:color w:val="000000" w:themeColor="text1"/>
              <w:kern w:val="2"/>
              <w:sz w:val="18"/>
              <w:szCs w:val="18"/>
              <w:lang w:val="en-US" w:eastAsia="zh-CN" w:bidi="ar-SA"/>
              <w14:textFill>
                <w14:solidFill>
                  <w14:schemeClr w14:val="tx1"/>
                </w14:solidFill>
              </w14:textFill>
            </w:rPr>
          </w:rPrChange>
        </w:rPr>
        <w:fldChar w:fldCharType="separate"/>
      </w:r>
      <w:r>
        <w:rPr>
          <w:rStyle w:val="11"/>
          <w:rFonts w:hint="default" w:cstheme="minorBidi"/>
          <w:color w:val="0000FF"/>
          <w:kern w:val="2"/>
          <w:sz w:val="18"/>
          <w:szCs w:val="18"/>
          <w:lang w:val="en-US" w:eastAsia="zh-CN" w:bidi="ar-SA"/>
          <w:rPrChange w:id="1075" w:author="Vanessa" w:date="2023-11-06T10:37:15Z">
            <w:rPr>
              <w:rStyle w:val="11"/>
              <w:rFonts w:hint="default" w:cstheme="minorBidi"/>
              <w:color w:val="000000" w:themeColor="text1"/>
              <w:kern w:val="2"/>
              <w:sz w:val="18"/>
              <w:szCs w:val="18"/>
              <w:lang w:val="en-US" w:eastAsia="zh-CN" w:bidi="ar-SA"/>
              <w14:textFill>
                <w14:solidFill>
                  <w14:schemeClr w14:val="tx1"/>
                </w14:solidFill>
              </w14:textFill>
            </w:rPr>
          </w:rPrChange>
        </w:rPr>
        <w:t>Drupal</w:t>
      </w:r>
      <w:r>
        <w:rPr>
          <w:rFonts w:hint="default" w:cstheme="minorBidi"/>
          <w:color w:val="0000FF"/>
          <w:kern w:val="2"/>
          <w:sz w:val="18"/>
          <w:szCs w:val="18"/>
          <w:lang w:val="en-US" w:eastAsia="zh-CN" w:bidi="ar-SA"/>
          <w:rPrChange w:id="1076" w:author="Vanessa" w:date="2023-11-06T10:37:15Z">
            <w:rPr>
              <w:rFonts w:hint="default" w:cstheme="minorBidi"/>
              <w:color w:val="000000" w:themeColor="text1"/>
              <w:kern w:val="2"/>
              <w:sz w:val="18"/>
              <w:szCs w:val="18"/>
              <w:lang w:val="en-US" w:eastAsia="zh-CN" w:bidi="ar-SA"/>
              <w14:textFill>
                <w14:solidFill>
                  <w14:schemeClr w14:val="tx1"/>
                </w14:solidFill>
              </w14:textFill>
            </w:rPr>
          </w:rPrChange>
        </w:rPr>
        <w:fldChar w:fldCharType="end"/>
      </w:r>
      <w:del w:id="1077" w:author="Vanessa" w:date="2023-11-06T10:37:06Z">
        <w:r>
          <w:rPr>
            <w:rFonts w:hint="default" w:cstheme="minorBidi"/>
            <w:kern w:val="2"/>
            <w:sz w:val="18"/>
            <w:szCs w:val="18"/>
            <w:lang w:val="en-US" w:eastAsia="zh-CN" w:bidi="ar-SA"/>
          </w:rPr>
          <w:delText>上做过的</w:delText>
        </w:r>
      </w:del>
      <w:ins w:id="1078" w:author="Vanessa" w:date="2023-11-06T10:37:06Z">
        <w:r>
          <w:rPr>
            <w:rFonts w:hint="eastAsia" w:cstheme="minorBidi"/>
            <w:kern w:val="2"/>
            <w:sz w:val="18"/>
            <w:szCs w:val="18"/>
            <w:lang w:val="en-US" w:eastAsia="zh-CN" w:bidi="ar-SA"/>
          </w:rPr>
          <w:t>案例</w:t>
        </w:r>
      </w:ins>
      <w:r>
        <w:rPr>
          <w:rFonts w:hint="default" w:cstheme="minorBidi"/>
          <w:kern w:val="2"/>
          <w:sz w:val="18"/>
          <w:szCs w:val="18"/>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Chars="500" w:firstLine="0" w:firstLineChars="0"/>
        <w:jc w:val="left"/>
        <w:textAlignment w:val="auto"/>
        <w:rPr>
          <w:rFonts w:hint="eastAsia" w:cs="宋体"/>
          <w:i/>
          <w:iCs/>
          <w:color w:val="2F5597" w:themeColor="accent5" w:themeShade="BF"/>
          <w:kern w:val="0"/>
          <w:sz w:val="15"/>
          <w:szCs w:val="15"/>
          <w:lang w:val="en-US" w:eastAsia="zh-CN" w:bidi="ar-SA"/>
          <w:rPrChange w:id="1080" w:author="Vanessa" w:date="2023-11-06T10:33:32Z">
            <w:rPr>
              <w:rFonts w:hint="eastAsia" w:cstheme="minorBidi"/>
              <w:kern w:val="2"/>
              <w:sz w:val="18"/>
              <w:szCs w:val="18"/>
              <w:lang w:val="en-US" w:eastAsia="zh-CN" w:bidi="ar-SA"/>
            </w:rPr>
          </w:rPrChange>
        </w:rPr>
        <w:pPrChange w:id="1079" w:author="Vanessa" w:date="2023-11-06T10:33:32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pPr>
        </w:pPrChange>
      </w:pPr>
      <w:ins w:id="1081" w:author="Vanessa" w:date="2023-11-06T10:33:40Z">
        <w:r>
          <w:rPr>
            <w:rFonts w:hint="eastAsia"/>
            <w:b/>
            <w:bCs/>
            <w:i/>
            <w:iCs/>
            <w:color w:val="2F5597" w:themeColor="accent5" w:themeShade="BF"/>
            <w:sz w:val="15"/>
            <w:szCs w:val="15"/>
            <w:lang w:val="en-US" w:eastAsia="zh-CN"/>
          </w:rPr>
          <w:t>译者注：</w:t>
        </w:r>
      </w:ins>
      <w:del w:id="1082" w:author="Vanessa" w:date="2023-11-06T10:33:24Z">
        <w:r>
          <w:rPr>
            <w:rFonts w:hint="eastAsia" w:cs="宋体"/>
            <w:i/>
            <w:iCs/>
            <w:color w:val="2F5597" w:themeColor="accent5" w:themeShade="BF"/>
            <w:kern w:val="0"/>
            <w:sz w:val="15"/>
            <w:szCs w:val="15"/>
            <w:lang w:val="en-US" w:eastAsia="zh-CN" w:bidi="ar-SA"/>
            <w:rPrChange w:id="1083" w:author="Vanessa" w:date="2023-11-06T10:33:32Z">
              <w:rPr>
                <w:rFonts w:hint="default" w:cstheme="minorBidi"/>
                <w:kern w:val="2"/>
                <w:sz w:val="18"/>
                <w:szCs w:val="18"/>
                <w:lang w:val="en-US" w:eastAsia="zh-CN" w:bidi="ar-SA"/>
              </w:rPr>
            </w:rPrChange>
          </w:rPr>
          <w:delText>【</w:delText>
        </w:r>
      </w:del>
      <w:del w:id="1085" w:author="Vanessa" w:date="2023-11-06T10:33:24Z">
        <w:r>
          <w:rPr>
            <w:rFonts w:hint="eastAsia" w:cs="宋体"/>
            <w:i/>
            <w:iCs/>
            <w:color w:val="2F5597" w:themeColor="accent5" w:themeShade="BF"/>
            <w:kern w:val="0"/>
            <w:sz w:val="15"/>
            <w:szCs w:val="15"/>
            <w:lang w:val="en-US" w:eastAsia="zh-CN" w:bidi="ar-SA"/>
            <w:rPrChange w:id="1086" w:author="Vanessa" w:date="2023-11-06T10:33:32Z">
              <w:rPr>
                <w:rFonts w:hint="eastAsia" w:cstheme="minorBidi"/>
                <w:kern w:val="2"/>
                <w:sz w:val="18"/>
                <w:szCs w:val="18"/>
                <w:lang w:val="en-US" w:eastAsia="zh-CN" w:bidi="ar-SA"/>
              </w:rPr>
            </w:rPrChange>
          </w:rPr>
          <w:delText>注：</w:delText>
        </w:r>
      </w:del>
      <w:r>
        <w:rPr>
          <w:rFonts w:hint="eastAsia" w:cs="宋体"/>
          <w:i/>
          <w:iCs/>
          <w:color w:val="2F5597" w:themeColor="accent5" w:themeShade="BF"/>
          <w:kern w:val="0"/>
          <w:sz w:val="15"/>
          <w:szCs w:val="15"/>
          <w:lang w:val="en-US" w:eastAsia="zh-CN" w:bidi="ar-SA"/>
          <w:rPrChange w:id="1088" w:author="Vanessa" w:date="2023-11-06T10:33:32Z">
            <w:rPr>
              <w:rFonts w:hint="default" w:cstheme="minorBidi"/>
              <w:kern w:val="2"/>
              <w:sz w:val="18"/>
              <w:szCs w:val="18"/>
              <w:lang w:val="en-US" w:eastAsia="zh-CN" w:bidi="ar-SA"/>
            </w:rPr>
          </w:rPrChange>
        </w:rPr>
        <w:t>Drupal是开源软件，目前由超过63万使用者和开发者共同维护和持续开发。Drupal遵循GNU通用公共许可协议，每个人都可以免费下载、分享使用。在这种开放的开发模式下，开发者可以持续引进网络发展中的最新技术，使Drupal成为技术领先的平台。Drupal的原则是鼓励模块化、标准化、合作、易用性等</w:t>
      </w:r>
      <w:r>
        <w:rPr>
          <w:rFonts w:hint="eastAsia" w:cs="宋体"/>
          <w:i/>
          <w:iCs/>
          <w:color w:val="2F5597" w:themeColor="accent5" w:themeShade="BF"/>
          <w:kern w:val="0"/>
          <w:sz w:val="15"/>
          <w:szCs w:val="15"/>
          <w:lang w:val="en-US" w:eastAsia="zh-CN" w:bidi="ar-SA"/>
          <w:rPrChange w:id="1089" w:author="Vanessa" w:date="2023-11-06T10:33:32Z">
            <w:rPr>
              <w:rFonts w:hint="eastAsia" w:cstheme="minorBidi"/>
              <w:kern w:val="2"/>
              <w:sz w:val="18"/>
              <w:szCs w:val="18"/>
              <w:lang w:val="en-US" w:eastAsia="zh-CN" w:bidi="ar-SA"/>
            </w:rPr>
          </w:rPrChange>
        </w:rPr>
        <w:t>。Drupal</w:t>
      </w:r>
      <w:del w:id="1090" w:author="Vanessa" w:date="2023-11-06T09:55:43Z">
        <w:r>
          <w:rPr>
            <w:rFonts w:hint="eastAsia" w:cs="宋体"/>
            <w:i/>
            <w:iCs/>
            <w:color w:val="2F5597" w:themeColor="accent5" w:themeShade="BF"/>
            <w:kern w:val="0"/>
            <w:sz w:val="15"/>
            <w:szCs w:val="15"/>
            <w:lang w:val="en-US" w:eastAsia="zh-CN" w:bidi="ar-SA"/>
            <w:rPrChange w:id="1091" w:author="Vanessa" w:date="2023-11-06T10:33:32Z">
              <w:rPr>
                <w:rFonts w:hint="eastAsia" w:cstheme="minorBidi"/>
                <w:kern w:val="2"/>
                <w:sz w:val="18"/>
                <w:szCs w:val="18"/>
                <w:lang w:val="en-US" w:eastAsia="zh-CN" w:bidi="ar-SA"/>
              </w:rPr>
            </w:rPrChange>
          </w:rPr>
          <w:delText>社区</w:delText>
        </w:r>
      </w:del>
      <w:ins w:id="1093" w:author="Vanessa" w:date="2023-11-06T09:55:43Z">
        <w:r>
          <w:rPr>
            <w:rFonts w:hint="eastAsia" w:cs="宋体"/>
            <w:i/>
            <w:iCs/>
            <w:color w:val="2F5597" w:themeColor="accent5" w:themeShade="BF"/>
            <w:kern w:val="0"/>
            <w:sz w:val="15"/>
            <w:szCs w:val="15"/>
            <w:lang w:val="en-US" w:eastAsia="zh-CN" w:bidi="ar-SA"/>
            <w:rPrChange w:id="1094" w:author="Vanessa" w:date="2023-11-06T10:33:32Z">
              <w:rPr>
                <w:rFonts w:hint="eastAsia" w:cstheme="minorBidi"/>
                <w:kern w:val="2"/>
                <w:sz w:val="18"/>
                <w:szCs w:val="18"/>
                <w:lang w:val="en-US" w:eastAsia="zh-CN" w:bidi="ar-SA"/>
              </w:rPr>
            </w:rPrChange>
          </w:rPr>
          <w:t>共同体</w:t>
        </w:r>
      </w:ins>
      <w:r>
        <w:rPr>
          <w:rFonts w:hint="eastAsia" w:cs="宋体"/>
          <w:i/>
          <w:iCs/>
          <w:color w:val="2F5597" w:themeColor="accent5" w:themeShade="BF"/>
          <w:kern w:val="0"/>
          <w:sz w:val="15"/>
          <w:szCs w:val="15"/>
          <w:lang w:val="en-US" w:eastAsia="zh-CN" w:bidi="ar-SA"/>
          <w:rPrChange w:id="1096" w:author="Vanessa" w:date="2023-11-06T10:33:32Z">
            <w:rPr>
              <w:rFonts w:hint="eastAsia" w:cstheme="minorBidi"/>
              <w:kern w:val="2"/>
              <w:sz w:val="18"/>
              <w:szCs w:val="18"/>
              <w:lang w:val="en-US" w:eastAsia="zh-CN" w:bidi="ar-SA"/>
            </w:rPr>
          </w:rPrChange>
        </w:rPr>
        <w:t>提供支持的方式多种多样——聊天工具、论坛、在Drupal大事件期间面对面交流。</w:t>
      </w:r>
      <w:del w:id="1097" w:author="Vanessa" w:date="2023-11-06T09:55:44Z">
        <w:r>
          <w:rPr>
            <w:rFonts w:hint="eastAsia" w:cs="宋体"/>
            <w:i/>
            <w:iCs/>
            <w:color w:val="2F5597" w:themeColor="accent5" w:themeShade="BF"/>
            <w:kern w:val="0"/>
            <w:sz w:val="15"/>
            <w:szCs w:val="15"/>
            <w:lang w:val="en-US" w:eastAsia="zh-CN" w:bidi="ar-SA"/>
            <w:rPrChange w:id="1098" w:author="Vanessa" w:date="2023-11-06T10:33:32Z">
              <w:rPr>
                <w:rFonts w:hint="eastAsia" w:cstheme="minorBidi"/>
                <w:kern w:val="2"/>
                <w:sz w:val="18"/>
                <w:szCs w:val="18"/>
                <w:lang w:val="en-US" w:eastAsia="zh-CN" w:bidi="ar-SA"/>
              </w:rPr>
            </w:rPrChange>
          </w:rPr>
          <w:delText>社区</w:delText>
        </w:r>
      </w:del>
      <w:ins w:id="1100" w:author="Vanessa" w:date="2023-11-06T09:55:44Z">
        <w:r>
          <w:rPr>
            <w:rFonts w:hint="eastAsia" w:cs="宋体"/>
            <w:i/>
            <w:iCs/>
            <w:color w:val="2F5597" w:themeColor="accent5" w:themeShade="BF"/>
            <w:kern w:val="0"/>
            <w:sz w:val="15"/>
            <w:szCs w:val="15"/>
            <w:lang w:val="en-US" w:eastAsia="zh-CN" w:bidi="ar-SA"/>
            <w:rPrChange w:id="1101" w:author="Vanessa" w:date="2023-11-06T10:33:32Z">
              <w:rPr>
                <w:rFonts w:hint="eastAsia" w:cstheme="minorBidi"/>
                <w:kern w:val="2"/>
                <w:sz w:val="18"/>
                <w:szCs w:val="18"/>
                <w:lang w:val="en-US" w:eastAsia="zh-CN" w:bidi="ar-SA"/>
              </w:rPr>
            </w:rPrChange>
          </w:rPr>
          <w:t>共同体</w:t>
        </w:r>
      </w:ins>
      <w:r>
        <w:rPr>
          <w:rFonts w:hint="eastAsia" w:cs="宋体"/>
          <w:i/>
          <w:iCs/>
          <w:color w:val="2F5597" w:themeColor="accent5" w:themeShade="BF"/>
          <w:kern w:val="0"/>
          <w:sz w:val="15"/>
          <w:szCs w:val="15"/>
          <w:lang w:val="en-US" w:eastAsia="zh-CN" w:bidi="ar-SA"/>
          <w:rPrChange w:id="1103" w:author="Vanessa" w:date="2023-11-06T10:33:32Z">
            <w:rPr>
              <w:rFonts w:hint="eastAsia" w:cstheme="minorBidi"/>
              <w:kern w:val="2"/>
              <w:sz w:val="18"/>
              <w:szCs w:val="18"/>
              <w:lang w:val="en-US" w:eastAsia="zh-CN" w:bidi="ar-SA"/>
            </w:rPr>
          </w:rPrChange>
        </w:rPr>
        <w:t>还为Drupal创建了文档，涉及到使用Drupal的主要话题。Drupal全球</w:t>
      </w:r>
      <w:del w:id="1104" w:author="Vanessa" w:date="2023-11-06T09:55:45Z">
        <w:r>
          <w:rPr>
            <w:rFonts w:hint="eastAsia" w:cs="宋体"/>
            <w:i/>
            <w:iCs/>
            <w:color w:val="2F5597" w:themeColor="accent5" w:themeShade="BF"/>
            <w:kern w:val="0"/>
            <w:sz w:val="15"/>
            <w:szCs w:val="15"/>
            <w:lang w:val="en-US" w:eastAsia="zh-CN" w:bidi="ar-SA"/>
            <w:rPrChange w:id="1105" w:author="Vanessa" w:date="2023-11-06T10:33:32Z">
              <w:rPr>
                <w:rFonts w:hint="eastAsia" w:cstheme="minorBidi"/>
                <w:kern w:val="2"/>
                <w:sz w:val="18"/>
                <w:szCs w:val="18"/>
                <w:lang w:val="en-US" w:eastAsia="zh-CN" w:bidi="ar-SA"/>
              </w:rPr>
            </w:rPrChange>
          </w:rPr>
          <w:delText>社区</w:delText>
        </w:r>
      </w:del>
      <w:ins w:id="1107" w:author="Vanessa" w:date="2023-11-06T09:55:45Z">
        <w:r>
          <w:rPr>
            <w:rFonts w:hint="eastAsia" w:cs="宋体"/>
            <w:i/>
            <w:iCs/>
            <w:color w:val="2F5597" w:themeColor="accent5" w:themeShade="BF"/>
            <w:kern w:val="0"/>
            <w:sz w:val="15"/>
            <w:szCs w:val="15"/>
            <w:lang w:val="en-US" w:eastAsia="zh-CN" w:bidi="ar-SA"/>
            <w:rPrChange w:id="1108" w:author="Vanessa" w:date="2023-11-06T10:33:32Z">
              <w:rPr>
                <w:rFonts w:hint="eastAsia" w:cstheme="minorBidi"/>
                <w:kern w:val="2"/>
                <w:sz w:val="18"/>
                <w:szCs w:val="18"/>
                <w:lang w:val="en-US" w:eastAsia="zh-CN" w:bidi="ar-SA"/>
              </w:rPr>
            </w:rPrChange>
          </w:rPr>
          <w:t>共同体</w:t>
        </w:r>
      </w:ins>
      <w:r>
        <w:rPr>
          <w:rFonts w:hint="eastAsia" w:cs="宋体"/>
          <w:i/>
          <w:iCs/>
          <w:color w:val="2F5597" w:themeColor="accent5" w:themeShade="BF"/>
          <w:kern w:val="0"/>
          <w:sz w:val="15"/>
          <w:szCs w:val="15"/>
          <w:lang w:val="en-US" w:eastAsia="zh-CN" w:bidi="ar-SA"/>
          <w:rPrChange w:id="1110" w:author="Vanessa" w:date="2023-11-06T10:33:32Z">
            <w:rPr>
              <w:rFonts w:hint="eastAsia" w:cstheme="minorBidi"/>
              <w:kern w:val="2"/>
              <w:sz w:val="18"/>
              <w:szCs w:val="18"/>
              <w:lang w:val="en-US" w:eastAsia="zh-CN" w:bidi="ar-SA"/>
            </w:rPr>
          </w:rPrChange>
        </w:rPr>
        <w:t>引领着各项创新，使Drupal越来越被网络开发者和站长们偏爱。每个人都可以参与到Drupal</w:t>
      </w:r>
      <w:del w:id="1111" w:author="Vanessa" w:date="2023-11-06T09:55:46Z">
        <w:r>
          <w:rPr>
            <w:rFonts w:hint="eastAsia" w:cs="宋体"/>
            <w:i/>
            <w:iCs/>
            <w:color w:val="2F5597" w:themeColor="accent5" w:themeShade="BF"/>
            <w:kern w:val="0"/>
            <w:sz w:val="15"/>
            <w:szCs w:val="15"/>
            <w:lang w:val="en-US" w:eastAsia="zh-CN" w:bidi="ar-SA"/>
            <w:rPrChange w:id="1112" w:author="Vanessa" w:date="2023-11-06T10:33:32Z">
              <w:rPr>
                <w:rFonts w:hint="eastAsia" w:cstheme="minorBidi"/>
                <w:kern w:val="2"/>
                <w:sz w:val="18"/>
                <w:szCs w:val="18"/>
                <w:lang w:val="en-US" w:eastAsia="zh-CN" w:bidi="ar-SA"/>
              </w:rPr>
            </w:rPrChange>
          </w:rPr>
          <w:delText>社区</w:delText>
        </w:r>
      </w:del>
      <w:ins w:id="1114" w:author="Vanessa" w:date="2023-11-06T09:55:46Z">
        <w:r>
          <w:rPr>
            <w:rFonts w:hint="eastAsia" w:cs="宋体"/>
            <w:i/>
            <w:iCs/>
            <w:color w:val="2F5597" w:themeColor="accent5" w:themeShade="BF"/>
            <w:kern w:val="0"/>
            <w:sz w:val="15"/>
            <w:szCs w:val="15"/>
            <w:lang w:val="en-US" w:eastAsia="zh-CN" w:bidi="ar-SA"/>
            <w:rPrChange w:id="1115" w:author="Vanessa" w:date="2023-11-06T10:33:32Z">
              <w:rPr>
                <w:rFonts w:hint="eastAsia" w:cstheme="minorBidi"/>
                <w:kern w:val="2"/>
                <w:sz w:val="18"/>
                <w:szCs w:val="18"/>
                <w:lang w:val="en-US" w:eastAsia="zh-CN" w:bidi="ar-SA"/>
              </w:rPr>
            </w:rPrChange>
          </w:rPr>
          <w:t>共同体</w:t>
        </w:r>
      </w:ins>
      <w:r>
        <w:rPr>
          <w:rFonts w:hint="eastAsia" w:cs="宋体"/>
          <w:i/>
          <w:iCs/>
          <w:color w:val="2F5597" w:themeColor="accent5" w:themeShade="BF"/>
          <w:kern w:val="0"/>
          <w:sz w:val="15"/>
          <w:szCs w:val="15"/>
          <w:lang w:val="en-US" w:eastAsia="zh-CN" w:bidi="ar-SA"/>
          <w:rPrChange w:id="1117" w:author="Vanessa" w:date="2023-11-06T10:33:32Z">
            <w:rPr>
              <w:rFonts w:hint="eastAsia" w:cstheme="minorBidi"/>
              <w:kern w:val="2"/>
              <w:sz w:val="18"/>
              <w:szCs w:val="18"/>
              <w:lang w:val="en-US" w:eastAsia="zh-CN" w:bidi="ar-SA"/>
            </w:rPr>
          </w:rPrChange>
        </w:rPr>
        <w:t>中来，并作出贡献</w:t>
      </w:r>
      <w:ins w:id="1118" w:author="Vanessa" w:date="2023-11-06T10:33:34Z">
        <w:r>
          <w:rPr>
            <w:rFonts w:hint="eastAsia" w:cs="宋体"/>
            <w:i/>
            <w:iCs/>
            <w:color w:val="2F5597" w:themeColor="accent5" w:themeShade="BF"/>
            <w:kern w:val="0"/>
            <w:sz w:val="15"/>
            <w:szCs w:val="15"/>
            <w:lang w:val="en-US" w:eastAsia="zh-CN" w:bidi="ar-SA"/>
          </w:rPr>
          <w:t>。</w:t>
        </w:r>
      </w:ins>
      <w:del w:id="1119" w:author="Vanessa" w:date="2023-11-06T10:33:26Z">
        <w:r>
          <w:rPr>
            <w:rFonts w:hint="eastAsia" w:cs="宋体"/>
            <w:i/>
            <w:iCs/>
            <w:color w:val="2F5597" w:themeColor="accent5" w:themeShade="BF"/>
            <w:kern w:val="0"/>
            <w:sz w:val="15"/>
            <w:szCs w:val="15"/>
            <w:lang w:val="en-US" w:eastAsia="zh-CN" w:bidi="ar-SA"/>
            <w:rPrChange w:id="1120" w:author="Vanessa" w:date="2023-11-06T10:33:32Z">
              <w:rPr>
                <w:rFonts w:hint="eastAsia" w:cstheme="minorBidi"/>
                <w:kern w:val="2"/>
                <w:sz w:val="18"/>
                <w:szCs w:val="18"/>
                <w:lang w:val="en-US" w:eastAsia="zh-CN" w:bidi="ar-SA"/>
              </w:rPr>
            </w:rPrChange>
          </w:rPr>
          <w:delText>】</w:delText>
        </w:r>
      </w:del>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The EC OSPO shows that a government OSPO doesn’t have to be large or expensive to make an impact. The European Commission has around 32,000 employees. The OSPO’s initial team was two people. The Commission then reinforced the OSPO with a new hire bringing additional institutional and managerial knowledge and competencies, and whose main responsibility is to develop the EC OSPO organisationally.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EC OSPO表明，</w:t>
      </w:r>
      <w:ins w:id="1122" w:author="Vanessa" w:date="2023-11-06T10:37:26Z">
        <w:r>
          <w:rPr>
            <w:rFonts w:hint="eastAsia" w:cstheme="minorBidi"/>
            <w:kern w:val="2"/>
            <w:sz w:val="18"/>
            <w:szCs w:val="18"/>
            <w:lang w:val="en-US" w:eastAsia="zh-CN" w:bidi="ar-SA"/>
          </w:rPr>
          <w:t>一个</w:t>
        </w:r>
      </w:ins>
      <w:r>
        <w:rPr>
          <w:rFonts w:hint="default" w:cstheme="minorBidi"/>
          <w:kern w:val="2"/>
          <w:sz w:val="18"/>
          <w:szCs w:val="18"/>
          <w:lang w:val="en-US" w:eastAsia="zh-CN" w:bidi="ar-SA"/>
        </w:rPr>
        <w:t>政府的OSPO不必规模庞大或成本高昂，也能产生影响。欧盟委员会约有32000名员工，OSPO最初的团队只有两个人。随后，</w:t>
      </w:r>
      <w:ins w:id="1123" w:author="Vanessa" w:date="2023-11-06T10:37:44Z">
        <w:r>
          <w:rPr>
            <w:rFonts w:hint="eastAsia" w:cstheme="minorBidi"/>
            <w:kern w:val="2"/>
            <w:sz w:val="18"/>
            <w:szCs w:val="18"/>
            <w:lang w:val="en-US" w:eastAsia="zh-CN" w:bidi="ar-SA"/>
          </w:rPr>
          <w:t>欧盟</w:t>
        </w:r>
      </w:ins>
      <w:r>
        <w:rPr>
          <w:rFonts w:hint="default" w:cstheme="minorBidi"/>
          <w:kern w:val="2"/>
          <w:sz w:val="18"/>
          <w:szCs w:val="18"/>
          <w:lang w:val="en-US" w:eastAsia="zh-CN" w:bidi="ar-SA"/>
        </w:rPr>
        <w:t>委员会加强了OSPO，新聘人员带来了更多机构管理的知识和能力，其主要职责是在组织</w:t>
      </w:r>
      <w:r>
        <w:rPr>
          <w:rFonts w:hint="eastAsia" w:cstheme="minorBidi"/>
          <w:kern w:val="2"/>
          <w:sz w:val="18"/>
          <w:szCs w:val="18"/>
          <w:lang w:val="en-US" w:eastAsia="zh-CN" w:bidi="ar-SA"/>
        </w:rPr>
        <w:t>方面</w:t>
      </w:r>
      <w:r>
        <w:rPr>
          <w:rFonts w:hint="default" w:cstheme="minorBidi"/>
          <w:kern w:val="2"/>
          <w:sz w:val="18"/>
          <w:szCs w:val="18"/>
          <w:lang w:val="en-US" w:eastAsia="zh-CN" w:bidi="ar-SA"/>
        </w:rPr>
        <w:t>发展EC OSPO。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 xml:space="preserve">The EC OSPO was the logical next step after 20 years of increased work with Open Source in the European Commission. That said, the authors of the strategy put a lot of consideration into setting up an OSPO in the Commission. The idea had been circulating for a few years among the officials most closely engaged with Open Source in the institution. A key preceding process was the development of </w:t>
      </w:r>
      <w:r>
        <w:rPr>
          <w:rFonts w:hint="default" w:cstheme="minorBidi"/>
          <w:color w:val="0000FF"/>
          <w:kern w:val="2"/>
          <w:sz w:val="18"/>
          <w:szCs w:val="18"/>
          <w:lang w:val="en-US" w:eastAsia="zh-CN" w:bidi="ar-SA"/>
          <w:rPrChange w:id="1124" w:author="Vanessa" w:date="2023-11-06T10:49:36Z">
            <w:rPr>
              <w:rFonts w:hint="default" w:cstheme="minorBidi"/>
              <w:color w:val="000000" w:themeColor="text1"/>
              <w:kern w:val="2"/>
              <w:sz w:val="18"/>
              <w:szCs w:val="18"/>
              <w:lang w:val="en-US" w:eastAsia="zh-CN" w:bidi="ar-SA"/>
              <w14:textFill>
                <w14:solidFill>
                  <w14:schemeClr w14:val="tx1"/>
                </w14:solidFill>
              </w14:textFill>
            </w:rPr>
          </w:rPrChange>
        </w:rPr>
        <w:fldChar w:fldCharType="begin"/>
      </w:r>
      <w:r>
        <w:rPr>
          <w:rFonts w:hint="default" w:cstheme="minorBidi"/>
          <w:color w:val="0000FF"/>
          <w:kern w:val="2"/>
          <w:sz w:val="18"/>
          <w:szCs w:val="18"/>
          <w:lang w:val="en-US" w:eastAsia="zh-CN" w:bidi="ar-SA"/>
          <w:rPrChange w:id="1125" w:author="Vanessa" w:date="2023-11-06T10:49:36Z">
            <w:rPr>
              <w:rFonts w:hint="default" w:cstheme="minorBidi"/>
              <w:color w:val="000000" w:themeColor="text1"/>
              <w:kern w:val="2"/>
              <w:sz w:val="18"/>
              <w:szCs w:val="18"/>
              <w:lang w:val="en-US" w:eastAsia="zh-CN" w:bidi="ar-SA"/>
              <w14:textFill>
                <w14:solidFill>
                  <w14:schemeClr w14:val="tx1"/>
                </w14:solidFill>
              </w14:textFill>
            </w:rPr>
          </w:rPrChange>
        </w:rPr>
        <w:instrText xml:space="preserve"> HYPERLINK "https://joinup.ec.europa.eu/sites/default/files/custom-page/attachment/2020-05/D10.2_Public%20version%20of%20the%20final%20report%20FINAL.pdf" </w:instrText>
      </w:r>
      <w:r>
        <w:rPr>
          <w:rFonts w:hint="default" w:cstheme="minorBidi"/>
          <w:color w:val="0000FF"/>
          <w:kern w:val="2"/>
          <w:sz w:val="18"/>
          <w:szCs w:val="18"/>
          <w:lang w:val="en-US" w:eastAsia="zh-CN" w:bidi="ar-SA"/>
          <w:rPrChange w:id="1126" w:author="Vanessa" w:date="2023-11-06T10:49:36Z">
            <w:rPr>
              <w:rFonts w:hint="default" w:cstheme="minorBidi"/>
              <w:color w:val="000000" w:themeColor="text1"/>
              <w:kern w:val="2"/>
              <w:sz w:val="18"/>
              <w:szCs w:val="18"/>
              <w:lang w:val="en-US" w:eastAsia="zh-CN" w:bidi="ar-SA"/>
              <w14:textFill>
                <w14:solidFill>
                  <w14:schemeClr w14:val="tx1"/>
                </w14:solidFill>
              </w14:textFill>
            </w:rPr>
          </w:rPrChange>
        </w:rPr>
        <w:fldChar w:fldCharType="separate"/>
      </w:r>
      <w:r>
        <w:rPr>
          <w:rStyle w:val="13"/>
          <w:rFonts w:hint="default" w:cstheme="minorBidi"/>
          <w:color w:val="0000FF"/>
          <w:kern w:val="2"/>
          <w:sz w:val="18"/>
          <w:szCs w:val="18"/>
          <w:lang w:val="en-US" w:eastAsia="zh-CN" w:bidi="ar-SA"/>
          <w:rPrChange w:id="1127" w:author="Vanessa" w:date="2023-11-06T10:49:36Z">
            <w:rPr>
              <w:rStyle w:val="13"/>
              <w:rFonts w:hint="default" w:cstheme="minorBidi"/>
              <w:color w:val="000000" w:themeColor="text1"/>
              <w:kern w:val="2"/>
              <w:sz w:val="18"/>
              <w:szCs w:val="18"/>
              <w:lang w:val="en-US" w:eastAsia="zh-CN" w:bidi="ar-SA"/>
              <w14:textFill>
                <w14:solidFill>
                  <w14:schemeClr w14:val="tx1"/>
                </w14:solidFill>
              </w14:textFill>
            </w:rPr>
          </w:rPrChange>
        </w:rPr>
        <w:t>a study by an external consultancy of the Commission’s Open Source governance and adoption</w:t>
      </w:r>
      <w:r>
        <w:rPr>
          <w:rFonts w:hint="default" w:cstheme="minorBidi"/>
          <w:color w:val="0000FF"/>
          <w:kern w:val="2"/>
          <w:sz w:val="18"/>
          <w:szCs w:val="18"/>
          <w:lang w:val="en-US" w:eastAsia="zh-CN" w:bidi="ar-SA"/>
          <w:rPrChange w:id="1128" w:author="Vanessa" w:date="2023-11-06T10:49:36Z">
            <w:rPr>
              <w:rFonts w:hint="default" w:cstheme="minorBidi"/>
              <w:color w:val="000000" w:themeColor="text1"/>
              <w:kern w:val="2"/>
              <w:sz w:val="18"/>
              <w:szCs w:val="18"/>
              <w:lang w:val="en-US" w:eastAsia="zh-CN" w:bidi="ar-SA"/>
              <w14:textFill>
                <w14:solidFill>
                  <w14:schemeClr w14:val="tx1"/>
                </w14:solidFill>
              </w14:textFill>
            </w:rPr>
          </w:rPrChange>
        </w:rPr>
        <w:fldChar w:fldCharType="end"/>
      </w:r>
      <w:r>
        <w:rPr>
          <w:rFonts w:hint="default" w:cstheme="minorBidi"/>
          <w:kern w:val="2"/>
          <w:sz w:val="18"/>
          <w:szCs w:val="18"/>
          <w:lang w:val="en-US" w:eastAsia="zh-CN" w:bidi="ar-SA"/>
        </w:rPr>
        <w:t>. In this study, the recommendation to build an OSPO came from conversations with private companies, governments and civil society organisations. More specifically, it recommended setting up an EC OSPO as a “state-of-the-art structure in corporate management”. This was based on examples from the initiatives taken by the French national government and Google’s Open Source Programme Office.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EC OSPO是欧盟委员会20年来</w:t>
      </w:r>
      <w:ins w:id="1129" w:author="Vanessa" w:date="2023-11-06T10:50:22Z">
        <w:r>
          <w:rPr>
            <w:rFonts w:hint="eastAsia" w:cstheme="minorBidi"/>
            <w:kern w:val="2"/>
            <w:sz w:val="18"/>
            <w:szCs w:val="18"/>
            <w:lang w:val="en-US" w:eastAsia="zh-CN" w:bidi="ar-SA"/>
          </w:rPr>
          <w:t>加大</w:t>
        </w:r>
      </w:ins>
      <w:del w:id="1130" w:author="Vanessa" w:date="2023-11-06T10:50:19Z">
        <w:r>
          <w:rPr>
            <w:rFonts w:hint="default" w:cstheme="minorBidi"/>
            <w:kern w:val="2"/>
            <w:sz w:val="18"/>
            <w:szCs w:val="18"/>
            <w:lang w:val="en-US" w:eastAsia="zh-CN" w:bidi="ar-SA"/>
          </w:rPr>
          <w:delText>在</w:delText>
        </w:r>
      </w:del>
      <w:r>
        <w:rPr>
          <w:rFonts w:hint="default" w:cstheme="minorBidi"/>
          <w:kern w:val="2"/>
          <w:sz w:val="18"/>
          <w:szCs w:val="18"/>
          <w:lang w:val="en-US" w:eastAsia="zh-CN" w:bidi="ar-SA"/>
        </w:rPr>
        <w:t>开源方面的工作</w:t>
      </w:r>
      <w:ins w:id="1131" w:author="Vanessa" w:date="2023-11-06T10:50:30Z">
        <w:r>
          <w:rPr>
            <w:rFonts w:hint="eastAsia" w:cstheme="minorBidi"/>
            <w:kern w:val="2"/>
            <w:sz w:val="18"/>
            <w:szCs w:val="18"/>
            <w:lang w:val="en-US" w:eastAsia="zh-CN" w:bidi="ar-SA"/>
          </w:rPr>
          <w:t>下</w:t>
        </w:r>
      </w:ins>
      <w:del w:id="1132" w:author="Vanessa" w:date="2023-11-06T10:50:29Z">
        <w:r>
          <w:rPr>
            <w:rFonts w:hint="default" w:cstheme="minorBidi"/>
            <w:kern w:val="2"/>
            <w:sz w:val="18"/>
            <w:szCs w:val="18"/>
            <w:lang w:val="en-US" w:eastAsia="zh-CN" w:bidi="ar-SA"/>
          </w:rPr>
          <w:delText>不断</w:delText>
        </w:r>
      </w:del>
      <w:del w:id="1133" w:author="Vanessa" w:date="2023-11-06T10:50:28Z">
        <w:r>
          <w:rPr>
            <w:rFonts w:hint="default" w:cstheme="minorBidi"/>
            <w:kern w:val="2"/>
            <w:sz w:val="18"/>
            <w:szCs w:val="18"/>
            <w:lang w:val="en-US" w:eastAsia="zh-CN" w:bidi="ar-SA"/>
          </w:rPr>
          <w:delText>增</w:delText>
        </w:r>
      </w:del>
      <w:del w:id="1134" w:author="Vanessa" w:date="2023-11-06T10:50:27Z">
        <w:r>
          <w:rPr>
            <w:rFonts w:hint="default" w:cstheme="minorBidi"/>
            <w:kern w:val="2"/>
            <w:sz w:val="18"/>
            <w:szCs w:val="18"/>
            <w:lang w:val="en-US" w:eastAsia="zh-CN" w:bidi="ar-SA"/>
          </w:rPr>
          <w:delText>加</w:delText>
        </w:r>
      </w:del>
      <w:ins w:id="1135" w:author="Vanessa" w:date="2023-11-06T10:50:31Z">
        <w:r>
          <w:rPr>
            <w:rFonts w:hint="eastAsia" w:cstheme="minorBidi"/>
            <w:kern w:val="2"/>
            <w:sz w:val="18"/>
            <w:szCs w:val="18"/>
            <w:lang w:val="en-US" w:eastAsia="zh-CN" w:bidi="ar-SA"/>
          </w:rPr>
          <w:t>的</w:t>
        </w:r>
      </w:ins>
      <w:del w:id="1136" w:author="Vanessa" w:date="2023-11-06T10:50:31Z">
        <w:r>
          <w:rPr>
            <w:rFonts w:hint="default" w:cstheme="minorBidi"/>
            <w:kern w:val="2"/>
            <w:sz w:val="18"/>
            <w:szCs w:val="18"/>
            <w:lang w:val="en-US" w:eastAsia="zh-CN" w:bidi="ar-SA"/>
          </w:rPr>
          <w:delText>后</w:delText>
        </w:r>
      </w:del>
      <w:r>
        <w:rPr>
          <w:rFonts w:hint="default" w:cstheme="minorBidi"/>
          <w:kern w:val="2"/>
          <w:sz w:val="18"/>
          <w:szCs w:val="18"/>
          <w:lang w:val="en-US" w:eastAsia="zh-CN" w:bidi="ar-SA"/>
        </w:rPr>
        <w:t>顺理成章的下一步。尽管如此，该战略的</w:t>
      </w:r>
      <w:ins w:id="1137" w:author="Vanessa" w:date="2023-11-06T10:50:54Z">
        <w:r>
          <w:rPr>
            <w:rFonts w:hint="eastAsia" w:cstheme="minorBidi"/>
            <w:kern w:val="2"/>
            <w:sz w:val="18"/>
            <w:szCs w:val="18"/>
            <w:lang w:val="en-US" w:eastAsia="zh-CN" w:bidi="ar-SA"/>
          </w:rPr>
          <w:t>制定者</w:t>
        </w:r>
      </w:ins>
      <w:del w:id="1138" w:author="Vanessa" w:date="2023-11-06T10:50:51Z">
        <w:r>
          <w:rPr>
            <w:rFonts w:hint="default" w:cstheme="minorBidi"/>
            <w:kern w:val="2"/>
            <w:sz w:val="18"/>
            <w:szCs w:val="18"/>
            <w:lang w:val="en-US" w:eastAsia="zh-CN" w:bidi="ar-SA"/>
          </w:rPr>
          <w:delText>起</w:delText>
        </w:r>
      </w:del>
      <w:del w:id="1139" w:author="Vanessa" w:date="2023-11-06T10:50:50Z">
        <w:r>
          <w:rPr>
            <w:rFonts w:hint="default" w:cstheme="minorBidi"/>
            <w:kern w:val="2"/>
            <w:sz w:val="18"/>
            <w:szCs w:val="18"/>
            <w:lang w:val="en-US" w:eastAsia="zh-CN" w:bidi="ar-SA"/>
          </w:rPr>
          <w:delText>草者</w:delText>
        </w:r>
      </w:del>
      <w:r>
        <w:rPr>
          <w:rFonts w:hint="default" w:cstheme="minorBidi"/>
          <w:kern w:val="2"/>
          <w:sz w:val="18"/>
          <w:szCs w:val="18"/>
          <w:lang w:val="en-US" w:eastAsia="zh-CN" w:bidi="ar-SA"/>
        </w:rPr>
        <w:t>对在</w:t>
      </w:r>
      <w:r>
        <w:rPr>
          <w:rFonts w:hint="eastAsia" w:cstheme="minorBidi"/>
          <w:kern w:val="2"/>
          <w:sz w:val="18"/>
          <w:szCs w:val="18"/>
          <w:lang w:val="en-US" w:eastAsia="zh-CN" w:bidi="ar-SA"/>
        </w:rPr>
        <w:t>欧盟</w:t>
      </w:r>
      <w:r>
        <w:rPr>
          <w:rFonts w:hint="default" w:cstheme="minorBidi"/>
          <w:kern w:val="2"/>
          <w:sz w:val="18"/>
          <w:szCs w:val="18"/>
          <w:lang w:val="en-US" w:eastAsia="zh-CN" w:bidi="ar-SA"/>
        </w:rPr>
        <w:t>委员会内设立OSPO</w:t>
      </w:r>
      <w:del w:id="1140" w:author="Vanessa" w:date="2023-11-06T10:51:04Z">
        <w:r>
          <w:rPr>
            <w:rFonts w:hint="default" w:cstheme="minorBidi"/>
            <w:kern w:val="2"/>
            <w:sz w:val="18"/>
            <w:szCs w:val="18"/>
            <w:lang w:val="en-US" w:eastAsia="zh-CN" w:bidi="ar-SA"/>
          </w:rPr>
          <w:delText>进行了</w:delText>
        </w:r>
      </w:del>
      <w:ins w:id="1141" w:author="Vanessa" w:date="2023-11-06T10:51:04Z">
        <w:r>
          <w:rPr>
            <w:rFonts w:hint="eastAsia" w:cstheme="minorBidi"/>
            <w:kern w:val="2"/>
            <w:sz w:val="18"/>
            <w:szCs w:val="18"/>
            <w:lang w:val="en-US" w:eastAsia="zh-CN" w:bidi="ar-SA"/>
          </w:rPr>
          <w:t>有</w:t>
        </w:r>
      </w:ins>
      <w:r>
        <w:rPr>
          <w:rFonts w:hint="default" w:cstheme="minorBidi"/>
          <w:kern w:val="2"/>
          <w:sz w:val="18"/>
          <w:szCs w:val="18"/>
          <w:lang w:val="en-US" w:eastAsia="zh-CN" w:bidi="ar-SA"/>
        </w:rPr>
        <w:t>大量考虑，这个想法已经在该机构与开源关系最密切的官员中流传了数年之久。</w:t>
      </w:r>
      <w:ins w:id="1142" w:author="Vanessa" w:date="2023-11-06T11:03:23Z">
        <w:r>
          <w:rPr>
            <w:rFonts w:hint="eastAsia" w:cstheme="minorBidi"/>
            <w:kern w:val="2"/>
            <w:sz w:val="18"/>
            <w:szCs w:val="18"/>
            <w:lang w:val="en-US" w:eastAsia="zh-CN" w:bidi="ar-SA"/>
          </w:rPr>
          <w:t>成立</w:t>
        </w:r>
      </w:ins>
      <w:del w:id="1143" w:author="Vanessa" w:date="2023-11-06T11:03:20Z">
        <w:r>
          <w:rPr>
            <w:rFonts w:hint="default" w:cstheme="minorBidi"/>
            <w:kern w:val="2"/>
            <w:sz w:val="18"/>
            <w:szCs w:val="18"/>
            <w:lang w:val="en-US" w:eastAsia="zh-CN" w:bidi="ar-SA"/>
          </w:rPr>
          <w:delText>设立</w:delText>
        </w:r>
      </w:del>
      <w:r>
        <w:rPr>
          <w:rFonts w:hint="default" w:cstheme="minorBidi"/>
          <w:kern w:val="2"/>
          <w:sz w:val="18"/>
          <w:szCs w:val="18"/>
          <w:lang w:val="en-US" w:eastAsia="zh-CN" w:bidi="ar-SA"/>
        </w:rPr>
        <w:t>前的一个关键过程是</w:t>
      </w:r>
      <w:r>
        <w:rPr>
          <w:rFonts w:hint="default" w:cstheme="minorBidi"/>
          <w:color w:val="0000FF"/>
          <w:kern w:val="2"/>
          <w:sz w:val="18"/>
          <w:szCs w:val="18"/>
          <w:lang w:val="en-US" w:eastAsia="zh-CN" w:bidi="ar-SA"/>
          <w:rPrChange w:id="1144" w:author="Vanessa" w:date="2023-11-06T10:49:41Z">
            <w:rPr>
              <w:rFonts w:hint="default" w:cstheme="minorBidi"/>
              <w:color w:val="000000" w:themeColor="text1"/>
              <w:kern w:val="2"/>
              <w:sz w:val="18"/>
              <w:szCs w:val="18"/>
              <w:lang w:val="en-US" w:eastAsia="zh-CN" w:bidi="ar-SA"/>
              <w14:textFill>
                <w14:solidFill>
                  <w14:schemeClr w14:val="tx1"/>
                </w14:solidFill>
              </w14:textFill>
            </w:rPr>
          </w:rPrChange>
        </w:rPr>
        <w:fldChar w:fldCharType="begin"/>
      </w:r>
      <w:r>
        <w:rPr>
          <w:rFonts w:hint="default" w:cstheme="minorBidi"/>
          <w:color w:val="0000FF"/>
          <w:kern w:val="2"/>
          <w:sz w:val="18"/>
          <w:szCs w:val="18"/>
          <w:lang w:val="en-US" w:eastAsia="zh-CN" w:bidi="ar-SA"/>
          <w:rPrChange w:id="1145" w:author="Vanessa" w:date="2023-11-06T10:49:41Z">
            <w:rPr>
              <w:rFonts w:hint="default" w:cstheme="minorBidi"/>
              <w:color w:val="000000" w:themeColor="text1"/>
              <w:kern w:val="2"/>
              <w:sz w:val="18"/>
              <w:szCs w:val="18"/>
              <w:lang w:val="en-US" w:eastAsia="zh-CN" w:bidi="ar-SA"/>
              <w14:textFill>
                <w14:solidFill>
                  <w14:schemeClr w14:val="tx1"/>
                </w14:solidFill>
              </w14:textFill>
            </w:rPr>
          </w:rPrChange>
        </w:rPr>
        <w:instrText xml:space="preserve"> HYPERLINK "https://joinup.ec.europa.eu/sites/default/files/custom-page/attachment/2020-05/D10.2_Public%20version%20of%20the%20final%20report%20FINAL.pdf" </w:instrText>
      </w:r>
      <w:r>
        <w:rPr>
          <w:rFonts w:hint="default" w:cstheme="minorBidi"/>
          <w:color w:val="0000FF"/>
          <w:kern w:val="2"/>
          <w:sz w:val="18"/>
          <w:szCs w:val="18"/>
          <w:lang w:val="en-US" w:eastAsia="zh-CN" w:bidi="ar-SA"/>
          <w:rPrChange w:id="1146" w:author="Vanessa" w:date="2023-11-06T10:49:41Z">
            <w:rPr>
              <w:rFonts w:hint="default" w:cstheme="minorBidi"/>
              <w:color w:val="000000" w:themeColor="text1"/>
              <w:kern w:val="2"/>
              <w:sz w:val="18"/>
              <w:szCs w:val="18"/>
              <w:lang w:val="en-US" w:eastAsia="zh-CN" w:bidi="ar-SA"/>
              <w14:textFill>
                <w14:solidFill>
                  <w14:schemeClr w14:val="tx1"/>
                </w14:solidFill>
              </w14:textFill>
            </w:rPr>
          </w:rPrChange>
        </w:rPr>
        <w:fldChar w:fldCharType="separate"/>
      </w:r>
      <w:r>
        <w:rPr>
          <w:rStyle w:val="13"/>
          <w:rFonts w:hint="default" w:cstheme="minorBidi"/>
          <w:color w:val="0000FF"/>
          <w:kern w:val="2"/>
          <w:sz w:val="18"/>
          <w:szCs w:val="18"/>
          <w:lang w:val="en-US" w:eastAsia="zh-CN" w:bidi="ar-SA"/>
          <w:rPrChange w:id="1147" w:author="Vanessa" w:date="2023-11-06T10:49:41Z">
            <w:rPr>
              <w:rStyle w:val="13"/>
              <w:rFonts w:hint="default" w:cstheme="minorBidi"/>
              <w:color w:val="000000" w:themeColor="text1"/>
              <w:kern w:val="2"/>
              <w:sz w:val="18"/>
              <w:szCs w:val="18"/>
              <w:lang w:val="en-US" w:eastAsia="zh-CN" w:bidi="ar-SA"/>
              <w14:textFill>
                <w14:solidFill>
                  <w14:schemeClr w14:val="tx1"/>
                </w14:solidFill>
              </w14:textFill>
            </w:rPr>
          </w:rPrChange>
        </w:rPr>
        <w:t>由外部咨询</w:t>
      </w:r>
      <w:del w:id="1148" w:author="Vanessa" w:date="2023-11-06T13:30:06Z">
        <w:r>
          <w:rPr>
            <w:rStyle w:val="13"/>
            <w:rFonts w:hint="default" w:cstheme="minorBidi"/>
            <w:color w:val="0000FF"/>
            <w:kern w:val="2"/>
            <w:sz w:val="18"/>
            <w:szCs w:val="18"/>
            <w:lang w:val="en-US" w:eastAsia="zh-CN" w:bidi="ar-SA"/>
            <w:rPrChange w:id="1149" w:author="Vanessa" w:date="2023-11-06T10:49:41Z">
              <w:rPr>
                <w:rStyle w:val="13"/>
                <w:rFonts w:hint="default" w:cstheme="minorBidi"/>
                <w:color w:val="000000" w:themeColor="text1"/>
                <w:kern w:val="2"/>
                <w:sz w:val="18"/>
                <w:szCs w:val="18"/>
                <w:lang w:val="en-US" w:eastAsia="zh-CN" w:bidi="ar-SA"/>
                <w14:textFill>
                  <w14:solidFill>
                    <w14:schemeClr w14:val="tx1"/>
                  </w14:solidFill>
                </w14:textFill>
              </w:rPr>
            </w:rPrChange>
          </w:rPr>
          <w:delText>公司</w:delText>
        </w:r>
      </w:del>
      <w:ins w:id="1151" w:author="Vanessa" w:date="2023-11-06T13:30:06Z">
        <w:r>
          <w:rPr>
            <w:rStyle w:val="13"/>
            <w:rFonts w:hint="eastAsia" w:cstheme="minorBidi"/>
            <w:color w:val="0000FF"/>
            <w:kern w:val="2"/>
            <w:sz w:val="18"/>
            <w:szCs w:val="18"/>
            <w:lang w:val="en-US" w:eastAsia="zh-CN" w:bidi="ar-SA"/>
          </w:rPr>
          <w:t>企业</w:t>
        </w:r>
      </w:ins>
      <w:r>
        <w:rPr>
          <w:rStyle w:val="13"/>
          <w:rFonts w:hint="default" w:cstheme="minorBidi"/>
          <w:color w:val="0000FF"/>
          <w:kern w:val="2"/>
          <w:sz w:val="18"/>
          <w:szCs w:val="18"/>
          <w:lang w:val="en-US" w:eastAsia="zh-CN" w:bidi="ar-SA"/>
          <w:rPrChange w:id="1152" w:author="Vanessa" w:date="2023-11-06T10:49:41Z">
            <w:rPr>
              <w:rStyle w:val="13"/>
              <w:rFonts w:hint="default" w:cstheme="minorBidi"/>
              <w:color w:val="000000" w:themeColor="text1"/>
              <w:kern w:val="2"/>
              <w:sz w:val="18"/>
              <w:szCs w:val="18"/>
              <w:lang w:val="en-US" w:eastAsia="zh-CN" w:bidi="ar-SA"/>
              <w14:textFill>
                <w14:solidFill>
                  <w14:schemeClr w14:val="tx1"/>
                </w14:solidFill>
              </w14:textFill>
            </w:rPr>
          </w:rPrChange>
        </w:rPr>
        <w:t>对</w:t>
      </w:r>
      <w:ins w:id="1153" w:author="Vanessa" w:date="2023-11-06T10:51:30Z">
        <w:r>
          <w:rPr>
            <w:rStyle w:val="13"/>
            <w:rFonts w:hint="eastAsia" w:cstheme="minorBidi"/>
            <w:color w:val="0000FF"/>
            <w:kern w:val="2"/>
            <w:sz w:val="18"/>
            <w:szCs w:val="18"/>
            <w:lang w:val="en-US" w:eastAsia="zh-CN" w:bidi="ar-SA"/>
          </w:rPr>
          <w:t>欧盟</w:t>
        </w:r>
      </w:ins>
      <w:r>
        <w:rPr>
          <w:rStyle w:val="13"/>
          <w:rFonts w:hint="default" w:cstheme="minorBidi"/>
          <w:color w:val="0000FF"/>
          <w:kern w:val="2"/>
          <w:sz w:val="18"/>
          <w:szCs w:val="18"/>
          <w:lang w:val="en-US" w:eastAsia="zh-CN" w:bidi="ar-SA"/>
          <w:rPrChange w:id="1154" w:author="Vanessa" w:date="2023-11-06T10:49:41Z">
            <w:rPr>
              <w:rStyle w:val="13"/>
              <w:rFonts w:hint="default" w:cstheme="minorBidi"/>
              <w:color w:val="000000" w:themeColor="text1"/>
              <w:kern w:val="2"/>
              <w:sz w:val="18"/>
              <w:szCs w:val="18"/>
              <w:lang w:val="en-US" w:eastAsia="zh-CN" w:bidi="ar-SA"/>
              <w14:textFill>
                <w14:solidFill>
                  <w14:schemeClr w14:val="tx1"/>
                </w14:solidFill>
              </w14:textFill>
            </w:rPr>
          </w:rPrChange>
        </w:rPr>
        <w:t>委员会的开源治理和采用情况进行</w:t>
      </w:r>
      <w:r>
        <w:rPr>
          <w:rStyle w:val="13"/>
          <w:rFonts w:hint="eastAsia" w:cstheme="minorBidi"/>
          <w:color w:val="0000FF"/>
          <w:kern w:val="2"/>
          <w:sz w:val="18"/>
          <w:szCs w:val="18"/>
          <w:lang w:val="en-US" w:eastAsia="zh-CN" w:bidi="ar-SA"/>
          <w:rPrChange w:id="1155" w:author="Vanessa" w:date="2023-11-06T10:49:41Z">
            <w:rPr>
              <w:rStyle w:val="13"/>
              <w:rFonts w:hint="eastAsia" w:cstheme="minorBidi"/>
              <w:color w:val="000000" w:themeColor="text1"/>
              <w:kern w:val="2"/>
              <w:sz w:val="18"/>
              <w:szCs w:val="18"/>
              <w:lang w:val="en-US" w:eastAsia="zh-CN" w:bidi="ar-SA"/>
              <w14:textFill>
                <w14:solidFill>
                  <w14:schemeClr w14:val="tx1"/>
                </w14:solidFill>
              </w14:textFill>
            </w:rPr>
          </w:rPrChange>
        </w:rPr>
        <w:t>调查</w:t>
      </w:r>
      <w:r>
        <w:rPr>
          <w:rFonts w:hint="default" w:cstheme="minorBidi"/>
          <w:color w:val="0000FF"/>
          <w:kern w:val="2"/>
          <w:sz w:val="18"/>
          <w:szCs w:val="18"/>
          <w:lang w:val="en-US" w:eastAsia="zh-CN" w:bidi="ar-SA"/>
          <w:rPrChange w:id="1156" w:author="Vanessa" w:date="2023-11-06T10:49:41Z">
            <w:rPr>
              <w:rFonts w:hint="default" w:cstheme="minorBidi"/>
              <w:color w:val="000000" w:themeColor="text1"/>
              <w:kern w:val="2"/>
              <w:sz w:val="18"/>
              <w:szCs w:val="18"/>
              <w:lang w:val="en-US" w:eastAsia="zh-CN" w:bidi="ar-SA"/>
              <w14:textFill>
                <w14:solidFill>
                  <w14:schemeClr w14:val="tx1"/>
                </w14:solidFill>
              </w14:textFill>
            </w:rPr>
          </w:rPrChange>
        </w:rPr>
        <w:fldChar w:fldCharType="end"/>
      </w:r>
      <w:r>
        <w:rPr>
          <w:rFonts w:hint="default" w:cstheme="minorBidi"/>
          <w:kern w:val="2"/>
          <w:sz w:val="18"/>
          <w:szCs w:val="18"/>
          <w:lang w:val="en-US" w:eastAsia="zh-CN" w:bidi="ar-SA"/>
        </w:rPr>
        <w:t>。在这项</w:t>
      </w:r>
      <w:r>
        <w:rPr>
          <w:rFonts w:hint="eastAsia" w:cstheme="minorBidi"/>
          <w:kern w:val="2"/>
          <w:sz w:val="18"/>
          <w:szCs w:val="18"/>
          <w:lang w:val="en-US" w:eastAsia="zh-CN" w:bidi="ar-SA"/>
        </w:rPr>
        <w:t>调查</w:t>
      </w:r>
      <w:r>
        <w:rPr>
          <w:rFonts w:hint="default" w:cstheme="minorBidi"/>
          <w:kern w:val="2"/>
          <w:sz w:val="18"/>
          <w:szCs w:val="18"/>
          <w:lang w:val="en-US" w:eastAsia="zh-CN" w:bidi="ar-SA"/>
        </w:rPr>
        <w:t>中，</w:t>
      </w:r>
      <w:del w:id="1157" w:author="Vanessa" w:date="2023-11-06T10:52:05Z">
        <w:r>
          <w:rPr>
            <w:rFonts w:hint="default" w:cstheme="minorBidi"/>
            <w:kern w:val="2"/>
            <w:sz w:val="18"/>
            <w:szCs w:val="18"/>
            <w:lang w:val="en-US" w:eastAsia="zh-CN" w:bidi="ar-SA"/>
          </w:rPr>
          <w:delText>建立</w:delText>
        </w:r>
      </w:del>
      <w:r>
        <w:rPr>
          <w:rFonts w:hint="default" w:cstheme="minorBidi"/>
          <w:kern w:val="2"/>
          <w:sz w:val="18"/>
          <w:szCs w:val="18"/>
          <w:lang w:val="en-US" w:eastAsia="zh-CN" w:bidi="ar-SA"/>
        </w:rPr>
        <w:t>OSPO</w:t>
      </w:r>
      <w:ins w:id="1158" w:author="Vanessa" w:date="2023-11-06T10:52:01Z">
        <w:r>
          <w:rPr>
            <w:rFonts w:hint="eastAsia" w:cstheme="minorBidi"/>
            <w:kern w:val="2"/>
            <w:sz w:val="18"/>
            <w:szCs w:val="18"/>
            <w:lang w:val="en-US" w:eastAsia="zh-CN" w:bidi="ar-SA"/>
          </w:rPr>
          <w:t>的</w:t>
        </w:r>
      </w:ins>
      <w:ins w:id="1159" w:author="Vanessa" w:date="2023-11-06T10:52:02Z">
        <w:r>
          <w:rPr>
            <w:rFonts w:hint="eastAsia" w:cstheme="minorBidi"/>
            <w:kern w:val="2"/>
            <w:sz w:val="18"/>
            <w:szCs w:val="18"/>
            <w:lang w:val="en-US" w:eastAsia="zh-CN" w:bidi="ar-SA"/>
          </w:rPr>
          <w:t>成立</w:t>
        </w:r>
      </w:ins>
      <w:del w:id="1160" w:author="Vanessa" w:date="2023-11-06T10:52:03Z">
        <w:r>
          <w:rPr>
            <w:rFonts w:hint="default" w:cstheme="minorBidi"/>
            <w:kern w:val="2"/>
            <w:sz w:val="18"/>
            <w:szCs w:val="18"/>
            <w:lang w:val="en-US" w:eastAsia="zh-CN" w:bidi="ar-SA"/>
          </w:rPr>
          <w:delText>的</w:delText>
        </w:r>
      </w:del>
      <w:r>
        <w:rPr>
          <w:rFonts w:hint="default" w:cstheme="minorBidi"/>
          <w:kern w:val="2"/>
          <w:sz w:val="18"/>
          <w:szCs w:val="18"/>
          <w:lang w:val="en-US" w:eastAsia="zh-CN" w:bidi="ar-SA"/>
        </w:rPr>
        <w:t>建议</w:t>
      </w:r>
      <w:ins w:id="1161" w:author="Vanessa" w:date="2023-11-06T10:52:22Z">
        <w:r>
          <w:rPr>
            <w:rFonts w:hint="eastAsia" w:cstheme="minorBidi"/>
            <w:kern w:val="2"/>
            <w:sz w:val="18"/>
            <w:szCs w:val="18"/>
            <w:lang w:val="en-US" w:eastAsia="zh-CN" w:bidi="ar-SA"/>
          </w:rPr>
          <w:t>是</w:t>
        </w:r>
      </w:ins>
      <w:ins w:id="1162" w:author="Vanessa" w:date="2023-11-06T10:52:23Z">
        <w:r>
          <w:rPr>
            <w:rFonts w:hint="eastAsia" w:cstheme="minorBidi"/>
            <w:kern w:val="2"/>
            <w:sz w:val="18"/>
            <w:szCs w:val="18"/>
            <w:lang w:val="en-US" w:eastAsia="zh-CN" w:bidi="ar-SA"/>
          </w:rPr>
          <w:t>通过</w:t>
        </w:r>
      </w:ins>
      <w:del w:id="1163" w:author="Vanessa" w:date="2023-11-06T10:52:22Z">
        <w:r>
          <w:rPr>
            <w:rFonts w:hint="default" w:cstheme="minorBidi"/>
            <w:kern w:val="2"/>
            <w:sz w:val="18"/>
            <w:szCs w:val="18"/>
            <w:lang w:val="en-US" w:eastAsia="zh-CN" w:bidi="ar-SA"/>
          </w:rPr>
          <w:delText>来</w:delText>
        </w:r>
      </w:del>
      <w:del w:id="1164" w:author="Vanessa" w:date="2023-11-06T10:52:21Z">
        <w:r>
          <w:rPr>
            <w:rFonts w:hint="default" w:cstheme="minorBidi"/>
            <w:kern w:val="2"/>
            <w:sz w:val="18"/>
            <w:szCs w:val="18"/>
            <w:lang w:val="en-US" w:eastAsia="zh-CN" w:bidi="ar-SA"/>
          </w:rPr>
          <w:delText>自</w:delText>
        </w:r>
      </w:del>
      <w:r>
        <w:rPr>
          <w:rFonts w:hint="default" w:cstheme="minorBidi"/>
          <w:kern w:val="2"/>
          <w:sz w:val="18"/>
          <w:szCs w:val="18"/>
          <w:lang w:val="en-US" w:eastAsia="zh-CN" w:bidi="ar-SA"/>
        </w:rPr>
        <w:t>与</w:t>
      </w:r>
      <w:del w:id="1165" w:author="Vanessa" w:date="2023-11-03T09:11:30Z">
        <w:r>
          <w:rPr>
            <w:rFonts w:hint="default" w:cstheme="minorBidi"/>
            <w:kern w:val="2"/>
            <w:sz w:val="18"/>
            <w:szCs w:val="18"/>
            <w:lang w:val="en-US" w:eastAsia="zh-CN" w:bidi="ar-SA"/>
          </w:rPr>
          <w:delText>私营</w:delText>
        </w:r>
      </w:del>
      <w:ins w:id="1166" w:author="Vanessa" w:date="2023-11-03T09:11:30Z">
        <w:r>
          <w:rPr>
            <w:rFonts w:hint="eastAsia" w:cstheme="minorBidi"/>
            <w:kern w:val="2"/>
            <w:sz w:val="18"/>
            <w:szCs w:val="18"/>
            <w:lang w:val="en-US" w:eastAsia="zh-CN" w:bidi="ar-SA"/>
          </w:rPr>
          <w:t>私</w:t>
        </w:r>
      </w:ins>
      <w:ins w:id="1167" w:author="Vanessa" w:date="2023-11-06T10:52:33Z">
        <w:r>
          <w:rPr>
            <w:rFonts w:hint="eastAsia" w:cstheme="minorBidi"/>
            <w:kern w:val="2"/>
            <w:sz w:val="18"/>
            <w:szCs w:val="18"/>
            <w:lang w:val="en-US" w:eastAsia="zh-CN" w:bidi="ar-SA"/>
          </w:rPr>
          <w:t>企</w:t>
        </w:r>
      </w:ins>
      <w:del w:id="1168" w:author="Vanessa" w:date="2023-11-06T10:52:31Z">
        <w:r>
          <w:rPr>
            <w:rFonts w:hint="default" w:cstheme="minorBidi"/>
            <w:kern w:val="2"/>
            <w:sz w:val="18"/>
            <w:szCs w:val="18"/>
            <w:lang w:val="en-US" w:eastAsia="zh-CN" w:bidi="ar-SA"/>
          </w:rPr>
          <w:delText>公司</w:delText>
        </w:r>
      </w:del>
      <w:r>
        <w:rPr>
          <w:rFonts w:hint="default" w:cstheme="minorBidi"/>
          <w:kern w:val="2"/>
          <w:sz w:val="18"/>
          <w:szCs w:val="18"/>
          <w:lang w:val="en-US" w:eastAsia="zh-CN" w:bidi="ar-SA"/>
        </w:rPr>
        <w:t>、政府和民间社会组织的对话</w:t>
      </w:r>
      <w:ins w:id="1169" w:author="Vanessa" w:date="2023-11-06T10:52:37Z">
        <w:r>
          <w:rPr>
            <w:rFonts w:hint="eastAsia" w:cstheme="minorBidi"/>
            <w:kern w:val="2"/>
            <w:sz w:val="18"/>
            <w:szCs w:val="18"/>
            <w:lang w:val="en-US" w:eastAsia="zh-CN" w:bidi="ar-SA"/>
          </w:rPr>
          <w:t>中</w:t>
        </w:r>
      </w:ins>
      <w:ins w:id="1170" w:author="Vanessa" w:date="2023-11-06T10:52:42Z">
        <w:r>
          <w:rPr>
            <w:rFonts w:hint="eastAsia" w:cstheme="minorBidi"/>
            <w:kern w:val="2"/>
            <w:sz w:val="18"/>
            <w:szCs w:val="18"/>
            <w:lang w:val="en-US" w:eastAsia="zh-CN" w:bidi="ar-SA"/>
          </w:rPr>
          <w:t>达成的</w:t>
        </w:r>
      </w:ins>
      <w:r>
        <w:rPr>
          <w:rFonts w:hint="default" w:cstheme="minorBidi"/>
          <w:kern w:val="2"/>
          <w:sz w:val="18"/>
          <w:szCs w:val="18"/>
          <w:lang w:val="en-US" w:eastAsia="zh-CN" w:bidi="ar-SA"/>
        </w:rPr>
        <w:t>。更具体地说，它建议</w:t>
      </w:r>
      <w:del w:id="1171" w:author="Vanessa" w:date="2023-11-06T10:52:50Z">
        <w:r>
          <w:rPr>
            <w:rFonts w:hint="default" w:cstheme="minorBidi"/>
            <w:kern w:val="2"/>
            <w:sz w:val="18"/>
            <w:szCs w:val="18"/>
            <w:lang w:val="en-US" w:eastAsia="zh-CN" w:bidi="ar-SA"/>
          </w:rPr>
          <w:delText>建立</w:delText>
        </w:r>
      </w:del>
      <w:ins w:id="1172" w:author="Vanessa" w:date="2023-11-06T10:52:50Z">
        <w:r>
          <w:rPr>
            <w:rFonts w:hint="eastAsia" w:cstheme="minorBidi"/>
            <w:kern w:val="2"/>
            <w:sz w:val="18"/>
            <w:szCs w:val="18"/>
            <w:lang w:val="en-US" w:eastAsia="zh-CN" w:bidi="ar-SA"/>
          </w:rPr>
          <w:t>成立</w:t>
        </w:r>
      </w:ins>
      <w:ins w:id="1173" w:author="Vanessa" w:date="2023-11-06T10:53:05Z">
        <w:r>
          <w:rPr>
            <w:rFonts w:hint="eastAsia" w:cstheme="minorBidi"/>
            <w:kern w:val="2"/>
            <w:sz w:val="18"/>
            <w:szCs w:val="18"/>
            <w:lang w:val="en-US" w:eastAsia="zh-CN" w:bidi="ar-SA"/>
          </w:rPr>
          <w:t>一个</w:t>
        </w:r>
      </w:ins>
      <w:del w:id="1174" w:author="Vanessa" w:date="2023-11-06T10:53:04Z">
        <w:r>
          <w:rPr>
            <w:rFonts w:hint="default" w:cstheme="minorBidi"/>
            <w:kern w:val="2"/>
            <w:sz w:val="18"/>
            <w:szCs w:val="18"/>
            <w:lang w:val="en-US" w:eastAsia="zh-CN" w:bidi="ar-SA"/>
          </w:rPr>
          <w:delText>E</w:delText>
        </w:r>
      </w:del>
      <w:del w:id="1175" w:author="Vanessa" w:date="2023-11-06T10:53:03Z">
        <w:r>
          <w:rPr>
            <w:rFonts w:hint="default" w:cstheme="minorBidi"/>
            <w:kern w:val="2"/>
            <w:sz w:val="18"/>
            <w:szCs w:val="18"/>
            <w:lang w:val="en-US" w:eastAsia="zh-CN" w:bidi="ar-SA"/>
          </w:rPr>
          <w:delText>C OSPO</w:delText>
        </w:r>
      </w:del>
      <w:r>
        <w:rPr>
          <w:rFonts w:hint="default" w:cstheme="minorBidi"/>
          <w:kern w:val="2"/>
          <w:sz w:val="18"/>
          <w:szCs w:val="18"/>
          <w:lang w:val="en-US" w:eastAsia="zh-CN" w:bidi="ar-SA"/>
        </w:rPr>
        <w:t>作为“企业管理的最先进结构”</w:t>
      </w:r>
      <w:ins w:id="1176" w:author="Vanessa" w:date="2023-11-06T10:53:08Z">
        <w:r>
          <w:rPr>
            <w:rFonts w:hint="eastAsia" w:cstheme="minorBidi"/>
            <w:kern w:val="2"/>
            <w:sz w:val="18"/>
            <w:szCs w:val="18"/>
            <w:lang w:val="en-US" w:eastAsia="zh-CN" w:bidi="ar-SA"/>
          </w:rPr>
          <w:t>的</w:t>
        </w:r>
      </w:ins>
      <w:ins w:id="1177" w:author="Vanessa" w:date="2023-11-06T10:53:10Z">
        <w:r>
          <w:rPr>
            <w:rFonts w:hint="eastAsia" w:cstheme="minorBidi"/>
            <w:kern w:val="2"/>
            <w:sz w:val="18"/>
            <w:szCs w:val="18"/>
            <w:lang w:val="en-US" w:eastAsia="zh-CN" w:bidi="ar-SA"/>
          </w:rPr>
          <w:t>EC</w:t>
        </w:r>
      </w:ins>
      <w:ins w:id="1178" w:author="Vanessa" w:date="2023-11-06T10:53:11Z">
        <w:r>
          <w:rPr>
            <w:rFonts w:hint="eastAsia" w:cstheme="minorBidi"/>
            <w:kern w:val="2"/>
            <w:sz w:val="18"/>
            <w:szCs w:val="18"/>
            <w:lang w:val="en-US" w:eastAsia="zh-CN" w:bidi="ar-SA"/>
          </w:rPr>
          <w:t xml:space="preserve"> </w:t>
        </w:r>
      </w:ins>
      <w:ins w:id="1179" w:author="Vanessa" w:date="2023-11-06T10:53:13Z">
        <w:r>
          <w:rPr>
            <w:rFonts w:hint="eastAsia" w:cstheme="minorBidi"/>
            <w:kern w:val="2"/>
            <w:sz w:val="18"/>
            <w:szCs w:val="18"/>
            <w:lang w:val="en-US" w:eastAsia="zh-CN" w:bidi="ar-SA"/>
          </w:rPr>
          <w:t>OSPO</w:t>
        </w:r>
      </w:ins>
      <w:ins w:id="1180" w:author="Vanessa" w:date="2023-11-06T10:53:22Z">
        <w:r>
          <w:rPr>
            <w:rFonts w:hint="eastAsia" w:cstheme="minorBidi"/>
            <w:kern w:val="2"/>
            <w:sz w:val="18"/>
            <w:szCs w:val="18"/>
            <w:lang w:val="en-US" w:eastAsia="zh-CN" w:bidi="ar-SA"/>
          </w:rPr>
          <w:t>。</w:t>
        </w:r>
      </w:ins>
      <w:del w:id="1181" w:author="Vanessa" w:date="2023-11-06T10:53:22Z">
        <w:r>
          <w:rPr>
            <w:rFonts w:hint="default" w:cstheme="minorBidi"/>
            <w:kern w:val="2"/>
            <w:sz w:val="18"/>
            <w:szCs w:val="18"/>
            <w:lang w:val="en-US" w:eastAsia="zh-CN" w:bidi="ar-SA"/>
          </w:rPr>
          <w:delText>，</w:delText>
        </w:r>
      </w:del>
      <w:r>
        <w:rPr>
          <w:rFonts w:hint="default" w:cstheme="minorBidi"/>
          <w:kern w:val="2"/>
          <w:sz w:val="18"/>
          <w:szCs w:val="18"/>
          <w:lang w:val="en-US" w:eastAsia="zh-CN" w:bidi="ar-SA"/>
        </w:rPr>
        <w:t>这是</w:t>
      </w:r>
      <w:r>
        <w:rPr>
          <w:rFonts w:hint="eastAsia" w:cstheme="minorBidi"/>
          <w:kern w:val="2"/>
          <w:sz w:val="18"/>
          <w:szCs w:val="18"/>
          <w:lang w:val="en-US" w:eastAsia="zh-CN" w:bidi="ar-SA"/>
        </w:rPr>
        <w:t>基于</w:t>
      </w:r>
      <w:r>
        <w:rPr>
          <w:rFonts w:hint="default" w:cstheme="minorBidi"/>
          <w:kern w:val="2"/>
          <w:sz w:val="18"/>
          <w:szCs w:val="18"/>
          <w:lang w:val="en-US" w:eastAsia="zh-CN" w:bidi="ar-SA"/>
        </w:rPr>
        <w:t>法国国家</w:t>
      </w:r>
      <w:ins w:id="1182" w:author="Vanessa" w:date="2023-11-06T10:53:42Z">
        <w:r>
          <w:rPr>
            <w:rFonts w:hint="eastAsia" w:cstheme="minorBidi"/>
            <w:kern w:val="2"/>
            <w:sz w:val="18"/>
            <w:szCs w:val="18"/>
            <w:lang w:val="en-US" w:eastAsia="zh-CN" w:bidi="ar-SA"/>
          </w:rPr>
          <w:t>层面</w:t>
        </w:r>
      </w:ins>
      <w:ins w:id="1183" w:author="Vanessa" w:date="2023-11-06T10:53:44Z">
        <w:r>
          <w:rPr>
            <w:rFonts w:hint="eastAsia" w:cstheme="minorBidi"/>
            <w:kern w:val="2"/>
            <w:sz w:val="18"/>
            <w:szCs w:val="18"/>
            <w:lang w:val="en-US" w:eastAsia="zh-CN" w:bidi="ar-SA"/>
          </w:rPr>
          <w:t>的</w:t>
        </w:r>
      </w:ins>
      <w:r>
        <w:rPr>
          <w:rFonts w:hint="default" w:cstheme="minorBidi"/>
          <w:kern w:val="2"/>
          <w:sz w:val="18"/>
          <w:szCs w:val="18"/>
          <w:lang w:val="en-US" w:eastAsia="zh-CN" w:bidi="ar-SA"/>
        </w:rPr>
        <w:t>政府和谷歌的</w:t>
      </w:r>
      <w:r>
        <w:rPr>
          <w:rFonts w:hint="eastAsia" w:cstheme="minorBidi"/>
          <w:kern w:val="2"/>
          <w:sz w:val="18"/>
          <w:szCs w:val="18"/>
          <w:lang w:val="en-US" w:eastAsia="zh-CN" w:bidi="ar-SA"/>
        </w:rPr>
        <w:t>开源计划办公室</w:t>
      </w:r>
      <w:r>
        <w:rPr>
          <w:rFonts w:hint="default" w:cstheme="minorBidi"/>
          <w:kern w:val="2"/>
          <w:sz w:val="18"/>
          <w:szCs w:val="18"/>
          <w:lang w:val="en-US" w:eastAsia="zh-CN" w:bidi="ar-SA"/>
        </w:rPr>
        <w:t>所采取的举措</w:t>
      </w:r>
      <w:del w:id="1184" w:author="Vanessa" w:date="2023-11-06T10:54:11Z">
        <w:r>
          <w:rPr>
            <w:rFonts w:hint="eastAsia" w:cstheme="minorBidi"/>
            <w:kern w:val="2"/>
            <w:sz w:val="18"/>
            <w:szCs w:val="18"/>
            <w:lang w:val="en-US" w:eastAsia="zh-CN" w:bidi="ar-SA"/>
          </w:rPr>
          <w:delText>的</w:delText>
        </w:r>
      </w:del>
      <w:del w:id="1185" w:author="Vanessa" w:date="2023-11-06T10:54:05Z">
        <w:r>
          <w:rPr>
            <w:rFonts w:hint="eastAsia" w:cstheme="minorBidi"/>
            <w:kern w:val="2"/>
            <w:sz w:val="18"/>
            <w:szCs w:val="18"/>
            <w:lang w:val="en-US" w:eastAsia="zh-CN" w:bidi="ar-SA"/>
          </w:rPr>
          <w:delText>例子</w:delText>
        </w:r>
      </w:del>
      <w:r>
        <w:rPr>
          <w:rFonts w:hint="default" w:cstheme="minorBidi"/>
          <w:kern w:val="2"/>
          <w:sz w:val="18"/>
          <w:szCs w:val="18"/>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ins w:id="1186" w:author="Vanessa" w:date="2023-11-06T10:54:15Z"/>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del w:id="1187" w:author="Vanessa" w:date="2023-11-06T10:54:15Z"/>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0" w:firstLineChars="0"/>
        <w:jc w:val="both"/>
        <w:textAlignment w:val="auto"/>
        <w:rPr>
          <w:rFonts w:hint="default" w:cstheme="minorBidi"/>
          <w:b/>
          <w:bCs/>
          <w:kern w:val="2"/>
          <w:sz w:val="18"/>
          <w:szCs w:val="18"/>
          <w:lang w:val="en-US" w:eastAsia="zh-CN" w:bidi="ar-SA"/>
        </w:rPr>
      </w:pPr>
      <w:r>
        <w:rPr>
          <w:rFonts w:hint="default" w:cstheme="minorBidi"/>
          <w:b/>
          <w:bCs/>
          <w:kern w:val="2"/>
          <w:sz w:val="18"/>
          <w:szCs w:val="18"/>
          <w:lang w:val="en-US" w:eastAsia="zh-CN" w:bidi="ar-SA"/>
        </w:rPr>
        <w:t>The French Government OSPO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0" w:firstLineChars="0"/>
        <w:jc w:val="both"/>
        <w:textAlignment w:val="auto"/>
        <w:rPr>
          <w:ins w:id="1188" w:author="Vanessa" w:date="2023-11-06T11:07:35Z"/>
          <w:rFonts w:hint="default" w:cstheme="minorBidi"/>
          <w:b/>
          <w:bCs/>
          <w:kern w:val="2"/>
          <w:sz w:val="18"/>
          <w:szCs w:val="18"/>
          <w:lang w:val="en-US" w:eastAsia="zh-CN" w:bidi="ar-SA"/>
        </w:rPr>
      </w:pPr>
      <w:r>
        <w:rPr>
          <w:rFonts w:hint="default" w:cstheme="minorBidi"/>
          <w:b/>
          <w:bCs/>
          <w:kern w:val="2"/>
          <w:sz w:val="18"/>
          <w:szCs w:val="18"/>
          <w:lang w:val="en-US" w:eastAsia="zh-CN" w:bidi="ar-SA"/>
        </w:rPr>
        <w:t>法国政府OSPO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0" w:firstLineChars="0"/>
        <w:jc w:val="both"/>
        <w:textAlignment w:val="auto"/>
        <w:rPr>
          <w:rFonts w:hint="default" w:cstheme="minorBidi"/>
          <w:b/>
          <w:bCs/>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 xml:space="preserve">Like the European Commission, the French government is a long-time champion when it comes to promoting and using Open Source. It has over the years implemented several policies supporting OSS in its public sector. For example, </w:t>
      </w:r>
      <w:r>
        <w:rPr>
          <w:rFonts w:hint="default" w:cstheme="minorBidi"/>
          <w:color w:val="0000FF"/>
          <w:kern w:val="2"/>
          <w:sz w:val="18"/>
          <w:szCs w:val="18"/>
          <w:lang w:val="en-US" w:eastAsia="zh-CN" w:bidi="ar-SA"/>
          <w:rPrChange w:id="1189" w:author="Vanessa" w:date="2023-11-06T11:25:01Z">
            <w:rPr>
              <w:rFonts w:hint="default" w:cstheme="minorBidi"/>
              <w:color w:val="000000" w:themeColor="text1"/>
              <w:kern w:val="2"/>
              <w:sz w:val="18"/>
              <w:szCs w:val="18"/>
              <w:lang w:val="en-US" w:eastAsia="zh-CN" w:bidi="ar-SA"/>
              <w14:textFill>
                <w14:solidFill>
                  <w14:schemeClr w14:val="tx1"/>
                </w14:solidFill>
              </w14:textFill>
            </w:rPr>
          </w:rPrChange>
        </w:rPr>
        <w:fldChar w:fldCharType="begin"/>
      </w:r>
      <w:r>
        <w:rPr>
          <w:rFonts w:hint="default" w:cstheme="minorBidi"/>
          <w:color w:val="0000FF"/>
          <w:kern w:val="2"/>
          <w:sz w:val="18"/>
          <w:szCs w:val="18"/>
          <w:lang w:val="en-US" w:eastAsia="zh-CN" w:bidi="ar-SA"/>
          <w:rPrChange w:id="1190" w:author="Vanessa" w:date="2023-11-06T11:25:01Z">
            <w:rPr>
              <w:rFonts w:hint="default" w:cstheme="minorBidi"/>
              <w:color w:val="000000" w:themeColor="text1"/>
              <w:kern w:val="2"/>
              <w:sz w:val="18"/>
              <w:szCs w:val="18"/>
              <w:lang w:val="en-US" w:eastAsia="zh-CN" w:bidi="ar-SA"/>
              <w14:textFill>
                <w14:solidFill>
                  <w14:schemeClr w14:val="tx1"/>
                </w14:solidFill>
              </w14:textFill>
            </w:rPr>
          </w:rPrChange>
        </w:rPr>
        <w:instrText xml:space="preserve"> HYPERLINK "https://www.legifrance.gouv.fr/circulaire/id/35837" </w:instrText>
      </w:r>
      <w:r>
        <w:rPr>
          <w:rFonts w:hint="default" w:cstheme="minorBidi"/>
          <w:color w:val="0000FF"/>
          <w:kern w:val="2"/>
          <w:sz w:val="18"/>
          <w:szCs w:val="18"/>
          <w:lang w:val="en-US" w:eastAsia="zh-CN" w:bidi="ar-SA"/>
          <w:rPrChange w:id="1191" w:author="Vanessa" w:date="2023-11-06T11:25:01Z">
            <w:rPr>
              <w:rFonts w:hint="default" w:cstheme="minorBidi"/>
              <w:color w:val="000000" w:themeColor="text1"/>
              <w:kern w:val="2"/>
              <w:sz w:val="18"/>
              <w:szCs w:val="18"/>
              <w:lang w:val="en-US" w:eastAsia="zh-CN" w:bidi="ar-SA"/>
              <w14:textFill>
                <w14:solidFill>
                  <w14:schemeClr w14:val="tx1"/>
                </w14:solidFill>
              </w14:textFill>
            </w:rPr>
          </w:rPrChange>
        </w:rPr>
        <w:fldChar w:fldCharType="separate"/>
      </w:r>
      <w:r>
        <w:rPr>
          <w:rStyle w:val="13"/>
          <w:rFonts w:hint="default" w:cstheme="minorBidi"/>
          <w:color w:val="0000FF"/>
          <w:kern w:val="2"/>
          <w:sz w:val="18"/>
          <w:szCs w:val="18"/>
          <w:lang w:val="en-US" w:eastAsia="zh-CN" w:bidi="ar-SA"/>
          <w:rPrChange w:id="1192" w:author="Vanessa" w:date="2023-11-06T11:25:01Z">
            <w:rPr>
              <w:rStyle w:val="13"/>
              <w:rFonts w:hint="default" w:cstheme="minorBidi"/>
              <w:color w:val="000000" w:themeColor="text1"/>
              <w:kern w:val="2"/>
              <w:sz w:val="18"/>
              <w:szCs w:val="18"/>
              <w:lang w:val="en-US" w:eastAsia="zh-CN" w:bidi="ar-SA"/>
              <w14:textFill>
                <w14:solidFill>
                  <w14:schemeClr w14:val="tx1"/>
                </w14:solidFill>
              </w14:textFill>
            </w:rPr>
          </w:rPrChange>
        </w:rPr>
        <w:t>Circulaire 5608</w:t>
      </w:r>
      <w:r>
        <w:rPr>
          <w:rFonts w:hint="default" w:cstheme="minorBidi"/>
          <w:color w:val="0000FF"/>
          <w:kern w:val="2"/>
          <w:sz w:val="18"/>
          <w:szCs w:val="18"/>
          <w:lang w:val="en-US" w:eastAsia="zh-CN" w:bidi="ar-SA"/>
          <w:rPrChange w:id="1193" w:author="Vanessa" w:date="2023-11-06T11:25:01Z">
            <w:rPr>
              <w:rFonts w:hint="default" w:cstheme="minorBidi"/>
              <w:color w:val="000000" w:themeColor="text1"/>
              <w:kern w:val="2"/>
              <w:sz w:val="18"/>
              <w:szCs w:val="18"/>
              <w:lang w:val="en-US" w:eastAsia="zh-CN" w:bidi="ar-SA"/>
              <w14:textFill>
                <w14:solidFill>
                  <w14:schemeClr w14:val="tx1"/>
                </w14:solidFill>
              </w14:textFill>
            </w:rPr>
          </w:rPrChange>
        </w:rPr>
        <w:fldChar w:fldCharType="end"/>
      </w:r>
      <w:r>
        <w:rPr>
          <w:rFonts w:hint="default" w:cstheme="minorBidi"/>
          <w:kern w:val="2"/>
          <w:sz w:val="18"/>
          <w:szCs w:val="18"/>
          <w:lang w:val="en-US" w:eastAsia="zh-CN" w:bidi="ar-SA"/>
        </w:rPr>
        <w:t xml:space="preserve"> requires all public entities to consider Open Source first in procurement. A key moment for the foundation of the French OSPO was the publication of the </w:t>
      </w:r>
      <w:r>
        <w:rPr>
          <w:rFonts w:hint="default" w:cstheme="minorBidi"/>
          <w:color w:val="0000FF"/>
          <w:kern w:val="2"/>
          <w:sz w:val="18"/>
          <w:szCs w:val="18"/>
          <w:lang w:val="en-US" w:eastAsia="zh-CN" w:bidi="ar-SA"/>
          <w:rPrChange w:id="1194" w:author="Vanessa" w:date="2023-11-06T11:25:05Z">
            <w:rPr>
              <w:rFonts w:hint="default" w:cstheme="minorBidi"/>
              <w:color w:val="000000" w:themeColor="text1"/>
              <w:kern w:val="2"/>
              <w:sz w:val="18"/>
              <w:szCs w:val="18"/>
              <w:lang w:val="en-US" w:eastAsia="zh-CN" w:bidi="ar-SA"/>
              <w14:textFill>
                <w14:solidFill>
                  <w14:schemeClr w14:val="tx1"/>
                </w14:solidFill>
              </w14:textFill>
            </w:rPr>
          </w:rPrChange>
        </w:rPr>
        <w:fldChar w:fldCharType="begin"/>
      </w:r>
      <w:r>
        <w:rPr>
          <w:rFonts w:hint="default" w:cstheme="minorBidi"/>
          <w:color w:val="0000FF"/>
          <w:kern w:val="2"/>
          <w:sz w:val="18"/>
          <w:szCs w:val="18"/>
          <w:lang w:val="en-US" w:eastAsia="zh-CN" w:bidi="ar-SA"/>
          <w:rPrChange w:id="1195" w:author="Vanessa" w:date="2023-11-06T11:25:05Z">
            <w:rPr>
              <w:rFonts w:hint="default" w:cstheme="minorBidi"/>
              <w:color w:val="000000" w:themeColor="text1"/>
              <w:kern w:val="2"/>
              <w:sz w:val="18"/>
              <w:szCs w:val="18"/>
              <w:lang w:val="en-US" w:eastAsia="zh-CN" w:bidi="ar-SA"/>
              <w14:textFill>
                <w14:solidFill>
                  <w14:schemeClr w14:val="tx1"/>
                </w14:solidFill>
              </w14:textFill>
            </w:rPr>
          </w:rPrChange>
        </w:rPr>
        <w:instrText xml:space="preserve"> HYPERLINK "https://www.economie.gouv.fr/files/files/directions_services/cge/Botherel-mission.pdf" </w:instrText>
      </w:r>
      <w:r>
        <w:rPr>
          <w:rFonts w:hint="default" w:cstheme="minorBidi"/>
          <w:color w:val="0000FF"/>
          <w:kern w:val="2"/>
          <w:sz w:val="18"/>
          <w:szCs w:val="18"/>
          <w:lang w:val="en-US" w:eastAsia="zh-CN" w:bidi="ar-SA"/>
          <w:rPrChange w:id="1196" w:author="Vanessa" w:date="2023-11-06T11:25:05Z">
            <w:rPr>
              <w:rFonts w:hint="default" w:cstheme="minorBidi"/>
              <w:color w:val="000000" w:themeColor="text1"/>
              <w:kern w:val="2"/>
              <w:sz w:val="18"/>
              <w:szCs w:val="18"/>
              <w:lang w:val="en-US" w:eastAsia="zh-CN" w:bidi="ar-SA"/>
              <w14:textFill>
                <w14:solidFill>
                  <w14:schemeClr w14:val="tx1"/>
                </w14:solidFill>
              </w14:textFill>
            </w:rPr>
          </w:rPrChange>
        </w:rPr>
        <w:fldChar w:fldCharType="separate"/>
      </w:r>
      <w:r>
        <w:rPr>
          <w:rStyle w:val="13"/>
          <w:rFonts w:hint="default" w:cstheme="minorBidi"/>
          <w:color w:val="0000FF"/>
          <w:kern w:val="2"/>
          <w:sz w:val="18"/>
          <w:szCs w:val="18"/>
          <w:lang w:val="en-US" w:eastAsia="zh-CN" w:bidi="ar-SA"/>
          <w:rPrChange w:id="1197" w:author="Vanessa" w:date="2023-11-06T11:25:05Z">
            <w:rPr>
              <w:rStyle w:val="13"/>
              <w:rFonts w:hint="default" w:cstheme="minorBidi"/>
              <w:color w:val="000000" w:themeColor="text1"/>
              <w:kern w:val="2"/>
              <w:sz w:val="18"/>
              <w:szCs w:val="18"/>
              <w:lang w:val="en-US" w:eastAsia="zh-CN" w:bidi="ar-SA"/>
              <w14:textFill>
                <w14:solidFill>
                  <w14:schemeClr w14:val="tx1"/>
                </w14:solidFill>
              </w14:textFill>
            </w:rPr>
          </w:rPrChange>
        </w:rPr>
        <w:t>Bothorel Report in 2020</w:t>
      </w:r>
      <w:r>
        <w:rPr>
          <w:rFonts w:hint="default" w:cstheme="minorBidi"/>
          <w:color w:val="0000FF"/>
          <w:kern w:val="2"/>
          <w:sz w:val="18"/>
          <w:szCs w:val="18"/>
          <w:lang w:val="en-US" w:eastAsia="zh-CN" w:bidi="ar-SA"/>
          <w:rPrChange w:id="1198" w:author="Vanessa" w:date="2023-11-06T11:25:05Z">
            <w:rPr>
              <w:rFonts w:hint="default" w:cstheme="minorBidi"/>
              <w:color w:val="000000" w:themeColor="text1"/>
              <w:kern w:val="2"/>
              <w:sz w:val="18"/>
              <w:szCs w:val="18"/>
              <w:lang w:val="en-US" w:eastAsia="zh-CN" w:bidi="ar-SA"/>
              <w14:textFill>
                <w14:solidFill>
                  <w14:schemeClr w14:val="tx1"/>
                </w14:solidFill>
              </w14:textFill>
            </w:rPr>
          </w:rPrChange>
        </w:rPr>
        <w:fldChar w:fldCharType="end"/>
      </w:r>
      <w:r>
        <w:rPr>
          <w:rFonts w:hint="default" w:cstheme="minorBidi"/>
          <w:kern w:val="2"/>
          <w:sz w:val="18"/>
          <w:szCs w:val="18"/>
          <w:lang w:val="en-US" w:eastAsia="zh-CN" w:bidi="ar-SA"/>
        </w:rPr>
        <w:t xml:space="preserve">. This text, the result of a French parliamentary mission, recommended setting up a national OSPO. </w:t>
      </w:r>
      <w:r>
        <w:rPr>
          <w:rFonts w:hint="default" w:cstheme="minorBidi"/>
          <w:color w:val="0000FF"/>
          <w:kern w:val="2"/>
          <w:sz w:val="18"/>
          <w:szCs w:val="18"/>
          <w:lang w:val="en-US" w:eastAsia="zh-CN" w:bidi="ar-SA"/>
          <w:rPrChange w:id="1199" w:author="Vanessa" w:date="2023-11-06T11:25:42Z">
            <w:rPr>
              <w:rFonts w:hint="default" w:cstheme="minorBidi"/>
              <w:color w:val="000000" w:themeColor="text1"/>
              <w:kern w:val="2"/>
              <w:sz w:val="18"/>
              <w:szCs w:val="18"/>
              <w:lang w:val="en-US" w:eastAsia="zh-CN" w:bidi="ar-SA"/>
              <w14:textFill>
                <w14:solidFill>
                  <w14:schemeClr w14:val="tx1"/>
                </w14:solidFill>
              </w14:textFill>
            </w:rPr>
          </w:rPrChange>
        </w:rPr>
        <w:fldChar w:fldCharType="begin"/>
      </w:r>
      <w:r>
        <w:rPr>
          <w:rFonts w:hint="default" w:cstheme="minorBidi"/>
          <w:color w:val="0000FF"/>
          <w:kern w:val="2"/>
          <w:sz w:val="18"/>
          <w:szCs w:val="18"/>
          <w:lang w:val="en-US" w:eastAsia="zh-CN" w:bidi="ar-SA"/>
          <w:rPrChange w:id="1200" w:author="Vanessa" w:date="2023-11-06T11:25:42Z">
            <w:rPr>
              <w:rFonts w:hint="default" w:cstheme="minorBidi"/>
              <w:color w:val="000000" w:themeColor="text1"/>
              <w:kern w:val="2"/>
              <w:sz w:val="18"/>
              <w:szCs w:val="18"/>
              <w:lang w:val="en-US" w:eastAsia="zh-CN" w:bidi="ar-SA"/>
              <w14:textFill>
                <w14:solidFill>
                  <w14:schemeClr w14:val="tx1"/>
                </w14:solidFill>
              </w14:textFill>
            </w:rPr>
          </w:rPrChange>
        </w:rPr>
        <w:instrText xml:space="preserve"> HYPERLINK "https://digital-strategy.ec.europa.eu/en/library/study-about-impact-open-source-software-and-hardware-technological-independence-competitiveness-and" </w:instrText>
      </w:r>
      <w:r>
        <w:rPr>
          <w:rFonts w:hint="default" w:cstheme="minorBidi"/>
          <w:color w:val="0000FF"/>
          <w:kern w:val="2"/>
          <w:sz w:val="18"/>
          <w:szCs w:val="18"/>
          <w:lang w:val="en-US" w:eastAsia="zh-CN" w:bidi="ar-SA"/>
          <w:rPrChange w:id="1201" w:author="Vanessa" w:date="2023-11-06T11:25:42Z">
            <w:rPr>
              <w:rFonts w:hint="default" w:cstheme="minorBidi"/>
              <w:color w:val="000000" w:themeColor="text1"/>
              <w:kern w:val="2"/>
              <w:sz w:val="18"/>
              <w:szCs w:val="18"/>
              <w:lang w:val="en-US" w:eastAsia="zh-CN" w:bidi="ar-SA"/>
              <w14:textFill>
                <w14:solidFill>
                  <w14:schemeClr w14:val="tx1"/>
                </w14:solidFill>
              </w14:textFill>
            </w:rPr>
          </w:rPrChange>
        </w:rPr>
        <w:fldChar w:fldCharType="separate"/>
      </w:r>
      <w:r>
        <w:rPr>
          <w:rStyle w:val="13"/>
          <w:rFonts w:hint="default" w:cstheme="minorBidi"/>
          <w:color w:val="0000FF"/>
          <w:kern w:val="2"/>
          <w:sz w:val="18"/>
          <w:szCs w:val="18"/>
          <w:lang w:val="en-US" w:eastAsia="zh-CN" w:bidi="ar-SA"/>
          <w:rPrChange w:id="1202" w:author="Vanessa" w:date="2023-11-06T11:25:42Z">
            <w:rPr>
              <w:rStyle w:val="13"/>
              <w:rFonts w:hint="default" w:cstheme="minorBidi"/>
              <w:color w:val="000000" w:themeColor="text1"/>
              <w:kern w:val="2"/>
              <w:sz w:val="18"/>
              <w:szCs w:val="18"/>
              <w:lang w:val="en-US" w:eastAsia="zh-CN" w:bidi="ar-SA"/>
              <w14:textFill>
                <w14:solidFill>
                  <w14:schemeClr w14:val="tx1"/>
                </w14:solidFill>
              </w14:textFill>
            </w:rPr>
          </w:rPrChange>
        </w:rPr>
        <w:t>In 2021, the Minister of Public Sector Transformation and the Civil Service announced the OSPO</w:t>
      </w:r>
      <w:r>
        <w:rPr>
          <w:rFonts w:hint="default" w:cstheme="minorBidi"/>
          <w:color w:val="0000FF"/>
          <w:kern w:val="2"/>
          <w:sz w:val="18"/>
          <w:szCs w:val="18"/>
          <w:lang w:val="en-US" w:eastAsia="zh-CN" w:bidi="ar-SA"/>
          <w:rPrChange w:id="1203" w:author="Vanessa" w:date="2023-11-06T11:25:42Z">
            <w:rPr>
              <w:rFonts w:hint="default" w:cstheme="minorBidi"/>
              <w:color w:val="000000" w:themeColor="text1"/>
              <w:kern w:val="2"/>
              <w:sz w:val="18"/>
              <w:szCs w:val="18"/>
              <w:lang w:val="en-US" w:eastAsia="zh-CN" w:bidi="ar-SA"/>
              <w14:textFill>
                <w14:solidFill>
                  <w14:schemeClr w14:val="tx1"/>
                </w14:solidFill>
              </w14:textFill>
            </w:rPr>
          </w:rPrChange>
        </w:rPr>
        <w:fldChar w:fldCharType="end"/>
      </w:r>
      <w:r>
        <w:rPr>
          <w:rFonts w:hint="default" w:cstheme="minorBidi"/>
          <w:kern w:val="2"/>
          <w:sz w:val="18"/>
          <w:szCs w:val="18"/>
          <w:lang w:val="en-US" w:eastAsia="zh-CN" w:bidi="ar-SA"/>
        </w:rPr>
        <w:t xml:space="preserve"> together with a range of actions to promote, adopt and improve OSS within public administrations.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ins w:id="1204" w:author="Vanessa" w:date="2023-11-06T12:58:02Z"/>
          <w:rFonts w:hint="default" w:cstheme="minorBidi"/>
          <w:kern w:val="2"/>
          <w:sz w:val="18"/>
          <w:szCs w:val="18"/>
          <w:lang w:val="en-US" w:eastAsia="zh-CN" w:bidi="ar-SA"/>
        </w:rPr>
      </w:pPr>
      <w:r>
        <w:rPr>
          <w:rFonts w:hint="default" w:cstheme="minorBidi"/>
          <w:kern w:val="2"/>
          <w:sz w:val="18"/>
          <w:szCs w:val="18"/>
          <w:lang w:val="en-US" w:eastAsia="zh-CN" w:bidi="ar-SA"/>
        </w:rPr>
        <w:t>和欧盟委员会一样，法国政府</w:t>
      </w:r>
      <w:ins w:id="1205" w:author="Vanessa" w:date="2023-11-06T12:54:24Z">
        <w:r>
          <w:rPr>
            <w:rFonts w:hint="eastAsia" w:cstheme="minorBidi"/>
            <w:kern w:val="2"/>
            <w:sz w:val="18"/>
            <w:szCs w:val="18"/>
            <w:lang w:val="en-US" w:eastAsia="zh-CN" w:bidi="ar-SA"/>
          </w:rPr>
          <w:t>长期支持</w:t>
        </w:r>
      </w:ins>
      <w:del w:id="1206" w:author="Vanessa" w:date="2023-11-06T12:55:45Z">
        <w:r>
          <w:rPr>
            <w:rFonts w:hint="default" w:cstheme="minorBidi"/>
            <w:kern w:val="2"/>
            <w:sz w:val="18"/>
            <w:szCs w:val="18"/>
            <w:lang w:val="en-US" w:eastAsia="zh-CN" w:bidi="ar-SA"/>
          </w:rPr>
          <w:delText>在</w:delText>
        </w:r>
      </w:del>
      <w:r>
        <w:rPr>
          <w:rFonts w:hint="default" w:cstheme="minorBidi"/>
          <w:kern w:val="2"/>
          <w:sz w:val="18"/>
          <w:szCs w:val="18"/>
          <w:lang w:val="en-US" w:eastAsia="zh-CN" w:bidi="ar-SA"/>
        </w:rPr>
        <w:t>推广和使用</w:t>
      </w:r>
      <w:ins w:id="1207" w:author="Vanessa" w:date="2023-11-06T12:55:48Z">
        <w:r>
          <w:rPr>
            <w:rFonts w:hint="eastAsia" w:cstheme="minorBidi"/>
            <w:kern w:val="2"/>
            <w:sz w:val="18"/>
            <w:szCs w:val="18"/>
            <w:lang w:val="en-US" w:eastAsia="zh-CN" w:bidi="ar-SA"/>
          </w:rPr>
          <w:t>开源</w:t>
        </w:r>
      </w:ins>
      <w:del w:id="1208" w:author="Vanessa" w:date="2023-11-06T12:54:41Z">
        <w:r>
          <w:rPr>
            <w:rFonts w:hint="default" w:cstheme="minorBidi"/>
            <w:kern w:val="2"/>
            <w:sz w:val="18"/>
            <w:szCs w:val="18"/>
            <w:lang w:val="en-US" w:eastAsia="zh-CN" w:bidi="ar-SA"/>
          </w:rPr>
          <w:delText>开源</w:delText>
        </w:r>
      </w:del>
      <w:del w:id="1209" w:author="Vanessa" w:date="2023-11-06T12:54:32Z">
        <w:r>
          <w:rPr>
            <w:rFonts w:hint="default" w:cstheme="minorBidi"/>
            <w:kern w:val="2"/>
            <w:sz w:val="18"/>
            <w:szCs w:val="18"/>
            <w:lang w:val="en-US" w:eastAsia="zh-CN" w:bidi="ar-SA"/>
          </w:rPr>
          <w:delText>方面是一个长期的支持者</w:delText>
        </w:r>
      </w:del>
      <w:r>
        <w:rPr>
          <w:rFonts w:hint="default" w:cstheme="minorBidi"/>
          <w:kern w:val="2"/>
          <w:sz w:val="18"/>
          <w:szCs w:val="18"/>
          <w:lang w:val="en-US" w:eastAsia="zh-CN" w:bidi="ar-SA"/>
        </w:rPr>
        <w:t>。多年来，它在</w:t>
      </w:r>
      <w:del w:id="1210" w:author="Vanessa" w:date="2023-10-24T19:54:45Z">
        <w:r>
          <w:rPr>
            <w:rFonts w:hint="default" w:cstheme="minorBidi"/>
            <w:kern w:val="2"/>
            <w:sz w:val="18"/>
            <w:szCs w:val="18"/>
            <w:lang w:val="en-US" w:eastAsia="zh-CN" w:bidi="ar-SA"/>
          </w:rPr>
          <w:delText>公共部门</w:delText>
        </w:r>
      </w:del>
      <w:ins w:id="1211" w:author="Vanessa" w:date="2023-11-06T09:45:01Z">
        <w:r>
          <w:rPr>
            <w:rFonts w:hint="eastAsia" w:cstheme="minorBidi"/>
            <w:kern w:val="2"/>
            <w:sz w:val="18"/>
            <w:szCs w:val="18"/>
            <w:lang w:val="en-US" w:eastAsia="zh-CN" w:bidi="ar-SA"/>
          </w:rPr>
          <w:t>公立领域</w:t>
        </w:r>
      </w:ins>
      <w:r>
        <w:rPr>
          <w:rFonts w:hint="default" w:cstheme="minorBidi"/>
          <w:kern w:val="2"/>
          <w:sz w:val="18"/>
          <w:szCs w:val="18"/>
          <w:lang w:val="en-US" w:eastAsia="zh-CN" w:bidi="ar-SA"/>
        </w:rPr>
        <w:t>实施了若干支持开源软件的政策，例如，</w:t>
      </w:r>
      <w:r>
        <w:rPr>
          <w:rFonts w:hint="default" w:cstheme="minorBidi"/>
          <w:color w:val="0000FF"/>
          <w:kern w:val="2"/>
          <w:sz w:val="18"/>
          <w:szCs w:val="18"/>
          <w:lang w:val="en-US" w:eastAsia="zh-CN" w:bidi="ar-SA"/>
          <w:rPrChange w:id="1212" w:author="Vanessa" w:date="2023-11-06T11:25:46Z">
            <w:rPr>
              <w:rFonts w:hint="default" w:cstheme="minorBidi"/>
              <w:color w:val="000000" w:themeColor="text1"/>
              <w:kern w:val="2"/>
              <w:sz w:val="18"/>
              <w:szCs w:val="18"/>
              <w:lang w:val="en-US" w:eastAsia="zh-CN" w:bidi="ar-SA"/>
              <w14:textFill>
                <w14:solidFill>
                  <w14:schemeClr w14:val="tx1"/>
                </w14:solidFill>
              </w14:textFill>
            </w:rPr>
          </w:rPrChange>
        </w:rPr>
        <w:fldChar w:fldCharType="begin"/>
      </w:r>
      <w:r>
        <w:rPr>
          <w:rFonts w:hint="default" w:cstheme="minorBidi"/>
          <w:color w:val="0000FF"/>
          <w:kern w:val="2"/>
          <w:sz w:val="18"/>
          <w:szCs w:val="18"/>
          <w:lang w:val="en-US" w:eastAsia="zh-CN" w:bidi="ar-SA"/>
          <w:rPrChange w:id="1213" w:author="Vanessa" w:date="2023-11-06T11:25:46Z">
            <w:rPr>
              <w:rFonts w:hint="default" w:cstheme="minorBidi"/>
              <w:color w:val="000000" w:themeColor="text1"/>
              <w:kern w:val="2"/>
              <w:sz w:val="18"/>
              <w:szCs w:val="18"/>
              <w:lang w:val="en-US" w:eastAsia="zh-CN" w:bidi="ar-SA"/>
              <w14:textFill>
                <w14:solidFill>
                  <w14:schemeClr w14:val="tx1"/>
                </w14:solidFill>
              </w14:textFill>
            </w:rPr>
          </w:rPrChange>
        </w:rPr>
        <w:instrText xml:space="preserve"> HYPERLINK "https://www.legifrance.gouv.fr/circulaire/id/35837" </w:instrText>
      </w:r>
      <w:r>
        <w:rPr>
          <w:rFonts w:hint="default" w:cstheme="minorBidi"/>
          <w:color w:val="0000FF"/>
          <w:kern w:val="2"/>
          <w:sz w:val="18"/>
          <w:szCs w:val="18"/>
          <w:lang w:val="en-US" w:eastAsia="zh-CN" w:bidi="ar-SA"/>
          <w:rPrChange w:id="1214" w:author="Vanessa" w:date="2023-11-06T11:25:46Z">
            <w:rPr>
              <w:rFonts w:hint="default" w:cstheme="minorBidi"/>
              <w:color w:val="000000" w:themeColor="text1"/>
              <w:kern w:val="2"/>
              <w:sz w:val="18"/>
              <w:szCs w:val="18"/>
              <w:lang w:val="en-US" w:eastAsia="zh-CN" w:bidi="ar-SA"/>
              <w14:textFill>
                <w14:solidFill>
                  <w14:schemeClr w14:val="tx1"/>
                </w14:solidFill>
              </w14:textFill>
            </w:rPr>
          </w:rPrChange>
        </w:rPr>
        <w:fldChar w:fldCharType="separate"/>
      </w:r>
      <w:r>
        <w:rPr>
          <w:rStyle w:val="13"/>
          <w:rFonts w:hint="default" w:cstheme="minorBidi"/>
          <w:color w:val="0000FF"/>
          <w:kern w:val="2"/>
          <w:sz w:val="18"/>
          <w:szCs w:val="18"/>
          <w:lang w:val="en-US" w:eastAsia="zh-CN" w:bidi="ar-SA"/>
          <w:rPrChange w:id="1215" w:author="Vanessa" w:date="2023-11-06T11:25:46Z">
            <w:rPr>
              <w:rStyle w:val="13"/>
              <w:rFonts w:hint="default" w:cstheme="minorBidi"/>
              <w:color w:val="000000" w:themeColor="text1"/>
              <w:kern w:val="2"/>
              <w:sz w:val="18"/>
              <w:szCs w:val="18"/>
              <w:lang w:val="en-US" w:eastAsia="zh-CN" w:bidi="ar-SA"/>
              <w14:textFill>
                <w14:solidFill>
                  <w14:schemeClr w14:val="tx1"/>
                </w14:solidFill>
              </w14:textFill>
            </w:rPr>
          </w:rPrChange>
        </w:rPr>
        <w:t>5608号通函（Circulaire 5608）</w:t>
      </w:r>
      <w:r>
        <w:rPr>
          <w:rFonts w:hint="default" w:cstheme="minorBidi"/>
          <w:color w:val="0000FF"/>
          <w:kern w:val="2"/>
          <w:sz w:val="18"/>
          <w:szCs w:val="18"/>
          <w:lang w:val="en-US" w:eastAsia="zh-CN" w:bidi="ar-SA"/>
          <w:rPrChange w:id="1216" w:author="Vanessa" w:date="2023-11-06T11:25:46Z">
            <w:rPr>
              <w:rFonts w:hint="default" w:cstheme="minorBidi"/>
              <w:color w:val="000000" w:themeColor="text1"/>
              <w:kern w:val="2"/>
              <w:sz w:val="18"/>
              <w:szCs w:val="18"/>
              <w:lang w:val="en-US" w:eastAsia="zh-CN" w:bidi="ar-SA"/>
              <w14:textFill>
                <w14:solidFill>
                  <w14:schemeClr w14:val="tx1"/>
                </w14:solidFill>
              </w14:textFill>
            </w:rPr>
          </w:rPrChange>
        </w:rPr>
        <w:fldChar w:fldCharType="end"/>
      </w:r>
      <w:r>
        <w:rPr>
          <w:rFonts w:hint="default" w:cstheme="minorBidi"/>
          <w:kern w:val="2"/>
          <w:sz w:val="18"/>
          <w:szCs w:val="18"/>
          <w:lang w:val="en-US" w:eastAsia="zh-CN" w:bidi="ar-SA"/>
        </w:rPr>
        <w:t>要求所有</w:t>
      </w:r>
      <w:del w:id="1217" w:author="Vanessa" w:date="2023-10-24T19:54:45Z">
        <w:r>
          <w:rPr>
            <w:rFonts w:hint="default" w:cstheme="minorBidi"/>
            <w:kern w:val="2"/>
            <w:sz w:val="18"/>
            <w:szCs w:val="18"/>
            <w:lang w:val="en-US" w:eastAsia="zh-CN" w:bidi="ar-SA"/>
          </w:rPr>
          <w:delText>公共部门</w:delText>
        </w:r>
      </w:del>
      <w:ins w:id="1218" w:author="Vanessa" w:date="2023-11-06T09:45:01Z">
        <w:r>
          <w:rPr>
            <w:rFonts w:hint="eastAsia" w:cstheme="minorBidi"/>
            <w:kern w:val="2"/>
            <w:sz w:val="18"/>
            <w:szCs w:val="18"/>
            <w:lang w:val="en-US" w:eastAsia="zh-CN" w:bidi="ar-SA"/>
          </w:rPr>
          <w:t>公立领域</w:t>
        </w:r>
      </w:ins>
      <w:r>
        <w:rPr>
          <w:rFonts w:hint="default" w:cstheme="minorBidi"/>
          <w:kern w:val="2"/>
          <w:sz w:val="18"/>
          <w:szCs w:val="18"/>
          <w:lang w:val="en-US" w:eastAsia="zh-CN" w:bidi="ar-SA"/>
        </w:rPr>
        <w:t>在采购时首先考虑开源。法国政府OSPO成立的契机是</w:t>
      </w:r>
      <w:r>
        <w:rPr>
          <w:rFonts w:hint="default" w:cstheme="minorBidi"/>
          <w:color w:val="0000FF"/>
          <w:kern w:val="2"/>
          <w:sz w:val="18"/>
          <w:szCs w:val="18"/>
          <w:lang w:val="en-US" w:eastAsia="zh-CN" w:bidi="ar-SA"/>
          <w:rPrChange w:id="1219" w:author="Vanessa" w:date="2023-11-06T11:25:49Z">
            <w:rPr>
              <w:rFonts w:hint="default" w:cstheme="minorBidi"/>
              <w:color w:val="000000" w:themeColor="text1"/>
              <w:kern w:val="2"/>
              <w:sz w:val="18"/>
              <w:szCs w:val="18"/>
              <w:lang w:val="en-US" w:eastAsia="zh-CN" w:bidi="ar-SA"/>
              <w14:textFill>
                <w14:solidFill>
                  <w14:schemeClr w14:val="tx1"/>
                </w14:solidFill>
              </w14:textFill>
            </w:rPr>
          </w:rPrChange>
        </w:rPr>
        <w:fldChar w:fldCharType="begin"/>
      </w:r>
      <w:r>
        <w:rPr>
          <w:rFonts w:hint="default" w:cstheme="minorBidi"/>
          <w:color w:val="0000FF"/>
          <w:kern w:val="2"/>
          <w:sz w:val="18"/>
          <w:szCs w:val="18"/>
          <w:lang w:val="en-US" w:eastAsia="zh-CN" w:bidi="ar-SA"/>
          <w:rPrChange w:id="1220" w:author="Vanessa" w:date="2023-11-06T11:25:49Z">
            <w:rPr>
              <w:rFonts w:hint="default" w:cstheme="minorBidi"/>
              <w:color w:val="000000" w:themeColor="text1"/>
              <w:kern w:val="2"/>
              <w:sz w:val="18"/>
              <w:szCs w:val="18"/>
              <w:lang w:val="en-US" w:eastAsia="zh-CN" w:bidi="ar-SA"/>
              <w14:textFill>
                <w14:solidFill>
                  <w14:schemeClr w14:val="tx1"/>
                </w14:solidFill>
              </w14:textFill>
            </w:rPr>
          </w:rPrChange>
        </w:rPr>
        <w:instrText xml:space="preserve"> HYPERLINK "https://www.economie.gouv.fr/files/files/directions_services/cge/Botherel-mission.pdf" </w:instrText>
      </w:r>
      <w:r>
        <w:rPr>
          <w:rFonts w:hint="default" w:cstheme="minorBidi"/>
          <w:color w:val="0000FF"/>
          <w:kern w:val="2"/>
          <w:sz w:val="18"/>
          <w:szCs w:val="18"/>
          <w:lang w:val="en-US" w:eastAsia="zh-CN" w:bidi="ar-SA"/>
          <w:rPrChange w:id="1221" w:author="Vanessa" w:date="2023-11-06T11:25:49Z">
            <w:rPr>
              <w:rFonts w:hint="default" w:cstheme="minorBidi"/>
              <w:color w:val="000000" w:themeColor="text1"/>
              <w:kern w:val="2"/>
              <w:sz w:val="18"/>
              <w:szCs w:val="18"/>
              <w:lang w:val="en-US" w:eastAsia="zh-CN" w:bidi="ar-SA"/>
              <w14:textFill>
                <w14:solidFill>
                  <w14:schemeClr w14:val="tx1"/>
                </w14:solidFill>
              </w14:textFill>
            </w:rPr>
          </w:rPrChange>
        </w:rPr>
        <w:fldChar w:fldCharType="separate"/>
      </w:r>
      <w:r>
        <w:rPr>
          <w:rStyle w:val="13"/>
          <w:rFonts w:hint="default" w:cstheme="minorBidi"/>
          <w:color w:val="0000FF"/>
          <w:kern w:val="2"/>
          <w:sz w:val="18"/>
          <w:szCs w:val="18"/>
          <w:lang w:val="en-US" w:eastAsia="zh-CN" w:bidi="ar-SA"/>
          <w:rPrChange w:id="1222" w:author="Vanessa" w:date="2023-11-06T11:25:49Z">
            <w:rPr>
              <w:rStyle w:val="13"/>
              <w:rFonts w:hint="default" w:cstheme="minorBidi"/>
              <w:color w:val="000000" w:themeColor="text1"/>
              <w:kern w:val="2"/>
              <w:sz w:val="18"/>
              <w:szCs w:val="18"/>
              <w:lang w:val="en-US" w:eastAsia="zh-CN" w:bidi="ar-SA"/>
              <w14:textFill>
                <w14:solidFill>
                  <w14:schemeClr w14:val="tx1"/>
                </w14:solidFill>
              </w14:textFill>
            </w:rPr>
          </w:rPrChange>
        </w:rPr>
        <w:t>2020年Bothorel报告</w:t>
      </w:r>
      <w:r>
        <w:rPr>
          <w:rFonts w:hint="default" w:cstheme="minorBidi"/>
          <w:color w:val="0000FF"/>
          <w:kern w:val="2"/>
          <w:sz w:val="18"/>
          <w:szCs w:val="18"/>
          <w:lang w:val="en-US" w:eastAsia="zh-CN" w:bidi="ar-SA"/>
          <w:rPrChange w:id="1223" w:author="Vanessa" w:date="2023-11-06T11:25:49Z">
            <w:rPr>
              <w:rFonts w:hint="default" w:cstheme="minorBidi"/>
              <w:color w:val="000000" w:themeColor="text1"/>
              <w:kern w:val="2"/>
              <w:sz w:val="18"/>
              <w:szCs w:val="18"/>
              <w:lang w:val="en-US" w:eastAsia="zh-CN" w:bidi="ar-SA"/>
              <w14:textFill>
                <w14:solidFill>
                  <w14:schemeClr w14:val="tx1"/>
                </w14:solidFill>
              </w14:textFill>
            </w:rPr>
          </w:rPrChange>
        </w:rPr>
        <w:fldChar w:fldCharType="end"/>
      </w:r>
      <w:r>
        <w:rPr>
          <w:rFonts w:hint="default" w:cstheme="minorBidi"/>
          <w:kern w:val="2"/>
          <w:sz w:val="18"/>
          <w:szCs w:val="18"/>
          <w:lang w:val="en-US" w:eastAsia="zh-CN" w:bidi="ar-SA"/>
        </w:rPr>
        <w:t>的发布。这份文件是法国议会的成果，它建议设立一个国家</w:t>
      </w:r>
      <w:ins w:id="1224" w:author="Vanessa" w:date="2023-11-06T12:56:02Z">
        <w:r>
          <w:rPr>
            <w:rFonts w:hint="eastAsia" w:cstheme="minorBidi"/>
            <w:kern w:val="2"/>
            <w:sz w:val="18"/>
            <w:szCs w:val="18"/>
            <w:lang w:val="en-US" w:eastAsia="zh-CN" w:bidi="ar-SA"/>
          </w:rPr>
          <w:t>级</w:t>
        </w:r>
      </w:ins>
      <w:r>
        <w:rPr>
          <w:rFonts w:hint="default" w:cstheme="minorBidi"/>
          <w:kern w:val="2"/>
          <w:sz w:val="18"/>
          <w:szCs w:val="18"/>
          <w:lang w:val="en-US" w:eastAsia="zh-CN" w:bidi="ar-SA"/>
        </w:rPr>
        <w:t>OSPO。</w:t>
      </w:r>
      <w:r>
        <w:rPr>
          <w:rFonts w:hint="default" w:cstheme="minorBidi"/>
          <w:color w:val="0000FF"/>
          <w:kern w:val="2"/>
          <w:sz w:val="18"/>
          <w:szCs w:val="18"/>
          <w:lang w:val="en-US" w:eastAsia="zh-CN" w:bidi="ar-SA"/>
          <w:rPrChange w:id="1225" w:author="Vanessa" w:date="2023-11-06T11:25:53Z">
            <w:rPr>
              <w:rFonts w:hint="default" w:cstheme="minorBidi"/>
              <w:color w:val="000000" w:themeColor="text1"/>
              <w:kern w:val="2"/>
              <w:sz w:val="18"/>
              <w:szCs w:val="18"/>
              <w:lang w:val="en-US" w:eastAsia="zh-CN" w:bidi="ar-SA"/>
              <w14:textFill>
                <w14:solidFill>
                  <w14:schemeClr w14:val="tx1"/>
                </w14:solidFill>
              </w14:textFill>
            </w:rPr>
          </w:rPrChange>
        </w:rPr>
        <w:fldChar w:fldCharType="begin"/>
      </w:r>
      <w:r>
        <w:rPr>
          <w:rFonts w:hint="default" w:cstheme="minorBidi"/>
          <w:color w:val="0000FF"/>
          <w:kern w:val="2"/>
          <w:sz w:val="18"/>
          <w:szCs w:val="18"/>
          <w:lang w:val="en-US" w:eastAsia="zh-CN" w:bidi="ar-SA"/>
          <w:rPrChange w:id="1226" w:author="Vanessa" w:date="2023-11-06T11:25:53Z">
            <w:rPr>
              <w:rFonts w:hint="default" w:cstheme="minorBidi"/>
              <w:color w:val="000000" w:themeColor="text1"/>
              <w:kern w:val="2"/>
              <w:sz w:val="18"/>
              <w:szCs w:val="18"/>
              <w:lang w:val="en-US" w:eastAsia="zh-CN" w:bidi="ar-SA"/>
              <w14:textFill>
                <w14:solidFill>
                  <w14:schemeClr w14:val="tx1"/>
                </w14:solidFill>
              </w14:textFill>
            </w:rPr>
          </w:rPrChange>
        </w:rPr>
        <w:instrText xml:space="preserve"> HYPERLINK "https://digital-strategy.ec.europa.eu/en/library/study-about-impact-open-source-software-and-hardware-technological-independence-competitiveness-and" </w:instrText>
      </w:r>
      <w:r>
        <w:rPr>
          <w:rFonts w:hint="default" w:cstheme="minorBidi"/>
          <w:color w:val="0000FF"/>
          <w:kern w:val="2"/>
          <w:sz w:val="18"/>
          <w:szCs w:val="18"/>
          <w:lang w:val="en-US" w:eastAsia="zh-CN" w:bidi="ar-SA"/>
          <w:rPrChange w:id="1227" w:author="Vanessa" w:date="2023-11-06T11:25:53Z">
            <w:rPr>
              <w:rFonts w:hint="default" w:cstheme="minorBidi"/>
              <w:color w:val="000000" w:themeColor="text1"/>
              <w:kern w:val="2"/>
              <w:sz w:val="18"/>
              <w:szCs w:val="18"/>
              <w:lang w:val="en-US" w:eastAsia="zh-CN" w:bidi="ar-SA"/>
              <w14:textFill>
                <w14:solidFill>
                  <w14:schemeClr w14:val="tx1"/>
                </w14:solidFill>
              </w14:textFill>
            </w:rPr>
          </w:rPrChange>
        </w:rPr>
        <w:fldChar w:fldCharType="separate"/>
      </w:r>
      <w:r>
        <w:rPr>
          <w:rStyle w:val="13"/>
          <w:rFonts w:hint="default" w:cstheme="minorBidi"/>
          <w:color w:val="0000FF"/>
          <w:kern w:val="2"/>
          <w:sz w:val="18"/>
          <w:szCs w:val="18"/>
          <w:lang w:val="en-US" w:eastAsia="zh-CN" w:bidi="ar-SA"/>
          <w:rPrChange w:id="1228" w:author="Vanessa" w:date="2023-11-06T11:25:53Z">
            <w:rPr>
              <w:rStyle w:val="13"/>
              <w:rFonts w:hint="default" w:cstheme="minorBidi"/>
              <w:color w:val="000000" w:themeColor="text1"/>
              <w:kern w:val="2"/>
              <w:sz w:val="18"/>
              <w:szCs w:val="18"/>
              <w:lang w:val="en-US" w:eastAsia="zh-CN" w:bidi="ar-SA"/>
              <w14:textFill>
                <w14:solidFill>
                  <w14:schemeClr w14:val="tx1"/>
                </w14:solidFill>
              </w14:textFill>
            </w:rPr>
          </w:rPrChange>
        </w:rPr>
        <w:t>2021年，公共</w:t>
      </w:r>
      <w:del w:id="1229" w:author="Vanessa" w:date="2023-11-06T12:57:37Z">
        <w:r>
          <w:rPr>
            <w:rStyle w:val="13"/>
            <w:rFonts w:hint="default" w:cstheme="minorBidi"/>
            <w:color w:val="0000FF"/>
            <w:kern w:val="2"/>
            <w:sz w:val="18"/>
            <w:szCs w:val="18"/>
            <w:lang w:val="en-US" w:eastAsia="zh-CN" w:bidi="ar-SA"/>
            <w:rPrChange w:id="1230" w:author="Vanessa" w:date="2023-11-06T11:25:53Z">
              <w:rPr>
                <w:rStyle w:val="13"/>
                <w:rFonts w:hint="default" w:cstheme="minorBidi"/>
                <w:color w:val="000000" w:themeColor="text1"/>
                <w:kern w:val="2"/>
                <w:sz w:val="18"/>
                <w:szCs w:val="18"/>
                <w:lang w:val="en-US" w:eastAsia="zh-CN" w:bidi="ar-SA"/>
                <w14:textFill>
                  <w14:solidFill>
                    <w14:schemeClr w14:val="tx1"/>
                  </w14:solidFill>
                </w14:textFill>
              </w:rPr>
            </w:rPrChange>
          </w:rPr>
          <w:delText>服</w:delText>
        </w:r>
      </w:del>
      <w:del w:id="1232" w:author="Vanessa" w:date="2023-11-06T12:57:36Z">
        <w:r>
          <w:rPr>
            <w:rStyle w:val="13"/>
            <w:rFonts w:hint="default" w:cstheme="minorBidi"/>
            <w:color w:val="0000FF"/>
            <w:kern w:val="2"/>
            <w:sz w:val="18"/>
            <w:szCs w:val="18"/>
            <w:lang w:val="en-US" w:eastAsia="zh-CN" w:bidi="ar-SA"/>
            <w:rPrChange w:id="1233" w:author="Vanessa" w:date="2023-11-06T11:25:53Z">
              <w:rPr>
                <w:rStyle w:val="13"/>
                <w:rFonts w:hint="default" w:cstheme="minorBidi"/>
                <w:color w:val="000000" w:themeColor="text1"/>
                <w:kern w:val="2"/>
                <w:sz w:val="18"/>
                <w:szCs w:val="18"/>
                <w:lang w:val="en-US" w:eastAsia="zh-CN" w:bidi="ar-SA"/>
                <w14:textFill>
                  <w14:solidFill>
                    <w14:schemeClr w14:val="tx1"/>
                  </w14:solidFill>
                </w14:textFill>
              </w:rPr>
            </w:rPrChange>
          </w:rPr>
          <w:delText>务</w:delText>
        </w:r>
      </w:del>
      <w:del w:id="1235" w:author="Vanessa" w:date="2023-11-06T12:57:36Z">
        <w:r>
          <w:rPr>
            <w:rStyle w:val="13"/>
            <w:rFonts w:hint="default" w:cstheme="minorBidi"/>
            <w:color w:val="0000FF"/>
            <w:kern w:val="2"/>
            <w:sz w:val="18"/>
            <w:szCs w:val="18"/>
            <w:lang w:val="en-US" w:eastAsia="zh-CN" w:bidi="ar-SA"/>
            <w:rPrChange w:id="1236" w:author="Vanessa" w:date="2023-11-06T11:25:53Z">
              <w:rPr>
                <w:rStyle w:val="13"/>
                <w:rFonts w:hint="default" w:cstheme="minorBidi"/>
                <w:color w:val="000000" w:themeColor="text1"/>
                <w:kern w:val="2"/>
                <w:sz w:val="18"/>
                <w:szCs w:val="18"/>
                <w:lang w:val="en-US" w:eastAsia="zh-CN" w:bidi="ar-SA"/>
                <w14:textFill>
                  <w14:solidFill>
                    <w14:schemeClr w14:val="tx1"/>
                  </w14:solidFill>
                </w14:textFill>
              </w:rPr>
            </w:rPrChange>
          </w:rPr>
          <w:delText>和</w:delText>
        </w:r>
      </w:del>
      <w:r>
        <w:rPr>
          <w:rStyle w:val="13"/>
          <w:rFonts w:hint="default" w:cstheme="minorBidi"/>
          <w:color w:val="0000FF"/>
          <w:kern w:val="2"/>
          <w:sz w:val="18"/>
          <w:szCs w:val="18"/>
          <w:lang w:val="en-US" w:eastAsia="zh-CN" w:bidi="ar-SA"/>
          <w:rPrChange w:id="1238" w:author="Vanessa" w:date="2023-11-06T11:25:53Z">
            <w:rPr>
              <w:rStyle w:val="13"/>
              <w:rFonts w:hint="default" w:cstheme="minorBidi"/>
              <w:color w:val="000000" w:themeColor="text1"/>
              <w:kern w:val="2"/>
              <w:sz w:val="18"/>
              <w:szCs w:val="18"/>
              <w:lang w:val="en-US" w:eastAsia="zh-CN" w:bidi="ar-SA"/>
              <w14:textFill>
                <w14:solidFill>
                  <w14:schemeClr w14:val="tx1"/>
                </w14:solidFill>
              </w14:textFill>
            </w:rPr>
          </w:rPrChange>
        </w:rPr>
        <w:t>转型</w:t>
      </w:r>
      <w:ins w:id="1239" w:author="Vanessa" w:date="2023-11-06T12:57:25Z">
        <w:r>
          <w:rPr>
            <w:rStyle w:val="13"/>
            <w:rFonts w:hint="eastAsia" w:cstheme="minorBidi"/>
            <w:color w:val="0000FF"/>
            <w:kern w:val="2"/>
            <w:sz w:val="18"/>
            <w:szCs w:val="18"/>
            <w:lang w:val="en-US" w:eastAsia="zh-CN" w:bidi="ar-SA"/>
          </w:rPr>
          <w:t>与</w:t>
        </w:r>
      </w:ins>
      <w:ins w:id="1240" w:author="Vanessa" w:date="2023-11-06T12:58:26Z">
        <w:r>
          <w:rPr>
            <w:rStyle w:val="13"/>
            <w:rFonts w:hint="eastAsia" w:cstheme="minorBidi"/>
            <w:color w:val="0000FF"/>
            <w:kern w:val="2"/>
            <w:sz w:val="18"/>
            <w:szCs w:val="18"/>
            <w:lang w:val="en-US" w:eastAsia="zh-CN" w:bidi="ar-SA"/>
          </w:rPr>
          <w:t>民事</w:t>
        </w:r>
      </w:ins>
      <w:ins w:id="1241" w:author="Vanessa" w:date="2023-11-06T12:57:32Z">
        <w:r>
          <w:rPr>
            <w:rStyle w:val="13"/>
            <w:rFonts w:hint="eastAsia" w:cstheme="minorBidi"/>
            <w:color w:val="0000FF"/>
            <w:kern w:val="2"/>
            <w:sz w:val="18"/>
            <w:szCs w:val="18"/>
            <w:lang w:val="en-US" w:eastAsia="zh-CN" w:bidi="ar-SA"/>
          </w:rPr>
          <w:t>服务</w:t>
        </w:r>
      </w:ins>
      <w:r>
        <w:rPr>
          <w:rStyle w:val="13"/>
          <w:rFonts w:hint="default" w:cstheme="minorBidi"/>
          <w:color w:val="0000FF"/>
          <w:kern w:val="2"/>
          <w:sz w:val="18"/>
          <w:szCs w:val="18"/>
          <w:lang w:val="en-US" w:eastAsia="zh-CN" w:bidi="ar-SA"/>
          <w:rPrChange w:id="1242" w:author="Vanessa" w:date="2023-11-06T11:25:53Z">
            <w:rPr>
              <w:rStyle w:val="13"/>
              <w:rFonts w:hint="default" w:cstheme="minorBidi"/>
              <w:color w:val="000000" w:themeColor="text1"/>
              <w:kern w:val="2"/>
              <w:sz w:val="18"/>
              <w:szCs w:val="18"/>
              <w:lang w:val="en-US" w:eastAsia="zh-CN" w:bidi="ar-SA"/>
              <w14:textFill>
                <w14:solidFill>
                  <w14:schemeClr w14:val="tx1"/>
                </w14:solidFill>
              </w14:textFill>
            </w:rPr>
          </w:rPrChange>
        </w:rPr>
        <w:t>部部长宣布</w:t>
      </w:r>
      <w:ins w:id="1243" w:author="Vanessa" w:date="2023-11-06T12:57:52Z">
        <w:r>
          <w:rPr>
            <w:rStyle w:val="13"/>
            <w:rFonts w:hint="eastAsia" w:cstheme="minorBidi"/>
            <w:color w:val="0000FF"/>
            <w:kern w:val="2"/>
            <w:sz w:val="18"/>
            <w:szCs w:val="18"/>
            <w:lang w:val="en-US" w:eastAsia="zh-CN" w:bidi="ar-SA"/>
          </w:rPr>
          <w:t>成立</w:t>
        </w:r>
      </w:ins>
      <w:del w:id="1244" w:author="Vanessa" w:date="2023-11-06T12:57:52Z">
        <w:r>
          <w:rPr>
            <w:rStyle w:val="13"/>
            <w:rFonts w:hint="default" w:cstheme="minorBidi"/>
            <w:color w:val="0000FF"/>
            <w:kern w:val="2"/>
            <w:sz w:val="18"/>
            <w:szCs w:val="18"/>
            <w:lang w:val="en-US" w:eastAsia="zh-CN" w:bidi="ar-SA"/>
            <w:rPrChange w:id="1245" w:author="Vanessa" w:date="2023-11-06T11:25:53Z">
              <w:rPr>
                <w:rStyle w:val="13"/>
                <w:rFonts w:hint="default" w:cstheme="minorBidi"/>
                <w:color w:val="000000" w:themeColor="text1"/>
                <w:kern w:val="2"/>
                <w:sz w:val="18"/>
                <w:szCs w:val="18"/>
                <w:lang w:val="en-US" w:eastAsia="zh-CN" w:bidi="ar-SA"/>
                <w14:textFill>
                  <w14:solidFill>
                    <w14:schemeClr w14:val="tx1"/>
                  </w14:solidFill>
                </w14:textFill>
              </w:rPr>
            </w:rPrChange>
          </w:rPr>
          <w:delText>了</w:delText>
        </w:r>
      </w:del>
      <w:r>
        <w:rPr>
          <w:rStyle w:val="13"/>
          <w:rFonts w:hint="default" w:cstheme="minorBidi"/>
          <w:color w:val="0000FF"/>
          <w:kern w:val="2"/>
          <w:sz w:val="18"/>
          <w:szCs w:val="18"/>
          <w:lang w:val="en-US" w:eastAsia="zh-CN" w:bidi="ar-SA"/>
          <w:rPrChange w:id="1247" w:author="Vanessa" w:date="2023-11-06T11:25:53Z">
            <w:rPr>
              <w:rStyle w:val="13"/>
              <w:rFonts w:hint="default" w:cstheme="minorBidi"/>
              <w:color w:val="000000" w:themeColor="text1"/>
              <w:kern w:val="2"/>
              <w:sz w:val="18"/>
              <w:szCs w:val="18"/>
              <w:lang w:val="en-US" w:eastAsia="zh-CN" w:bidi="ar-SA"/>
              <w14:textFill>
                <w14:solidFill>
                  <w14:schemeClr w14:val="tx1"/>
                </w14:solidFill>
              </w14:textFill>
            </w:rPr>
          </w:rPrChange>
        </w:rPr>
        <w:t>OSPO</w:t>
      </w:r>
      <w:ins w:id="1248" w:author="Vanessa" w:date="2023-11-06T12:58:03Z">
        <w:r>
          <w:rPr>
            <w:rStyle w:val="13"/>
            <w:rFonts w:hint="eastAsia" w:cstheme="minorBidi"/>
            <w:color w:val="0000FF"/>
            <w:kern w:val="2"/>
            <w:sz w:val="18"/>
            <w:szCs w:val="18"/>
            <w:lang w:val="en-US" w:eastAsia="zh-CN" w:bidi="ar-SA"/>
          </w:rPr>
          <w:t>，</w:t>
        </w:r>
      </w:ins>
      <w:ins w:id="1249" w:author="Vanessa" w:date="2023-11-06T12:58:05Z">
        <w:r>
          <w:rPr>
            <w:rStyle w:val="13"/>
            <w:rFonts w:hint="eastAsia" w:cstheme="minorBidi"/>
            <w:color w:val="0000FF"/>
            <w:kern w:val="2"/>
            <w:sz w:val="18"/>
            <w:szCs w:val="18"/>
            <w:lang w:val="en-US" w:eastAsia="zh-CN" w:bidi="ar-SA"/>
          </w:rPr>
          <w:t>并</w:t>
        </w:r>
      </w:ins>
      <w:ins w:id="1250" w:author="Vanessa" w:date="2023-11-06T12:58:09Z">
        <w:r>
          <w:rPr>
            <w:rStyle w:val="13"/>
            <w:rFonts w:hint="eastAsia" w:cstheme="minorBidi"/>
            <w:color w:val="0000FF"/>
            <w:kern w:val="2"/>
            <w:sz w:val="18"/>
            <w:szCs w:val="18"/>
            <w:lang w:val="en-US" w:eastAsia="zh-CN" w:bidi="ar-SA"/>
          </w:rPr>
          <w:t>宣布</w:t>
        </w:r>
      </w:ins>
      <w:del w:id="1251" w:author="Vanessa" w:date="2023-11-06T12:57:56Z">
        <w:r>
          <w:rPr>
            <w:rStyle w:val="13"/>
            <w:rFonts w:hint="default" w:cstheme="minorBidi"/>
            <w:color w:val="0000FF"/>
            <w:kern w:val="2"/>
            <w:sz w:val="18"/>
            <w:szCs w:val="18"/>
            <w:lang w:val="en-US" w:eastAsia="zh-CN" w:bidi="ar-SA"/>
            <w:rPrChange w:id="1252" w:author="Vanessa" w:date="2023-11-06T11:25:53Z">
              <w:rPr>
                <w:rStyle w:val="13"/>
                <w:rFonts w:hint="default" w:cstheme="minorBidi"/>
                <w:color w:val="000000" w:themeColor="text1"/>
                <w:kern w:val="2"/>
                <w:sz w:val="18"/>
                <w:szCs w:val="18"/>
                <w:lang w:val="en-US" w:eastAsia="zh-CN" w:bidi="ar-SA"/>
                <w14:textFill>
                  <w14:solidFill>
                    <w14:schemeClr w14:val="tx1"/>
                  </w14:solidFill>
                </w14:textFill>
              </w:rPr>
            </w:rPrChange>
          </w:rPr>
          <w:delText>的成立</w:delText>
        </w:r>
      </w:del>
      <w:r>
        <w:rPr>
          <w:rFonts w:hint="default" w:cstheme="minorBidi"/>
          <w:color w:val="0000FF"/>
          <w:kern w:val="2"/>
          <w:sz w:val="18"/>
          <w:szCs w:val="18"/>
          <w:lang w:val="en-US" w:eastAsia="zh-CN" w:bidi="ar-SA"/>
          <w:rPrChange w:id="1254" w:author="Vanessa" w:date="2023-11-06T11:25:53Z">
            <w:rPr>
              <w:rFonts w:hint="default" w:cstheme="minorBidi"/>
              <w:color w:val="000000" w:themeColor="text1"/>
              <w:kern w:val="2"/>
              <w:sz w:val="18"/>
              <w:szCs w:val="18"/>
              <w:lang w:val="en-US" w:eastAsia="zh-CN" w:bidi="ar-SA"/>
              <w14:textFill>
                <w14:solidFill>
                  <w14:schemeClr w14:val="tx1"/>
                </w14:solidFill>
              </w14:textFill>
            </w:rPr>
          </w:rPrChange>
        </w:rPr>
        <w:fldChar w:fldCharType="end"/>
      </w:r>
      <w:del w:id="1255" w:author="Vanessa" w:date="2023-11-06T12:58:10Z">
        <w:r>
          <w:rPr>
            <w:rFonts w:hint="default" w:cstheme="minorBidi"/>
            <w:kern w:val="2"/>
            <w:sz w:val="18"/>
            <w:szCs w:val="18"/>
            <w:lang w:val="en-US" w:eastAsia="zh-CN" w:bidi="ar-SA"/>
          </w:rPr>
          <w:delText>以及</w:delText>
        </w:r>
      </w:del>
      <w:r>
        <w:rPr>
          <w:rFonts w:hint="default" w:cstheme="minorBidi"/>
          <w:kern w:val="2"/>
          <w:sz w:val="18"/>
          <w:szCs w:val="18"/>
          <w:lang w:val="en-US" w:eastAsia="zh-CN" w:bidi="ar-SA"/>
        </w:rPr>
        <w:t>一系列在公共行政部门内推广、采用和改进开源软件的行动。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del w:id="1256" w:author="Vanessa" w:date="2023-11-06T12:58:01Z"/>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The new OSPO (</w:t>
      </w:r>
      <w:r>
        <w:rPr>
          <w:rFonts w:hint="default" w:cstheme="minorBidi"/>
          <w:color w:val="0000FF"/>
          <w:kern w:val="2"/>
          <w:sz w:val="18"/>
          <w:szCs w:val="18"/>
          <w:lang w:val="en-US" w:eastAsia="zh-CN" w:bidi="ar-SA"/>
          <w:rPrChange w:id="1257" w:author="Vanessa" w:date="2023-11-06T11:26:00Z">
            <w:rPr>
              <w:rFonts w:hint="default" w:cstheme="minorBidi"/>
              <w:color w:val="000000" w:themeColor="text1"/>
              <w:kern w:val="2"/>
              <w:sz w:val="18"/>
              <w:szCs w:val="18"/>
              <w:lang w:val="en-US" w:eastAsia="zh-CN" w:bidi="ar-SA"/>
              <w14:textFill>
                <w14:solidFill>
                  <w14:schemeClr w14:val="tx1"/>
                </w14:solidFill>
              </w14:textFill>
            </w:rPr>
          </w:rPrChange>
        </w:rPr>
        <w:fldChar w:fldCharType="begin"/>
      </w:r>
      <w:r>
        <w:rPr>
          <w:rFonts w:hint="default" w:cstheme="minorBidi"/>
          <w:color w:val="0000FF"/>
          <w:kern w:val="2"/>
          <w:sz w:val="18"/>
          <w:szCs w:val="18"/>
          <w:lang w:val="en-US" w:eastAsia="zh-CN" w:bidi="ar-SA"/>
          <w:rPrChange w:id="1258" w:author="Vanessa" w:date="2023-11-06T11:26:00Z">
            <w:rPr>
              <w:rFonts w:hint="default" w:cstheme="minorBidi"/>
              <w:color w:val="000000" w:themeColor="text1"/>
              <w:kern w:val="2"/>
              <w:sz w:val="18"/>
              <w:szCs w:val="18"/>
              <w:lang w:val="en-US" w:eastAsia="zh-CN" w:bidi="ar-SA"/>
              <w14:textFill>
                <w14:solidFill>
                  <w14:schemeClr w14:val="tx1"/>
                </w14:solidFill>
              </w14:textFill>
            </w:rPr>
          </w:rPrChange>
        </w:rPr>
        <w:instrText xml:space="preserve"> HYPERLINK "https://www.etalab.gouv.fr/accompagnement-logiciels-libres/" </w:instrText>
      </w:r>
      <w:r>
        <w:rPr>
          <w:rFonts w:hint="default" w:cstheme="minorBidi"/>
          <w:color w:val="0000FF"/>
          <w:kern w:val="2"/>
          <w:sz w:val="18"/>
          <w:szCs w:val="18"/>
          <w:lang w:val="en-US" w:eastAsia="zh-CN" w:bidi="ar-SA"/>
          <w:rPrChange w:id="1259" w:author="Vanessa" w:date="2023-11-06T11:26:00Z">
            <w:rPr>
              <w:rFonts w:hint="default" w:cstheme="minorBidi"/>
              <w:color w:val="000000" w:themeColor="text1"/>
              <w:kern w:val="2"/>
              <w:sz w:val="18"/>
              <w:szCs w:val="18"/>
              <w:lang w:val="en-US" w:eastAsia="zh-CN" w:bidi="ar-SA"/>
              <w14:textFill>
                <w14:solidFill>
                  <w14:schemeClr w14:val="tx1"/>
                </w14:solidFill>
              </w14:textFill>
            </w:rPr>
          </w:rPrChange>
        </w:rPr>
        <w:fldChar w:fldCharType="separate"/>
      </w:r>
      <w:r>
        <w:rPr>
          <w:rStyle w:val="13"/>
          <w:rFonts w:hint="default" w:cstheme="minorBidi"/>
          <w:color w:val="0000FF"/>
          <w:kern w:val="2"/>
          <w:sz w:val="18"/>
          <w:szCs w:val="18"/>
          <w:lang w:val="en-US" w:eastAsia="zh-CN" w:bidi="ar-SA"/>
          <w:rPrChange w:id="1260" w:author="Vanessa" w:date="2023-11-06T11:26:00Z">
            <w:rPr>
              <w:rStyle w:val="13"/>
              <w:rFonts w:hint="default" w:cstheme="minorBidi"/>
              <w:color w:val="000000" w:themeColor="text1"/>
              <w:kern w:val="2"/>
              <w:sz w:val="18"/>
              <w:szCs w:val="18"/>
              <w:lang w:val="en-US" w:eastAsia="zh-CN" w:bidi="ar-SA"/>
              <w14:textFill>
                <w14:solidFill>
                  <w14:schemeClr w14:val="tx1"/>
                </w14:solidFill>
              </w14:textFill>
            </w:rPr>
          </w:rPrChange>
        </w:rPr>
        <w:t>Pôle d’expertise logiciels libres</w:t>
      </w:r>
      <w:r>
        <w:rPr>
          <w:rFonts w:hint="default" w:cstheme="minorBidi"/>
          <w:color w:val="0000FF"/>
          <w:kern w:val="2"/>
          <w:sz w:val="18"/>
          <w:szCs w:val="18"/>
          <w:lang w:val="en-US" w:eastAsia="zh-CN" w:bidi="ar-SA"/>
          <w:rPrChange w:id="1261" w:author="Vanessa" w:date="2023-11-06T11:26:00Z">
            <w:rPr>
              <w:rFonts w:hint="default" w:cstheme="minorBidi"/>
              <w:color w:val="000000" w:themeColor="text1"/>
              <w:kern w:val="2"/>
              <w:sz w:val="18"/>
              <w:szCs w:val="18"/>
              <w:lang w:val="en-US" w:eastAsia="zh-CN" w:bidi="ar-SA"/>
              <w14:textFill>
                <w14:solidFill>
                  <w14:schemeClr w14:val="tx1"/>
                </w14:solidFill>
              </w14:textFill>
            </w:rPr>
          </w:rPrChange>
        </w:rPr>
        <w:fldChar w:fldCharType="end"/>
      </w:r>
      <w:r>
        <w:rPr>
          <w:rFonts w:hint="default" w:cstheme="minorBidi"/>
          <w:kern w:val="2"/>
          <w:sz w:val="18"/>
          <w:szCs w:val="18"/>
          <w:lang w:val="en-US" w:eastAsia="zh-CN" w:bidi="ar-SA"/>
        </w:rPr>
        <w:t>) is one of the first of its kind for a national government. It is housed within the Interministerial Directorate for Digital Services (</w:t>
      </w:r>
      <w:r>
        <w:rPr>
          <w:rFonts w:hint="default" w:cstheme="minorBidi"/>
          <w:color w:val="0000FF"/>
          <w:kern w:val="2"/>
          <w:sz w:val="18"/>
          <w:szCs w:val="18"/>
          <w:lang w:val="en-US" w:eastAsia="zh-CN" w:bidi="ar-SA"/>
          <w:rPrChange w:id="1262" w:author="Vanessa" w:date="2023-11-06T11:26:09Z">
            <w:rPr>
              <w:rFonts w:hint="default" w:cstheme="minorBidi"/>
              <w:color w:val="000000" w:themeColor="text1"/>
              <w:kern w:val="2"/>
              <w:sz w:val="18"/>
              <w:szCs w:val="18"/>
              <w:lang w:val="en-US" w:eastAsia="zh-CN" w:bidi="ar-SA"/>
              <w14:textFill>
                <w14:solidFill>
                  <w14:schemeClr w14:val="tx1"/>
                </w14:solidFill>
              </w14:textFill>
            </w:rPr>
          </w:rPrChange>
        </w:rPr>
        <w:fldChar w:fldCharType="begin"/>
      </w:r>
      <w:r>
        <w:rPr>
          <w:rFonts w:hint="default" w:cstheme="minorBidi"/>
          <w:color w:val="0000FF"/>
          <w:kern w:val="2"/>
          <w:sz w:val="18"/>
          <w:szCs w:val="18"/>
          <w:lang w:val="en-US" w:eastAsia="zh-CN" w:bidi="ar-SA"/>
          <w:rPrChange w:id="1263" w:author="Vanessa" w:date="2023-11-06T11:26:09Z">
            <w:rPr>
              <w:rFonts w:hint="default" w:cstheme="minorBidi"/>
              <w:color w:val="000000" w:themeColor="text1"/>
              <w:kern w:val="2"/>
              <w:sz w:val="18"/>
              <w:szCs w:val="18"/>
              <w:lang w:val="en-US" w:eastAsia="zh-CN" w:bidi="ar-SA"/>
              <w14:textFill>
                <w14:solidFill>
                  <w14:schemeClr w14:val="tx1"/>
                </w14:solidFill>
              </w14:textFill>
            </w:rPr>
          </w:rPrChange>
        </w:rPr>
        <w:instrText xml:space="preserve"> HYPERLINK "https://www.numerique.gouv.fr/dinum/" </w:instrText>
      </w:r>
      <w:r>
        <w:rPr>
          <w:rFonts w:hint="default" w:cstheme="minorBidi"/>
          <w:color w:val="0000FF"/>
          <w:kern w:val="2"/>
          <w:sz w:val="18"/>
          <w:szCs w:val="18"/>
          <w:lang w:val="en-US" w:eastAsia="zh-CN" w:bidi="ar-SA"/>
          <w:rPrChange w:id="1264" w:author="Vanessa" w:date="2023-11-06T11:26:09Z">
            <w:rPr>
              <w:rFonts w:hint="default" w:cstheme="minorBidi"/>
              <w:color w:val="000000" w:themeColor="text1"/>
              <w:kern w:val="2"/>
              <w:sz w:val="18"/>
              <w:szCs w:val="18"/>
              <w:lang w:val="en-US" w:eastAsia="zh-CN" w:bidi="ar-SA"/>
              <w14:textFill>
                <w14:solidFill>
                  <w14:schemeClr w14:val="tx1"/>
                </w14:solidFill>
              </w14:textFill>
            </w:rPr>
          </w:rPrChange>
        </w:rPr>
        <w:fldChar w:fldCharType="separate"/>
      </w:r>
      <w:r>
        <w:rPr>
          <w:rStyle w:val="13"/>
          <w:rFonts w:hint="default" w:cstheme="minorBidi"/>
          <w:color w:val="0000FF"/>
          <w:kern w:val="2"/>
          <w:sz w:val="18"/>
          <w:szCs w:val="18"/>
          <w:lang w:val="en-US" w:eastAsia="zh-CN" w:bidi="ar-SA"/>
          <w:rPrChange w:id="1265" w:author="Vanessa" w:date="2023-11-06T11:26:09Z">
            <w:rPr>
              <w:rStyle w:val="13"/>
              <w:rFonts w:hint="default" w:cstheme="minorBidi"/>
              <w:color w:val="000000" w:themeColor="text1"/>
              <w:kern w:val="2"/>
              <w:sz w:val="18"/>
              <w:szCs w:val="18"/>
              <w:lang w:val="en-US" w:eastAsia="zh-CN" w:bidi="ar-SA"/>
              <w14:textFill>
                <w14:solidFill>
                  <w14:schemeClr w14:val="tx1"/>
                </w14:solidFill>
              </w14:textFill>
            </w:rPr>
          </w:rPrChange>
        </w:rPr>
        <w:t>DINUM</w:t>
      </w:r>
      <w:r>
        <w:rPr>
          <w:rFonts w:hint="default" w:cstheme="minorBidi"/>
          <w:color w:val="0000FF"/>
          <w:kern w:val="2"/>
          <w:sz w:val="18"/>
          <w:szCs w:val="18"/>
          <w:lang w:val="en-US" w:eastAsia="zh-CN" w:bidi="ar-SA"/>
          <w:rPrChange w:id="1266" w:author="Vanessa" w:date="2023-11-06T11:26:09Z">
            <w:rPr>
              <w:rFonts w:hint="default" w:cstheme="minorBidi"/>
              <w:color w:val="000000" w:themeColor="text1"/>
              <w:kern w:val="2"/>
              <w:sz w:val="18"/>
              <w:szCs w:val="18"/>
              <w:lang w:val="en-US" w:eastAsia="zh-CN" w:bidi="ar-SA"/>
              <w14:textFill>
                <w14:solidFill>
                  <w14:schemeClr w14:val="tx1"/>
                </w14:solidFill>
              </w14:textFill>
            </w:rPr>
          </w:rPrChange>
        </w:rPr>
        <w:fldChar w:fldCharType="end"/>
      </w:r>
      <w:r>
        <w:rPr>
          <w:rFonts w:hint="default" w:cstheme="minorBidi"/>
          <w:color w:val="0000FF"/>
          <w:kern w:val="2"/>
          <w:sz w:val="18"/>
          <w:szCs w:val="18"/>
          <w:lang w:val="en-US" w:eastAsia="zh-CN" w:bidi="ar-SA"/>
          <w:rPrChange w:id="1267" w:author="Vanessa" w:date="2023-11-06T11:26:09Z">
            <w:rPr>
              <w:rFonts w:hint="default" w:cstheme="minorBidi"/>
              <w:kern w:val="2"/>
              <w:sz w:val="18"/>
              <w:szCs w:val="18"/>
              <w:lang w:val="en-US" w:eastAsia="zh-CN" w:bidi="ar-SA"/>
            </w:rPr>
          </w:rPrChange>
        </w:rPr>
        <w:t>)</w:t>
      </w:r>
      <w:r>
        <w:rPr>
          <w:rFonts w:hint="default" w:cstheme="minorBidi"/>
          <w:kern w:val="2"/>
          <w:sz w:val="18"/>
          <w:szCs w:val="18"/>
          <w:lang w:val="en-US" w:eastAsia="zh-CN" w:bidi="ar-SA"/>
        </w:rPr>
        <w:t xml:space="preserve">, and thus supports all arms of the French government. Similar to the EC OSPO, the French Government OSPO gets its mandate from a strategy document: </w:t>
      </w:r>
      <w:r>
        <w:rPr>
          <w:rFonts w:hint="default" w:cstheme="minorBidi"/>
          <w:color w:val="0000FF"/>
          <w:kern w:val="2"/>
          <w:sz w:val="18"/>
          <w:szCs w:val="18"/>
          <w:lang w:val="en-US" w:eastAsia="zh-CN" w:bidi="ar-SA"/>
          <w:rPrChange w:id="1268" w:author="Vanessa" w:date="2023-11-06T11:26:05Z">
            <w:rPr>
              <w:rFonts w:hint="default" w:cstheme="minorBidi"/>
              <w:color w:val="000000" w:themeColor="text1"/>
              <w:kern w:val="2"/>
              <w:sz w:val="18"/>
              <w:szCs w:val="18"/>
              <w:lang w:val="en-US" w:eastAsia="zh-CN" w:bidi="ar-SA"/>
              <w14:textFill>
                <w14:solidFill>
                  <w14:schemeClr w14:val="tx1"/>
                </w14:solidFill>
              </w14:textFill>
            </w:rPr>
          </w:rPrChange>
        </w:rPr>
        <w:fldChar w:fldCharType="begin"/>
      </w:r>
      <w:r>
        <w:rPr>
          <w:rFonts w:hint="default" w:cstheme="minorBidi"/>
          <w:color w:val="0000FF"/>
          <w:kern w:val="2"/>
          <w:sz w:val="18"/>
          <w:szCs w:val="18"/>
          <w:lang w:val="en-US" w:eastAsia="zh-CN" w:bidi="ar-SA"/>
          <w:rPrChange w:id="1269" w:author="Vanessa" w:date="2023-11-06T11:26:05Z">
            <w:rPr>
              <w:rFonts w:hint="default" w:cstheme="minorBidi"/>
              <w:color w:val="000000" w:themeColor="text1"/>
              <w:kern w:val="2"/>
              <w:sz w:val="18"/>
              <w:szCs w:val="18"/>
              <w:lang w:val="en-US" w:eastAsia="zh-CN" w:bidi="ar-SA"/>
              <w14:textFill>
                <w14:solidFill>
                  <w14:schemeClr w14:val="tx1"/>
                </w14:solidFill>
              </w14:textFill>
            </w:rPr>
          </w:rPrChange>
        </w:rPr>
        <w:instrText xml:space="preserve"> HYPERLINK "https://www.numerique.gouv.fr/publications/plan-action-logiciels-libres-communs-numeriques/" </w:instrText>
      </w:r>
      <w:r>
        <w:rPr>
          <w:rFonts w:hint="default" w:cstheme="minorBidi"/>
          <w:color w:val="0000FF"/>
          <w:kern w:val="2"/>
          <w:sz w:val="18"/>
          <w:szCs w:val="18"/>
          <w:lang w:val="en-US" w:eastAsia="zh-CN" w:bidi="ar-SA"/>
          <w:rPrChange w:id="1270" w:author="Vanessa" w:date="2023-11-06T11:26:05Z">
            <w:rPr>
              <w:rFonts w:hint="default" w:cstheme="minorBidi"/>
              <w:color w:val="000000" w:themeColor="text1"/>
              <w:kern w:val="2"/>
              <w:sz w:val="18"/>
              <w:szCs w:val="18"/>
              <w:lang w:val="en-US" w:eastAsia="zh-CN" w:bidi="ar-SA"/>
              <w14:textFill>
                <w14:solidFill>
                  <w14:schemeClr w14:val="tx1"/>
                </w14:solidFill>
              </w14:textFill>
            </w:rPr>
          </w:rPrChange>
        </w:rPr>
        <w:fldChar w:fldCharType="separate"/>
      </w:r>
      <w:r>
        <w:rPr>
          <w:rStyle w:val="13"/>
          <w:rFonts w:hint="default" w:cstheme="minorBidi"/>
          <w:color w:val="0000FF"/>
          <w:kern w:val="2"/>
          <w:sz w:val="18"/>
          <w:szCs w:val="18"/>
          <w:lang w:val="en-US" w:eastAsia="zh-CN" w:bidi="ar-SA"/>
          <w:rPrChange w:id="1271" w:author="Vanessa" w:date="2023-11-06T11:26:05Z">
            <w:rPr>
              <w:rStyle w:val="13"/>
              <w:rFonts w:hint="default" w:cstheme="minorBidi"/>
              <w:color w:val="000000" w:themeColor="text1"/>
              <w:kern w:val="2"/>
              <w:sz w:val="18"/>
              <w:szCs w:val="18"/>
              <w:lang w:val="en-US" w:eastAsia="zh-CN" w:bidi="ar-SA"/>
              <w14:textFill>
                <w14:solidFill>
                  <w14:schemeClr w14:val="tx1"/>
                </w14:solidFill>
              </w14:textFill>
            </w:rPr>
          </w:rPrChange>
        </w:rPr>
        <w:t>Plan d’action logiciels libres et communs numériques</w:t>
      </w:r>
      <w:r>
        <w:rPr>
          <w:rFonts w:hint="default" w:cstheme="minorBidi"/>
          <w:color w:val="0000FF"/>
          <w:kern w:val="2"/>
          <w:sz w:val="18"/>
          <w:szCs w:val="18"/>
          <w:lang w:val="en-US" w:eastAsia="zh-CN" w:bidi="ar-SA"/>
          <w:rPrChange w:id="1272" w:author="Vanessa" w:date="2023-11-06T11:26:05Z">
            <w:rPr>
              <w:rFonts w:hint="default" w:cstheme="minorBidi"/>
              <w:color w:val="000000" w:themeColor="text1"/>
              <w:kern w:val="2"/>
              <w:sz w:val="18"/>
              <w:szCs w:val="18"/>
              <w:lang w:val="en-US" w:eastAsia="zh-CN" w:bidi="ar-SA"/>
              <w14:textFill>
                <w14:solidFill>
                  <w14:schemeClr w14:val="tx1"/>
                </w14:solidFill>
              </w14:textFill>
            </w:rPr>
          </w:rPrChange>
        </w:rPr>
        <w:fldChar w:fldCharType="end"/>
      </w:r>
      <w:r>
        <w:rPr>
          <w:rFonts w:hint="default" w:cstheme="minorBidi"/>
          <w:kern w:val="2"/>
          <w:sz w:val="18"/>
          <w:szCs w:val="18"/>
          <w:lang w:val="en-US" w:eastAsia="zh-CN" w:bidi="ar-SA"/>
        </w:rPr>
        <w:t>. In short, the French OSPO works to increase awareness, use and development of OSS in the public sector.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新</w:t>
      </w:r>
      <w:del w:id="1273" w:author="Vanessa" w:date="2023-11-06T12:59:04Z">
        <w:r>
          <w:rPr>
            <w:rFonts w:hint="default" w:cstheme="minorBidi"/>
            <w:kern w:val="2"/>
            <w:sz w:val="18"/>
            <w:szCs w:val="18"/>
            <w:lang w:val="en-US" w:eastAsia="zh-CN" w:bidi="ar-SA"/>
          </w:rPr>
          <w:delText>创建的</w:delText>
        </w:r>
      </w:del>
      <w:r>
        <w:rPr>
          <w:rFonts w:hint="default" w:cstheme="minorBidi"/>
          <w:kern w:val="2"/>
          <w:sz w:val="18"/>
          <w:szCs w:val="18"/>
          <w:lang w:val="en-US" w:eastAsia="zh-CN" w:bidi="ar-SA"/>
        </w:rPr>
        <w:t>OSPO （</w:t>
      </w:r>
      <w:r>
        <w:rPr>
          <w:rFonts w:hint="default" w:cstheme="minorBidi"/>
          <w:color w:val="000000" w:themeColor="text1"/>
          <w:kern w:val="2"/>
          <w:sz w:val="18"/>
          <w:szCs w:val="18"/>
          <w:lang w:val="en-US" w:eastAsia="zh-CN" w:bidi="ar-SA"/>
          <w14:textFill>
            <w14:solidFill>
              <w14:schemeClr w14:val="tx1"/>
            </w14:solidFill>
          </w14:textFill>
        </w:rPr>
        <w:fldChar w:fldCharType="begin"/>
      </w:r>
      <w:r>
        <w:rPr>
          <w:rFonts w:hint="default" w:cstheme="minorBidi"/>
          <w:color w:val="000000" w:themeColor="text1"/>
          <w:kern w:val="2"/>
          <w:sz w:val="18"/>
          <w:szCs w:val="18"/>
          <w:lang w:val="en-US" w:eastAsia="zh-CN" w:bidi="ar-SA"/>
          <w14:textFill>
            <w14:solidFill>
              <w14:schemeClr w14:val="tx1"/>
            </w14:solidFill>
          </w14:textFill>
        </w:rPr>
        <w:instrText xml:space="preserve"> HYPERLINK "https://www.etalab.gouv.fr/accompagnement-logiciels-libres/" </w:instrText>
      </w:r>
      <w:r>
        <w:rPr>
          <w:rFonts w:hint="default" w:cstheme="minorBidi"/>
          <w:color w:val="000000" w:themeColor="text1"/>
          <w:kern w:val="2"/>
          <w:sz w:val="18"/>
          <w:szCs w:val="18"/>
          <w:lang w:val="en-US" w:eastAsia="zh-CN" w:bidi="ar-SA"/>
          <w14:textFill>
            <w14:solidFill>
              <w14:schemeClr w14:val="tx1"/>
            </w14:solidFill>
          </w14:textFill>
        </w:rPr>
        <w:fldChar w:fldCharType="separate"/>
      </w:r>
      <w:r>
        <w:rPr>
          <w:rStyle w:val="13"/>
          <w:rFonts w:hint="default" w:cstheme="minorBidi"/>
          <w:color w:val="000000" w:themeColor="text1"/>
          <w:kern w:val="2"/>
          <w:sz w:val="18"/>
          <w:szCs w:val="18"/>
          <w:lang w:val="en-US" w:eastAsia="zh-CN" w:bidi="ar-SA"/>
          <w14:textFill>
            <w14:solidFill>
              <w14:schemeClr w14:val="tx1"/>
            </w14:solidFill>
          </w14:textFill>
        </w:rPr>
        <w:t>Pôle d 'expertise logiciels libres</w:t>
      </w:r>
      <w:r>
        <w:rPr>
          <w:rFonts w:hint="default" w:cstheme="minorBidi"/>
          <w:color w:val="000000" w:themeColor="text1"/>
          <w:kern w:val="2"/>
          <w:sz w:val="18"/>
          <w:szCs w:val="18"/>
          <w:lang w:val="en-US" w:eastAsia="zh-CN" w:bidi="ar-SA"/>
          <w14:textFill>
            <w14:solidFill>
              <w14:schemeClr w14:val="tx1"/>
            </w14:solidFill>
          </w14:textFill>
        </w:rPr>
        <w:fldChar w:fldCharType="end"/>
      </w:r>
      <w:ins w:id="1274" w:author="Vanessa" w:date="2023-11-06T12:58:37Z">
        <w:r>
          <w:rPr>
            <w:rFonts w:hint="eastAsia" w:cstheme="minorBidi"/>
            <w:color w:val="000000" w:themeColor="text1"/>
            <w:kern w:val="2"/>
            <w:sz w:val="18"/>
            <w:szCs w:val="18"/>
            <w:lang w:val="en-US" w:eastAsia="zh-CN" w:bidi="ar-SA"/>
            <w14:textFill>
              <w14:solidFill>
                <w14:schemeClr w14:val="tx1"/>
              </w14:solidFill>
            </w14:textFill>
          </w:rPr>
          <w:t>/</w:t>
        </w:r>
      </w:ins>
      <w:ins w:id="1275" w:author="Vanessa" w:date="2023-11-06T12:58:42Z">
        <w:r>
          <w:rPr>
            <w:rFonts w:hint="eastAsia" w:cstheme="minorBidi"/>
            <w:color w:val="000000" w:themeColor="text1"/>
            <w:kern w:val="2"/>
            <w:sz w:val="18"/>
            <w:szCs w:val="18"/>
            <w:lang w:val="en-US" w:eastAsia="zh-CN" w:bidi="ar-SA"/>
            <w14:textFill>
              <w14:solidFill>
                <w14:schemeClr w14:val="tx1"/>
              </w14:solidFill>
            </w14:textFill>
          </w:rPr>
          <w:t>自由软件</w:t>
        </w:r>
      </w:ins>
      <w:ins w:id="1276" w:author="Vanessa" w:date="2023-11-06T12:58:44Z">
        <w:r>
          <w:rPr>
            <w:rFonts w:hint="eastAsia" w:cstheme="minorBidi"/>
            <w:color w:val="000000" w:themeColor="text1"/>
            <w:kern w:val="2"/>
            <w:sz w:val="18"/>
            <w:szCs w:val="18"/>
            <w:lang w:val="en-US" w:eastAsia="zh-CN" w:bidi="ar-SA"/>
            <w14:textFill>
              <w14:solidFill>
                <w14:schemeClr w14:val="tx1"/>
              </w14:solidFill>
            </w14:textFill>
          </w:rPr>
          <w:t>专家</w:t>
        </w:r>
      </w:ins>
      <w:ins w:id="1277" w:author="Vanessa" w:date="2023-11-06T12:58:45Z">
        <w:r>
          <w:rPr>
            <w:rFonts w:hint="eastAsia" w:cstheme="minorBidi"/>
            <w:color w:val="000000" w:themeColor="text1"/>
            <w:kern w:val="2"/>
            <w:sz w:val="18"/>
            <w:szCs w:val="18"/>
            <w:lang w:val="en-US" w:eastAsia="zh-CN" w:bidi="ar-SA"/>
            <w14:textFill>
              <w14:solidFill>
                <w14:schemeClr w14:val="tx1"/>
              </w14:solidFill>
            </w14:textFill>
          </w:rPr>
          <w:t>中心</w:t>
        </w:r>
      </w:ins>
      <w:r>
        <w:rPr>
          <w:rFonts w:hint="default" w:cstheme="minorBidi"/>
          <w:kern w:val="2"/>
          <w:sz w:val="18"/>
          <w:szCs w:val="18"/>
          <w:lang w:val="en-US" w:eastAsia="zh-CN" w:bidi="ar-SA"/>
        </w:rPr>
        <w:t>）是首个为国家政府设立的此类机构之一。它隶属于</w:t>
      </w:r>
      <w:ins w:id="1278" w:author="Vanessa" w:date="2023-11-06T10:27:44Z">
        <w:r>
          <w:rPr>
            <w:rFonts w:hint="eastAsia" w:cstheme="minorBidi"/>
            <w:kern w:val="2"/>
            <w:sz w:val="18"/>
            <w:szCs w:val="18"/>
            <w:lang w:val="en-US" w:eastAsia="zh-CN" w:bidi="ar-SA"/>
          </w:rPr>
          <w:t>跨</w:t>
        </w:r>
      </w:ins>
      <w:ins w:id="1279" w:author="Vanessa" w:date="2023-11-06T10:27:03Z">
        <w:r>
          <w:rPr>
            <w:rFonts w:hint="eastAsia" w:cstheme="minorBidi"/>
            <w:kern w:val="2"/>
            <w:sz w:val="18"/>
            <w:szCs w:val="18"/>
            <w:lang w:val="en-US" w:eastAsia="zh-CN" w:bidi="ar-SA"/>
          </w:rPr>
          <w:t>部委</w:t>
        </w:r>
      </w:ins>
      <w:ins w:id="1280" w:author="Vanessa" w:date="2023-11-06T10:27:47Z">
        <w:r>
          <w:rPr>
            <w:rFonts w:hint="eastAsia" w:cstheme="minorBidi"/>
            <w:kern w:val="2"/>
            <w:sz w:val="18"/>
            <w:szCs w:val="18"/>
            <w:lang w:val="en-US" w:eastAsia="zh-CN" w:bidi="ar-SA"/>
          </w:rPr>
          <w:t>的</w:t>
        </w:r>
      </w:ins>
      <w:del w:id="1281" w:author="Vanessa" w:date="2023-11-06T10:27:00Z">
        <w:r>
          <w:rPr>
            <w:rFonts w:hint="default" w:cstheme="minorBidi"/>
            <w:kern w:val="2"/>
            <w:sz w:val="18"/>
            <w:szCs w:val="18"/>
            <w:lang w:val="en-US" w:eastAsia="zh-CN" w:bidi="ar-SA"/>
          </w:rPr>
          <w:delText>部际</w:delText>
        </w:r>
      </w:del>
      <w:r>
        <w:rPr>
          <w:rFonts w:hint="default" w:cstheme="minorBidi"/>
          <w:kern w:val="2"/>
          <w:sz w:val="18"/>
          <w:szCs w:val="18"/>
          <w:lang w:val="en-US" w:eastAsia="zh-CN" w:bidi="ar-SA"/>
        </w:rPr>
        <w:t>数字</w:t>
      </w:r>
      <w:ins w:id="1282" w:author="Vanessa" w:date="2023-11-06T10:26:53Z">
        <w:r>
          <w:rPr>
            <w:rFonts w:hint="eastAsia" w:cstheme="minorBidi"/>
            <w:kern w:val="2"/>
            <w:sz w:val="18"/>
            <w:szCs w:val="18"/>
            <w:lang w:val="en-US" w:eastAsia="zh-CN" w:bidi="ar-SA"/>
          </w:rPr>
          <w:t>总署</w:t>
        </w:r>
      </w:ins>
      <w:del w:id="1283" w:author="Vanessa" w:date="2023-11-06T10:26:51Z">
        <w:r>
          <w:rPr>
            <w:rFonts w:hint="default" w:cstheme="minorBidi"/>
            <w:kern w:val="2"/>
            <w:sz w:val="18"/>
            <w:szCs w:val="18"/>
            <w:lang w:val="en-US" w:eastAsia="zh-CN" w:bidi="ar-SA"/>
          </w:rPr>
          <w:delText>理</w:delText>
        </w:r>
      </w:del>
      <w:del w:id="1284" w:author="Vanessa" w:date="2023-11-06T10:26:50Z">
        <w:r>
          <w:rPr>
            <w:rFonts w:hint="default" w:cstheme="minorBidi"/>
            <w:kern w:val="2"/>
            <w:sz w:val="18"/>
            <w:szCs w:val="18"/>
            <w:lang w:val="en-US" w:eastAsia="zh-CN" w:bidi="ar-SA"/>
          </w:rPr>
          <w:delText>事会</w:delText>
        </w:r>
      </w:del>
      <w:r>
        <w:rPr>
          <w:rFonts w:hint="default" w:cstheme="minorBidi"/>
          <w:kern w:val="2"/>
          <w:sz w:val="18"/>
          <w:szCs w:val="18"/>
          <w:lang w:val="en-US" w:eastAsia="zh-CN" w:bidi="ar-SA"/>
        </w:rPr>
        <w:t>（</w:t>
      </w:r>
      <w:r>
        <w:rPr>
          <w:rFonts w:hint="default" w:cstheme="minorBidi"/>
          <w:color w:val="000000" w:themeColor="text1"/>
          <w:kern w:val="2"/>
          <w:sz w:val="18"/>
          <w:szCs w:val="18"/>
          <w:lang w:val="en-US" w:eastAsia="zh-CN" w:bidi="ar-SA"/>
          <w14:textFill>
            <w14:solidFill>
              <w14:schemeClr w14:val="tx1"/>
            </w14:solidFill>
          </w14:textFill>
        </w:rPr>
        <w:fldChar w:fldCharType="begin"/>
      </w:r>
      <w:r>
        <w:rPr>
          <w:rFonts w:hint="default" w:cstheme="minorBidi"/>
          <w:color w:val="000000" w:themeColor="text1"/>
          <w:kern w:val="2"/>
          <w:sz w:val="18"/>
          <w:szCs w:val="18"/>
          <w:lang w:val="en-US" w:eastAsia="zh-CN" w:bidi="ar-SA"/>
          <w14:textFill>
            <w14:solidFill>
              <w14:schemeClr w14:val="tx1"/>
            </w14:solidFill>
          </w14:textFill>
        </w:rPr>
        <w:instrText xml:space="preserve"> HYPERLINK "https://www.numerique.gouv.fr/dinum/" </w:instrText>
      </w:r>
      <w:r>
        <w:rPr>
          <w:rFonts w:hint="default" w:cstheme="minorBidi"/>
          <w:color w:val="000000" w:themeColor="text1"/>
          <w:kern w:val="2"/>
          <w:sz w:val="18"/>
          <w:szCs w:val="18"/>
          <w:lang w:val="en-US" w:eastAsia="zh-CN" w:bidi="ar-SA"/>
          <w14:textFill>
            <w14:solidFill>
              <w14:schemeClr w14:val="tx1"/>
            </w14:solidFill>
          </w14:textFill>
        </w:rPr>
        <w:fldChar w:fldCharType="separate"/>
      </w:r>
      <w:r>
        <w:rPr>
          <w:rStyle w:val="13"/>
          <w:rFonts w:hint="default" w:cstheme="minorBidi"/>
          <w:color w:val="000000" w:themeColor="text1"/>
          <w:kern w:val="2"/>
          <w:sz w:val="18"/>
          <w:szCs w:val="18"/>
          <w:lang w:val="en-US" w:eastAsia="zh-CN" w:bidi="ar-SA"/>
          <w14:textFill>
            <w14:solidFill>
              <w14:schemeClr w14:val="tx1"/>
            </w14:solidFill>
          </w14:textFill>
        </w:rPr>
        <w:t>DINUM</w:t>
      </w:r>
      <w:r>
        <w:rPr>
          <w:rFonts w:hint="default" w:cstheme="minorBidi"/>
          <w:color w:val="000000" w:themeColor="text1"/>
          <w:kern w:val="2"/>
          <w:sz w:val="18"/>
          <w:szCs w:val="18"/>
          <w:lang w:val="en-US" w:eastAsia="zh-CN" w:bidi="ar-SA"/>
          <w14:textFill>
            <w14:solidFill>
              <w14:schemeClr w14:val="tx1"/>
            </w14:solidFill>
          </w14:textFill>
        </w:rPr>
        <w:fldChar w:fldCharType="end"/>
      </w:r>
      <w:r>
        <w:rPr>
          <w:rFonts w:hint="default" w:cstheme="minorBidi"/>
          <w:kern w:val="2"/>
          <w:sz w:val="18"/>
          <w:szCs w:val="18"/>
          <w:lang w:val="en-US" w:eastAsia="zh-CN" w:bidi="ar-SA"/>
        </w:rPr>
        <w:t>），因</w:t>
      </w:r>
      <w:del w:id="1285" w:author="Vanessa" w:date="2023-11-06T12:59:15Z">
        <w:r>
          <w:rPr>
            <w:rFonts w:hint="default" w:cstheme="minorBidi"/>
            <w:kern w:val="2"/>
            <w:sz w:val="18"/>
            <w:szCs w:val="18"/>
            <w:lang w:val="en-US" w:eastAsia="zh-CN" w:bidi="ar-SA"/>
          </w:rPr>
          <w:delText>此</w:delText>
        </w:r>
      </w:del>
      <w:ins w:id="1286" w:author="Vanessa" w:date="2023-11-06T12:59:16Z">
        <w:r>
          <w:rPr>
            <w:rFonts w:hint="eastAsia" w:cstheme="minorBidi"/>
            <w:kern w:val="2"/>
            <w:sz w:val="18"/>
            <w:szCs w:val="18"/>
            <w:lang w:val="en-US" w:eastAsia="zh-CN" w:bidi="ar-SA"/>
          </w:rPr>
          <w:t>而</w:t>
        </w:r>
      </w:ins>
      <w:r>
        <w:rPr>
          <w:rFonts w:hint="default" w:cstheme="minorBidi"/>
          <w:kern w:val="2"/>
          <w:sz w:val="18"/>
          <w:szCs w:val="18"/>
          <w:lang w:val="en-US" w:eastAsia="zh-CN" w:bidi="ar-SA"/>
        </w:rPr>
        <w:t>支持法国政府的所有部门。与EC OSPO类似，法国政府OSPO从一份</w:t>
      </w:r>
      <w:r>
        <w:rPr>
          <w:rFonts w:hint="eastAsia" w:cstheme="minorBidi"/>
          <w:kern w:val="2"/>
          <w:sz w:val="18"/>
          <w:szCs w:val="18"/>
          <w:lang w:val="en-US" w:eastAsia="zh-CN" w:bidi="ar-SA"/>
        </w:rPr>
        <w:t>开源</w:t>
      </w:r>
      <w:r>
        <w:rPr>
          <w:rFonts w:hint="default" w:cstheme="minorBidi"/>
          <w:kern w:val="2"/>
          <w:sz w:val="18"/>
          <w:szCs w:val="18"/>
          <w:lang w:val="en-US" w:eastAsia="zh-CN" w:bidi="ar-SA"/>
        </w:rPr>
        <w:t>战略文件“</w:t>
      </w:r>
      <w:r>
        <w:rPr>
          <w:rFonts w:hint="default" w:cstheme="minorBidi"/>
          <w:color w:val="000000" w:themeColor="text1"/>
          <w:kern w:val="2"/>
          <w:sz w:val="18"/>
          <w:szCs w:val="18"/>
          <w:lang w:val="en-US" w:eastAsia="zh-CN" w:bidi="ar-SA"/>
          <w14:textFill>
            <w14:solidFill>
              <w14:schemeClr w14:val="tx1"/>
            </w14:solidFill>
          </w14:textFill>
        </w:rPr>
        <w:fldChar w:fldCharType="begin"/>
      </w:r>
      <w:r>
        <w:rPr>
          <w:rFonts w:hint="default" w:cstheme="minorBidi"/>
          <w:color w:val="000000" w:themeColor="text1"/>
          <w:kern w:val="2"/>
          <w:sz w:val="18"/>
          <w:szCs w:val="18"/>
          <w:lang w:val="en-US" w:eastAsia="zh-CN" w:bidi="ar-SA"/>
          <w14:textFill>
            <w14:solidFill>
              <w14:schemeClr w14:val="tx1"/>
            </w14:solidFill>
          </w14:textFill>
        </w:rPr>
        <w:instrText xml:space="preserve"> HYPERLINK "https://www.numerique.gouv.fr/publications/plan-action-logiciels-libres-communs-numeriques/" </w:instrText>
      </w:r>
      <w:r>
        <w:rPr>
          <w:rFonts w:hint="default" w:cstheme="minorBidi"/>
          <w:color w:val="000000" w:themeColor="text1"/>
          <w:kern w:val="2"/>
          <w:sz w:val="18"/>
          <w:szCs w:val="18"/>
          <w:lang w:val="en-US" w:eastAsia="zh-CN" w:bidi="ar-SA"/>
          <w14:textFill>
            <w14:solidFill>
              <w14:schemeClr w14:val="tx1"/>
            </w14:solidFill>
          </w14:textFill>
        </w:rPr>
        <w:fldChar w:fldCharType="separate"/>
      </w:r>
      <w:r>
        <w:rPr>
          <w:rStyle w:val="13"/>
          <w:rFonts w:hint="default" w:cstheme="minorBidi"/>
          <w:color w:val="000000" w:themeColor="text1"/>
          <w:kern w:val="2"/>
          <w:sz w:val="18"/>
          <w:szCs w:val="18"/>
          <w:lang w:val="en-US" w:eastAsia="zh-CN" w:bidi="ar-SA"/>
          <w14:textFill>
            <w14:solidFill>
              <w14:schemeClr w14:val="tx1"/>
            </w14:solidFill>
          </w14:textFill>
        </w:rPr>
        <w:t>Plan d’action logiciels libres et communs numériques</w:t>
      </w:r>
      <w:r>
        <w:rPr>
          <w:rFonts w:hint="default" w:cstheme="minorBidi"/>
          <w:color w:val="000000" w:themeColor="text1"/>
          <w:kern w:val="2"/>
          <w:sz w:val="18"/>
          <w:szCs w:val="18"/>
          <w:lang w:val="en-US" w:eastAsia="zh-CN" w:bidi="ar-SA"/>
          <w14:textFill>
            <w14:solidFill>
              <w14:schemeClr w14:val="tx1"/>
            </w14:solidFill>
          </w14:textFill>
        </w:rPr>
        <w:fldChar w:fldCharType="end"/>
      </w:r>
      <w:ins w:id="1287" w:author="Vanessa" w:date="2023-11-06T12:59:30Z">
        <w:r>
          <w:rPr>
            <w:rFonts w:hint="eastAsia" w:cstheme="minorBidi"/>
            <w:color w:val="000000" w:themeColor="text1"/>
            <w:kern w:val="2"/>
            <w:sz w:val="18"/>
            <w:szCs w:val="18"/>
            <w:lang w:val="en-US" w:eastAsia="zh-CN" w:bidi="ar-SA"/>
            <w14:textFill>
              <w14:solidFill>
                <w14:schemeClr w14:val="tx1"/>
              </w14:solidFill>
            </w14:textFill>
          </w:rPr>
          <w:t>/</w:t>
        </w:r>
      </w:ins>
      <w:ins w:id="1288" w:author="Vanessa" w:date="2023-11-06T12:59:33Z">
        <w:r>
          <w:rPr>
            <w:rFonts w:hint="eastAsia" w:cstheme="minorBidi"/>
            <w:color w:val="000000" w:themeColor="text1"/>
            <w:kern w:val="2"/>
            <w:sz w:val="18"/>
            <w:szCs w:val="18"/>
            <w:lang w:val="en-US" w:eastAsia="zh-CN" w:bidi="ar-SA"/>
            <w14:textFill>
              <w14:solidFill>
                <w14:schemeClr w14:val="tx1"/>
              </w14:solidFill>
            </w14:textFill>
          </w:rPr>
          <w:t>自由</w:t>
        </w:r>
      </w:ins>
      <w:ins w:id="1289" w:author="Vanessa" w:date="2023-11-06T12:59:34Z">
        <w:r>
          <w:rPr>
            <w:rFonts w:hint="eastAsia" w:cstheme="minorBidi"/>
            <w:color w:val="000000" w:themeColor="text1"/>
            <w:kern w:val="2"/>
            <w:sz w:val="18"/>
            <w:szCs w:val="18"/>
            <w:lang w:val="en-US" w:eastAsia="zh-CN" w:bidi="ar-SA"/>
            <w14:textFill>
              <w14:solidFill>
                <w14:schemeClr w14:val="tx1"/>
              </w14:solidFill>
            </w14:textFill>
          </w:rPr>
          <w:t>软件与</w:t>
        </w:r>
      </w:ins>
      <w:ins w:id="1290" w:author="Vanessa" w:date="2023-11-06T12:59:40Z">
        <w:r>
          <w:rPr>
            <w:rFonts w:hint="eastAsia" w:cstheme="minorBidi"/>
            <w:color w:val="000000" w:themeColor="text1"/>
            <w:kern w:val="2"/>
            <w:sz w:val="18"/>
            <w:szCs w:val="18"/>
            <w:lang w:val="en-US" w:eastAsia="zh-CN" w:bidi="ar-SA"/>
            <w14:textFill>
              <w14:solidFill>
                <w14:schemeClr w14:val="tx1"/>
              </w14:solidFill>
            </w14:textFill>
          </w:rPr>
          <w:t>数字</w:t>
        </w:r>
      </w:ins>
      <w:ins w:id="1291" w:author="Vanessa" w:date="2023-11-06T13:25:49Z">
        <w:r>
          <w:rPr>
            <w:rFonts w:hint="eastAsia" w:cstheme="minorBidi"/>
            <w:color w:val="000000" w:themeColor="text1"/>
            <w:kern w:val="2"/>
            <w:sz w:val="18"/>
            <w:szCs w:val="18"/>
            <w:lang w:val="en-US" w:eastAsia="zh-CN" w:bidi="ar-SA"/>
            <w14:textFill>
              <w14:solidFill>
                <w14:schemeClr w14:val="tx1"/>
              </w14:solidFill>
            </w14:textFill>
          </w:rPr>
          <w:t>共同体</w:t>
        </w:r>
      </w:ins>
      <w:ins w:id="1292" w:author="Vanessa" w:date="2023-11-06T12:59:47Z">
        <w:r>
          <w:rPr>
            <w:rFonts w:hint="eastAsia" w:cstheme="minorBidi"/>
            <w:color w:val="000000" w:themeColor="text1"/>
            <w:kern w:val="2"/>
            <w:sz w:val="18"/>
            <w:szCs w:val="18"/>
            <w:lang w:val="en-US" w:eastAsia="zh-CN" w:bidi="ar-SA"/>
            <w14:textFill>
              <w14:solidFill>
                <w14:schemeClr w14:val="tx1"/>
              </w14:solidFill>
            </w14:textFill>
          </w:rPr>
          <w:t>的</w:t>
        </w:r>
      </w:ins>
      <w:ins w:id="1293" w:author="Vanessa" w:date="2023-11-06T12:59:48Z">
        <w:r>
          <w:rPr>
            <w:rFonts w:hint="eastAsia" w:cstheme="minorBidi"/>
            <w:color w:val="000000" w:themeColor="text1"/>
            <w:kern w:val="2"/>
            <w:sz w:val="18"/>
            <w:szCs w:val="18"/>
            <w:lang w:val="en-US" w:eastAsia="zh-CN" w:bidi="ar-SA"/>
            <w14:textFill>
              <w14:solidFill>
                <w14:schemeClr w14:val="tx1"/>
              </w14:solidFill>
            </w14:textFill>
          </w:rPr>
          <w:t>行动计划</w:t>
        </w:r>
      </w:ins>
      <w:r>
        <w:rPr>
          <w:rFonts w:hint="default" w:cstheme="minorBidi"/>
          <w:kern w:val="2"/>
          <w:sz w:val="18"/>
          <w:szCs w:val="18"/>
          <w:lang w:val="en-US" w:eastAsia="zh-CN" w:bidi="ar-SA"/>
        </w:rPr>
        <w:t>”中获得授权。简而言之，法国OSPO致力于提高</w:t>
      </w:r>
      <w:del w:id="1294" w:author="Vanessa" w:date="2023-10-24T19:54:45Z">
        <w:r>
          <w:rPr>
            <w:rFonts w:hint="default" w:cstheme="minorBidi"/>
            <w:kern w:val="2"/>
            <w:sz w:val="18"/>
            <w:szCs w:val="18"/>
            <w:lang w:val="en-US" w:eastAsia="zh-CN" w:bidi="ar-SA"/>
          </w:rPr>
          <w:delText>公共部门</w:delText>
        </w:r>
      </w:del>
      <w:ins w:id="1295" w:author="Vanessa" w:date="2023-11-06T09:45:01Z">
        <w:r>
          <w:rPr>
            <w:rFonts w:hint="eastAsia" w:cstheme="minorBidi"/>
            <w:kern w:val="2"/>
            <w:sz w:val="18"/>
            <w:szCs w:val="18"/>
            <w:lang w:val="en-US" w:eastAsia="zh-CN" w:bidi="ar-SA"/>
          </w:rPr>
          <w:t>公立领域</w:t>
        </w:r>
      </w:ins>
      <w:r>
        <w:rPr>
          <w:rFonts w:hint="default" w:cstheme="minorBidi"/>
          <w:kern w:val="2"/>
          <w:sz w:val="18"/>
          <w:szCs w:val="18"/>
          <w:lang w:val="en-US" w:eastAsia="zh-CN" w:bidi="ar-SA"/>
        </w:rPr>
        <w:t>对开源软件的认</w:t>
      </w:r>
      <w:ins w:id="1296" w:author="Vanessa" w:date="2023-11-06T13:00:31Z">
        <w:r>
          <w:rPr>
            <w:rFonts w:hint="eastAsia" w:cstheme="minorBidi"/>
            <w:kern w:val="2"/>
            <w:sz w:val="18"/>
            <w:szCs w:val="18"/>
            <w:lang w:val="en-US" w:eastAsia="zh-CN" w:bidi="ar-SA"/>
          </w:rPr>
          <w:t>知</w:t>
        </w:r>
      </w:ins>
      <w:del w:id="1297" w:author="Vanessa" w:date="2023-11-06T13:00:29Z">
        <w:r>
          <w:rPr>
            <w:rFonts w:hint="default" w:cstheme="minorBidi"/>
            <w:kern w:val="2"/>
            <w:sz w:val="18"/>
            <w:szCs w:val="18"/>
            <w:lang w:val="en-US" w:eastAsia="zh-CN" w:bidi="ar-SA"/>
          </w:rPr>
          <w:delText>识</w:delText>
        </w:r>
      </w:del>
      <w:r>
        <w:rPr>
          <w:rFonts w:hint="default" w:cstheme="minorBidi"/>
          <w:kern w:val="2"/>
          <w:sz w:val="18"/>
          <w:szCs w:val="18"/>
          <w:lang w:val="en-US" w:eastAsia="zh-CN" w:bidi="ar-SA"/>
        </w:rPr>
        <w:t>、使用</w:t>
      </w:r>
      <w:ins w:id="1298" w:author="Vanessa" w:date="2023-11-06T13:00:34Z">
        <w:r>
          <w:rPr>
            <w:rFonts w:hint="eastAsia" w:cstheme="minorBidi"/>
            <w:kern w:val="2"/>
            <w:sz w:val="18"/>
            <w:szCs w:val="18"/>
            <w:lang w:val="en-US" w:eastAsia="zh-CN" w:bidi="ar-SA"/>
          </w:rPr>
          <w:t>及</w:t>
        </w:r>
      </w:ins>
      <w:del w:id="1299" w:author="Vanessa" w:date="2023-11-06T13:00:34Z">
        <w:r>
          <w:rPr>
            <w:rFonts w:hint="default" w:cstheme="minorBidi"/>
            <w:kern w:val="2"/>
            <w:sz w:val="18"/>
            <w:szCs w:val="18"/>
            <w:lang w:val="en-US" w:eastAsia="zh-CN" w:bidi="ar-SA"/>
          </w:rPr>
          <w:delText>和</w:delText>
        </w:r>
      </w:del>
      <w:r>
        <w:rPr>
          <w:rFonts w:hint="default" w:cstheme="minorBidi"/>
          <w:kern w:val="2"/>
          <w:sz w:val="18"/>
          <w:szCs w:val="18"/>
          <w:lang w:val="en-US" w:eastAsia="zh-CN" w:bidi="ar-SA"/>
        </w:rPr>
        <w:t>发展。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An important stated goal is</w:t>
      </w:r>
      <w:r>
        <w:rPr>
          <w:rFonts w:hint="default" w:cstheme="minorBidi"/>
          <w:color w:val="0000FF"/>
          <w:kern w:val="2"/>
          <w:sz w:val="18"/>
          <w:szCs w:val="18"/>
          <w:lang w:val="en-US" w:eastAsia="zh-CN" w:bidi="ar-SA"/>
          <w:rPrChange w:id="1300" w:author="Vanessa" w:date="2023-11-06T13:00:54Z">
            <w:rPr>
              <w:rFonts w:hint="default" w:cstheme="minorBidi"/>
              <w:color w:val="000000" w:themeColor="text1"/>
              <w:kern w:val="2"/>
              <w:sz w:val="18"/>
              <w:szCs w:val="18"/>
              <w:lang w:val="en-US" w:eastAsia="zh-CN" w:bidi="ar-SA"/>
              <w14:textFill>
                <w14:solidFill>
                  <w14:schemeClr w14:val="tx1"/>
                </w14:solidFill>
              </w14:textFill>
            </w:rPr>
          </w:rPrChange>
        </w:rPr>
        <w:t xml:space="preserve"> </w:t>
      </w:r>
      <w:r>
        <w:rPr>
          <w:rFonts w:hint="default" w:cstheme="minorBidi"/>
          <w:color w:val="0000FF"/>
          <w:kern w:val="2"/>
          <w:sz w:val="18"/>
          <w:szCs w:val="18"/>
          <w:lang w:val="en-US" w:eastAsia="zh-CN" w:bidi="ar-SA"/>
          <w:rPrChange w:id="1301" w:author="Vanessa" w:date="2023-11-06T13:00:54Z">
            <w:rPr>
              <w:rFonts w:hint="default" w:cstheme="minorBidi"/>
              <w:color w:val="000000" w:themeColor="text1"/>
              <w:kern w:val="2"/>
              <w:sz w:val="18"/>
              <w:szCs w:val="18"/>
              <w:lang w:val="en-US" w:eastAsia="zh-CN" w:bidi="ar-SA"/>
              <w14:textFill>
                <w14:solidFill>
                  <w14:schemeClr w14:val="tx1"/>
                </w14:solidFill>
              </w14:textFill>
            </w:rPr>
          </w:rPrChange>
        </w:rPr>
        <w:fldChar w:fldCharType="begin"/>
      </w:r>
      <w:r>
        <w:rPr>
          <w:rFonts w:hint="default" w:cstheme="minorBidi"/>
          <w:color w:val="0000FF"/>
          <w:kern w:val="2"/>
          <w:sz w:val="18"/>
          <w:szCs w:val="18"/>
          <w:lang w:val="en-US" w:eastAsia="zh-CN" w:bidi="ar-SA"/>
          <w:rPrChange w:id="1302" w:author="Vanessa" w:date="2023-11-06T13:00:54Z">
            <w:rPr>
              <w:rFonts w:hint="default" w:cstheme="minorBidi"/>
              <w:color w:val="000000" w:themeColor="text1"/>
              <w:kern w:val="2"/>
              <w:sz w:val="18"/>
              <w:szCs w:val="18"/>
              <w:lang w:val="en-US" w:eastAsia="zh-CN" w:bidi="ar-SA"/>
              <w14:textFill>
                <w14:solidFill>
                  <w14:schemeClr w14:val="tx1"/>
                </w14:solidFill>
              </w14:textFill>
            </w:rPr>
          </w:rPrChange>
        </w:rPr>
        <w:instrText xml:space="preserve"> HYPERLINK "https://www.numerique.gouv.fr/publications/plan-action-logiciels-libres-communs-numeriques/" </w:instrText>
      </w:r>
      <w:r>
        <w:rPr>
          <w:rFonts w:hint="default" w:cstheme="minorBidi"/>
          <w:color w:val="0000FF"/>
          <w:kern w:val="2"/>
          <w:sz w:val="18"/>
          <w:szCs w:val="18"/>
          <w:lang w:val="en-US" w:eastAsia="zh-CN" w:bidi="ar-SA"/>
          <w:rPrChange w:id="1303" w:author="Vanessa" w:date="2023-11-06T13:00:54Z">
            <w:rPr>
              <w:rFonts w:hint="default" w:cstheme="minorBidi"/>
              <w:color w:val="000000" w:themeColor="text1"/>
              <w:kern w:val="2"/>
              <w:sz w:val="18"/>
              <w:szCs w:val="18"/>
              <w:lang w:val="en-US" w:eastAsia="zh-CN" w:bidi="ar-SA"/>
              <w14:textFill>
                <w14:solidFill>
                  <w14:schemeClr w14:val="tx1"/>
                </w14:solidFill>
              </w14:textFill>
            </w:rPr>
          </w:rPrChange>
        </w:rPr>
        <w:fldChar w:fldCharType="separate"/>
      </w:r>
      <w:r>
        <w:rPr>
          <w:rStyle w:val="13"/>
          <w:rFonts w:hint="default" w:cstheme="minorBidi"/>
          <w:color w:val="0000FF"/>
          <w:kern w:val="2"/>
          <w:sz w:val="18"/>
          <w:szCs w:val="18"/>
          <w:lang w:val="en-US" w:eastAsia="zh-CN" w:bidi="ar-SA"/>
          <w:rPrChange w:id="1304" w:author="Vanessa" w:date="2023-11-06T13:00:54Z">
            <w:rPr>
              <w:rStyle w:val="13"/>
              <w:rFonts w:hint="default" w:cstheme="minorBidi"/>
              <w:color w:val="000000" w:themeColor="text1"/>
              <w:kern w:val="2"/>
              <w:sz w:val="18"/>
              <w:szCs w:val="18"/>
              <w:lang w:val="en-US" w:eastAsia="zh-CN" w:bidi="ar-SA"/>
              <w14:textFill>
                <w14:solidFill>
                  <w14:schemeClr w14:val="tx1"/>
                </w14:solidFill>
              </w14:textFill>
            </w:rPr>
          </w:rPrChange>
        </w:rPr>
        <w:t>to increase the attractiveness of the public sector as an employer to young talent with digital skills</w:t>
      </w:r>
      <w:r>
        <w:rPr>
          <w:rFonts w:hint="default" w:cstheme="minorBidi"/>
          <w:color w:val="0000FF"/>
          <w:kern w:val="2"/>
          <w:sz w:val="18"/>
          <w:szCs w:val="18"/>
          <w:lang w:val="en-US" w:eastAsia="zh-CN" w:bidi="ar-SA"/>
          <w:rPrChange w:id="1305" w:author="Vanessa" w:date="2023-11-06T13:00:54Z">
            <w:rPr>
              <w:rFonts w:hint="default" w:cstheme="minorBidi"/>
              <w:color w:val="000000" w:themeColor="text1"/>
              <w:kern w:val="2"/>
              <w:sz w:val="18"/>
              <w:szCs w:val="18"/>
              <w:lang w:val="en-US" w:eastAsia="zh-CN" w:bidi="ar-SA"/>
              <w14:textFill>
                <w14:solidFill>
                  <w14:schemeClr w14:val="tx1"/>
                </w14:solidFill>
              </w14:textFill>
            </w:rPr>
          </w:rPrChange>
        </w:rPr>
        <w:fldChar w:fldCharType="end"/>
      </w:r>
      <w:r>
        <w:rPr>
          <w:rFonts w:hint="default" w:cstheme="minorBidi"/>
          <w:kern w:val="2"/>
          <w:sz w:val="18"/>
          <w:szCs w:val="18"/>
          <w:lang w:val="en-US" w:eastAsia="zh-CN" w:bidi="ar-SA"/>
        </w:rPr>
        <w:t xml:space="preserve">. It does this through actions together with the </w:t>
      </w:r>
      <w:r>
        <w:rPr>
          <w:rFonts w:hint="default" w:cstheme="minorBidi"/>
          <w:color w:val="0000FF"/>
          <w:kern w:val="2"/>
          <w:sz w:val="18"/>
          <w:szCs w:val="18"/>
          <w:lang w:val="en-US" w:eastAsia="zh-CN" w:bidi="ar-SA"/>
          <w:rPrChange w:id="1306" w:author="Vanessa" w:date="2023-11-06T13:01:26Z">
            <w:rPr>
              <w:rFonts w:hint="default" w:cstheme="minorBidi"/>
              <w:color w:val="000000" w:themeColor="text1"/>
              <w:kern w:val="2"/>
              <w:sz w:val="18"/>
              <w:szCs w:val="18"/>
              <w:lang w:val="en-US" w:eastAsia="zh-CN" w:bidi="ar-SA"/>
              <w14:textFill>
                <w14:solidFill>
                  <w14:schemeClr w14:val="tx1"/>
                </w14:solidFill>
              </w14:textFill>
            </w:rPr>
          </w:rPrChange>
        </w:rPr>
        <w:fldChar w:fldCharType="begin"/>
      </w:r>
      <w:r>
        <w:rPr>
          <w:rFonts w:hint="default" w:cstheme="minorBidi"/>
          <w:color w:val="0000FF"/>
          <w:kern w:val="2"/>
          <w:sz w:val="18"/>
          <w:szCs w:val="18"/>
          <w:lang w:val="en-US" w:eastAsia="zh-CN" w:bidi="ar-SA"/>
          <w:rPrChange w:id="1307" w:author="Vanessa" w:date="2023-11-06T13:01:26Z">
            <w:rPr>
              <w:rFonts w:hint="default" w:cstheme="minorBidi"/>
              <w:color w:val="000000" w:themeColor="text1"/>
              <w:kern w:val="2"/>
              <w:sz w:val="18"/>
              <w:szCs w:val="18"/>
              <w:lang w:val="en-US" w:eastAsia="zh-CN" w:bidi="ar-SA"/>
              <w14:textFill>
                <w14:solidFill>
                  <w14:schemeClr w14:val="tx1"/>
                </w14:solidFill>
              </w14:textFill>
            </w:rPr>
          </w:rPrChange>
        </w:rPr>
        <w:instrText xml:space="preserve"> HYPERLINK "https://joinup.ec.europa.eu/collection/open-source-observatory-osor/news/les-blue-hats" \l ":~:text=The%20Blue%20Hats%20is%20an,to%20others%20what%20this%20means." </w:instrText>
      </w:r>
      <w:r>
        <w:rPr>
          <w:rFonts w:hint="default" w:cstheme="minorBidi"/>
          <w:color w:val="0000FF"/>
          <w:kern w:val="2"/>
          <w:sz w:val="18"/>
          <w:szCs w:val="18"/>
          <w:lang w:val="en-US" w:eastAsia="zh-CN" w:bidi="ar-SA"/>
          <w:rPrChange w:id="1308" w:author="Vanessa" w:date="2023-11-06T13:01:26Z">
            <w:rPr>
              <w:rFonts w:hint="default" w:cstheme="minorBidi"/>
              <w:color w:val="000000" w:themeColor="text1"/>
              <w:kern w:val="2"/>
              <w:sz w:val="18"/>
              <w:szCs w:val="18"/>
              <w:lang w:val="en-US" w:eastAsia="zh-CN" w:bidi="ar-SA"/>
              <w14:textFill>
                <w14:solidFill>
                  <w14:schemeClr w14:val="tx1"/>
                </w14:solidFill>
              </w14:textFill>
            </w:rPr>
          </w:rPrChange>
        </w:rPr>
        <w:fldChar w:fldCharType="separate"/>
      </w:r>
      <w:r>
        <w:rPr>
          <w:rStyle w:val="13"/>
          <w:rFonts w:hint="default" w:cstheme="minorBidi"/>
          <w:color w:val="0000FF"/>
          <w:kern w:val="2"/>
          <w:sz w:val="18"/>
          <w:szCs w:val="18"/>
          <w:lang w:val="en-US" w:eastAsia="zh-CN" w:bidi="ar-SA"/>
          <w:rPrChange w:id="1309" w:author="Vanessa" w:date="2023-11-06T13:01:26Z">
            <w:rPr>
              <w:rStyle w:val="13"/>
              <w:rFonts w:hint="default" w:cstheme="minorBidi"/>
              <w:color w:val="000000" w:themeColor="text1"/>
              <w:kern w:val="2"/>
              <w:sz w:val="18"/>
              <w:szCs w:val="18"/>
              <w:lang w:val="en-US" w:eastAsia="zh-CN" w:bidi="ar-SA"/>
              <w14:textFill>
                <w14:solidFill>
                  <w14:schemeClr w14:val="tx1"/>
                </w14:solidFill>
              </w14:textFill>
            </w:rPr>
          </w:rPrChange>
        </w:rPr>
        <w:t>Blue Hats</w:t>
      </w:r>
      <w:r>
        <w:rPr>
          <w:rFonts w:hint="default" w:cstheme="minorBidi"/>
          <w:color w:val="0000FF"/>
          <w:kern w:val="2"/>
          <w:sz w:val="18"/>
          <w:szCs w:val="18"/>
          <w:lang w:val="en-US" w:eastAsia="zh-CN" w:bidi="ar-SA"/>
          <w:rPrChange w:id="1310" w:author="Vanessa" w:date="2023-11-06T13:01:26Z">
            <w:rPr>
              <w:rFonts w:hint="default" w:cstheme="minorBidi"/>
              <w:color w:val="000000" w:themeColor="text1"/>
              <w:kern w:val="2"/>
              <w:sz w:val="18"/>
              <w:szCs w:val="18"/>
              <w:lang w:val="en-US" w:eastAsia="zh-CN" w:bidi="ar-SA"/>
              <w14:textFill>
                <w14:solidFill>
                  <w14:schemeClr w14:val="tx1"/>
                </w14:solidFill>
              </w14:textFill>
            </w:rPr>
          </w:rPrChange>
        </w:rPr>
        <w:fldChar w:fldCharType="end"/>
      </w:r>
      <w:r>
        <w:rPr>
          <w:rFonts w:hint="default" w:cstheme="minorBidi"/>
          <w:kern w:val="2"/>
          <w:sz w:val="18"/>
          <w:szCs w:val="18"/>
          <w:lang w:val="en-US" w:eastAsia="zh-CN" w:bidi="ar-SA"/>
        </w:rPr>
        <w:t>, the French government’s Open Source developer community, organising annual “Free and Open Source Sprint” events, but also through the use of Open Source itself. The stated reason is that developers and software engineers are less likely to choose a job where their ability to use and contribute to Open Source is limited.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法国政府OSPO的一个重要既定目标是</w:t>
      </w:r>
      <w:r>
        <w:rPr>
          <w:rFonts w:hint="default" w:cstheme="minorBidi"/>
          <w:color w:val="0000FF"/>
          <w:kern w:val="2"/>
          <w:sz w:val="18"/>
          <w:szCs w:val="18"/>
          <w:lang w:val="en-US" w:eastAsia="zh-CN" w:bidi="ar-SA"/>
          <w:rPrChange w:id="1311" w:author="Vanessa" w:date="2023-11-06T13:00:58Z">
            <w:rPr>
              <w:rFonts w:hint="default" w:cstheme="minorBidi"/>
              <w:color w:val="000000" w:themeColor="text1"/>
              <w:kern w:val="2"/>
              <w:sz w:val="18"/>
              <w:szCs w:val="18"/>
              <w:lang w:val="en-US" w:eastAsia="zh-CN" w:bidi="ar-SA"/>
              <w14:textFill>
                <w14:solidFill>
                  <w14:schemeClr w14:val="tx1"/>
                </w14:solidFill>
              </w14:textFill>
            </w:rPr>
          </w:rPrChange>
        </w:rPr>
        <w:fldChar w:fldCharType="begin"/>
      </w:r>
      <w:r>
        <w:rPr>
          <w:rFonts w:hint="default" w:cstheme="minorBidi"/>
          <w:color w:val="0000FF"/>
          <w:kern w:val="2"/>
          <w:sz w:val="18"/>
          <w:szCs w:val="18"/>
          <w:lang w:val="en-US" w:eastAsia="zh-CN" w:bidi="ar-SA"/>
          <w:rPrChange w:id="1312" w:author="Vanessa" w:date="2023-11-06T13:00:58Z">
            <w:rPr>
              <w:rFonts w:hint="default" w:cstheme="minorBidi"/>
              <w:color w:val="000000" w:themeColor="text1"/>
              <w:kern w:val="2"/>
              <w:sz w:val="18"/>
              <w:szCs w:val="18"/>
              <w:lang w:val="en-US" w:eastAsia="zh-CN" w:bidi="ar-SA"/>
              <w14:textFill>
                <w14:solidFill>
                  <w14:schemeClr w14:val="tx1"/>
                </w14:solidFill>
              </w14:textFill>
            </w:rPr>
          </w:rPrChange>
        </w:rPr>
        <w:instrText xml:space="preserve"> HYPERLINK "https://www.numerique.gouv.fr/publications/plan-action-logiciels-libres-communs-numeriques/" </w:instrText>
      </w:r>
      <w:r>
        <w:rPr>
          <w:rFonts w:hint="default" w:cstheme="minorBidi"/>
          <w:color w:val="0000FF"/>
          <w:kern w:val="2"/>
          <w:sz w:val="18"/>
          <w:szCs w:val="18"/>
          <w:lang w:val="en-US" w:eastAsia="zh-CN" w:bidi="ar-SA"/>
          <w:rPrChange w:id="1313" w:author="Vanessa" w:date="2023-11-06T13:00:58Z">
            <w:rPr>
              <w:rFonts w:hint="default" w:cstheme="minorBidi"/>
              <w:color w:val="000000" w:themeColor="text1"/>
              <w:kern w:val="2"/>
              <w:sz w:val="18"/>
              <w:szCs w:val="18"/>
              <w:lang w:val="en-US" w:eastAsia="zh-CN" w:bidi="ar-SA"/>
              <w14:textFill>
                <w14:solidFill>
                  <w14:schemeClr w14:val="tx1"/>
                </w14:solidFill>
              </w14:textFill>
            </w:rPr>
          </w:rPrChange>
        </w:rPr>
        <w:fldChar w:fldCharType="separate"/>
      </w:r>
      <w:r>
        <w:rPr>
          <w:rStyle w:val="13"/>
          <w:rFonts w:hint="default" w:cstheme="minorBidi"/>
          <w:color w:val="0000FF"/>
          <w:kern w:val="2"/>
          <w:sz w:val="18"/>
          <w:szCs w:val="18"/>
          <w:lang w:val="en-US" w:eastAsia="zh-CN" w:bidi="ar-SA"/>
          <w:rPrChange w:id="1314" w:author="Vanessa" w:date="2023-11-06T13:00:58Z">
            <w:rPr>
              <w:rStyle w:val="13"/>
              <w:rFonts w:hint="default" w:cstheme="minorBidi"/>
              <w:color w:val="000000" w:themeColor="text1"/>
              <w:kern w:val="2"/>
              <w:sz w:val="18"/>
              <w:szCs w:val="18"/>
              <w:lang w:val="en-US" w:eastAsia="zh-CN" w:bidi="ar-SA"/>
              <w14:textFill>
                <w14:solidFill>
                  <w14:schemeClr w14:val="tx1"/>
                </w14:solidFill>
              </w14:textFill>
            </w:rPr>
          </w:rPrChange>
        </w:rPr>
        <w:t>增强</w:t>
      </w:r>
      <w:ins w:id="1315" w:author="Vanessa" w:date="2023-11-06T13:01:14Z">
        <w:r>
          <w:rPr>
            <w:rStyle w:val="13"/>
            <w:rFonts w:hint="default" w:cstheme="minorBidi"/>
            <w:color w:val="0000FF"/>
            <w:kern w:val="2"/>
            <w:sz w:val="18"/>
            <w:szCs w:val="18"/>
            <w:lang w:val="en-US" w:eastAsia="zh-CN" w:bidi="ar-SA"/>
          </w:rPr>
          <w:t>作为雇主</w:t>
        </w:r>
      </w:ins>
      <w:ins w:id="1316" w:author="Vanessa" w:date="2023-11-06T13:01:16Z">
        <w:r>
          <w:rPr>
            <w:rStyle w:val="13"/>
            <w:rFonts w:hint="eastAsia" w:cstheme="minorBidi"/>
            <w:color w:val="0000FF"/>
            <w:kern w:val="2"/>
            <w:sz w:val="18"/>
            <w:szCs w:val="18"/>
            <w:lang w:val="en-US" w:eastAsia="zh-CN" w:bidi="ar-SA"/>
          </w:rPr>
          <w:t>的</w:t>
        </w:r>
      </w:ins>
      <w:del w:id="1317" w:author="Vanessa" w:date="2023-10-24T19:54:45Z">
        <w:r>
          <w:rPr>
            <w:rStyle w:val="13"/>
            <w:rFonts w:hint="default" w:cstheme="minorBidi"/>
            <w:color w:val="0000FF"/>
            <w:kern w:val="2"/>
            <w:sz w:val="18"/>
            <w:szCs w:val="18"/>
            <w:lang w:val="en-US" w:eastAsia="zh-CN" w:bidi="ar-SA"/>
            <w:rPrChange w:id="1318" w:author="Vanessa" w:date="2023-11-06T13:00:58Z">
              <w:rPr>
                <w:rStyle w:val="13"/>
                <w:rFonts w:hint="default" w:cstheme="minorBidi"/>
                <w:color w:val="000000" w:themeColor="text1"/>
                <w:kern w:val="2"/>
                <w:sz w:val="18"/>
                <w:szCs w:val="18"/>
                <w:lang w:val="en-US" w:eastAsia="zh-CN" w:bidi="ar-SA"/>
                <w14:textFill>
                  <w14:solidFill>
                    <w14:schemeClr w14:val="tx1"/>
                  </w14:solidFill>
                </w14:textFill>
              </w:rPr>
            </w:rPrChange>
          </w:rPr>
          <w:delText>公共部门</w:delText>
        </w:r>
      </w:del>
      <w:ins w:id="1320" w:author="Vanessa" w:date="2023-11-06T09:45:01Z">
        <w:r>
          <w:rPr>
            <w:rStyle w:val="13"/>
            <w:rFonts w:hint="eastAsia" w:cstheme="minorBidi"/>
            <w:color w:val="0000FF"/>
            <w:kern w:val="2"/>
            <w:sz w:val="18"/>
            <w:szCs w:val="18"/>
            <w:lang w:val="en-US" w:eastAsia="zh-CN" w:bidi="ar-SA"/>
            <w:rPrChange w:id="1321" w:author="Vanessa" w:date="2023-11-06T13:00:58Z">
              <w:rPr>
                <w:rStyle w:val="13"/>
                <w:rFonts w:hint="eastAsia" w:cstheme="minorBidi"/>
                <w:color w:val="000000" w:themeColor="text1"/>
                <w:kern w:val="2"/>
                <w:sz w:val="18"/>
                <w:szCs w:val="18"/>
                <w:lang w:val="en-US" w:eastAsia="zh-CN" w:bidi="ar-SA"/>
                <w14:textFill>
                  <w14:solidFill>
                    <w14:schemeClr w14:val="tx1"/>
                  </w14:solidFill>
                </w14:textFill>
              </w:rPr>
            </w:rPrChange>
          </w:rPr>
          <w:t>公立领域</w:t>
        </w:r>
      </w:ins>
      <w:del w:id="1323" w:author="Vanessa" w:date="2023-11-06T13:01:14Z">
        <w:r>
          <w:rPr>
            <w:rStyle w:val="13"/>
            <w:rFonts w:hint="default" w:cstheme="minorBidi"/>
            <w:color w:val="0000FF"/>
            <w:kern w:val="2"/>
            <w:sz w:val="18"/>
            <w:szCs w:val="18"/>
            <w:lang w:val="en-US" w:eastAsia="zh-CN" w:bidi="ar-SA"/>
            <w:rPrChange w:id="1324" w:author="Vanessa" w:date="2023-11-06T13:00:58Z">
              <w:rPr>
                <w:rStyle w:val="13"/>
                <w:rFonts w:hint="default" w:cstheme="minorBidi"/>
                <w:color w:val="000000" w:themeColor="text1"/>
                <w:kern w:val="2"/>
                <w:sz w:val="18"/>
                <w:szCs w:val="18"/>
                <w:lang w:val="en-US" w:eastAsia="zh-CN" w:bidi="ar-SA"/>
                <w14:textFill>
                  <w14:solidFill>
                    <w14:schemeClr w14:val="tx1"/>
                  </w14:solidFill>
                </w14:textFill>
              </w:rPr>
            </w:rPrChange>
          </w:rPr>
          <w:delText>作为雇主</w:delText>
        </w:r>
      </w:del>
      <w:r>
        <w:rPr>
          <w:rStyle w:val="13"/>
          <w:rFonts w:hint="default" w:cstheme="minorBidi"/>
          <w:color w:val="0000FF"/>
          <w:kern w:val="2"/>
          <w:sz w:val="18"/>
          <w:szCs w:val="18"/>
          <w:lang w:val="en-US" w:eastAsia="zh-CN" w:bidi="ar-SA"/>
          <w:rPrChange w:id="1326" w:author="Vanessa" w:date="2023-11-06T13:00:58Z">
            <w:rPr>
              <w:rStyle w:val="13"/>
              <w:rFonts w:hint="default" w:cstheme="minorBidi"/>
              <w:color w:val="000000" w:themeColor="text1"/>
              <w:kern w:val="2"/>
              <w:sz w:val="18"/>
              <w:szCs w:val="18"/>
              <w:lang w:val="en-US" w:eastAsia="zh-CN" w:bidi="ar-SA"/>
              <w14:textFill>
                <w14:solidFill>
                  <w14:schemeClr w14:val="tx1"/>
                </w14:solidFill>
              </w14:textFill>
            </w:rPr>
          </w:rPrChange>
        </w:rPr>
        <w:t>对具有数字技能的青年人才的吸引力</w:t>
      </w:r>
      <w:r>
        <w:rPr>
          <w:rFonts w:hint="default" w:cstheme="minorBidi"/>
          <w:color w:val="0000FF"/>
          <w:kern w:val="2"/>
          <w:sz w:val="18"/>
          <w:szCs w:val="18"/>
          <w:lang w:val="en-US" w:eastAsia="zh-CN" w:bidi="ar-SA"/>
          <w:rPrChange w:id="1327" w:author="Vanessa" w:date="2023-11-06T13:00:58Z">
            <w:rPr>
              <w:rFonts w:hint="default" w:cstheme="minorBidi"/>
              <w:color w:val="000000" w:themeColor="text1"/>
              <w:kern w:val="2"/>
              <w:sz w:val="18"/>
              <w:szCs w:val="18"/>
              <w:lang w:val="en-US" w:eastAsia="zh-CN" w:bidi="ar-SA"/>
              <w14:textFill>
                <w14:solidFill>
                  <w14:schemeClr w14:val="tx1"/>
                </w14:solidFill>
              </w14:textFill>
            </w:rPr>
          </w:rPrChange>
        </w:rPr>
        <w:fldChar w:fldCharType="end"/>
      </w:r>
      <w:r>
        <w:rPr>
          <w:rFonts w:hint="default" w:cstheme="minorBidi"/>
          <w:kern w:val="2"/>
          <w:sz w:val="18"/>
          <w:szCs w:val="18"/>
          <w:lang w:val="en-US" w:eastAsia="zh-CN" w:bidi="ar-SA"/>
        </w:rPr>
        <w:t>。它通过与法国政府的开源开发者</w:t>
      </w:r>
      <w:del w:id="1328" w:author="Vanessa" w:date="2023-11-06T09:55:48Z">
        <w:r>
          <w:rPr>
            <w:rFonts w:hint="default" w:cstheme="minorBidi"/>
            <w:kern w:val="2"/>
            <w:sz w:val="18"/>
            <w:szCs w:val="18"/>
            <w:lang w:val="en-US" w:eastAsia="zh-CN" w:bidi="ar-SA"/>
          </w:rPr>
          <w:delText>社区</w:delText>
        </w:r>
      </w:del>
      <w:ins w:id="1329" w:author="Vanessa" w:date="2023-11-06T09:55:48Z">
        <w:r>
          <w:rPr>
            <w:rFonts w:hint="eastAsia" w:cstheme="minorBidi"/>
            <w:kern w:val="2"/>
            <w:sz w:val="18"/>
            <w:szCs w:val="18"/>
            <w:lang w:val="en-US" w:eastAsia="zh-CN" w:bidi="ar-SA"/>
          </w:rPr>
          <w:t>共同体</w:t>
        </w:r>
      </w:ins>
      <w:r>
        <w:rPr>
          <w:rFonts w:hint="default" w:cstheme="minorBidi"/>
          <w:color w:val="0000FF"/>
          <w:kern w:val="2"/>
          <w:sz w:val="18"/>
          <w:szCs w:val="18"/>
          <w:lang w:val="en-US" w:eastAsia="zh-CN" w:bidi="ar-SA"/>
          <w:rPrChange w:id="1330" w:author="Vanessa" w:date="2023-11-06T13:01:30Z">
            <w:rPr>
              <w:rFonts w:hint="default" w:cstheme="minorBidi"/>
              <w:kern w:val="2"/>
              <w:sz w:val="18"/>
              <w:szCs w:val="18"/>
              <w:lang w:val="en-US" w:eastAsia="zh-CN" w:bidi="ar-SA"/>
            </w:rPr>
          </w:rPrChange>
        </w:rPr>
        <w:t>“</w:t>
      </w:r>
      <w:r>
        <w:rPr>
          <w:rFonts w:hint="default" w:cstheme="minorBidi"/>
          <w:color w:val="0000FF"/>
          <w:kern w:val="2"/>
          <w:sz w:val="18"/>
          <w:szCs w:val="18"/>
          <w:lang w:val="en-US" w:eastAsia="zh-CN" w:bidi="ar-SA"/>
          <w:rPrChange w:id="1331" w:author="Vanessa" w:date="2023-11-06T13:01:30Z">
            <w:rPr>
              <w:rFonts w:hint="default" w:cstheme="minorBidi"/>
              <w:color w:val="000000" w:themeColor="text1"/>
              <w:kern w:val="2"/>
              <w:sz w:val="18"/>
              <w:szCs w:val="18"/>
              <w:lang w:val="en-US" w:eastAsia="zh-CN" w:bidi="ar-SA"/>
              <w14:textFill>
                <w14:solidFill>
                  <w14:schemeClr w14:val="tx1"/>
                </w14:solidFill>
              </w14:textFill>
            </w:rPr>
          </w:rPrChange>
        </w:rPr>
        <w:fldChar w:fldCharType="begin"/>
      </w:r>
      <w:r>
        <w:rPr>
          <w:rFonts w:hint="default" w:cstheme="minorBidi"/>
          <w:color w:val="0000FF"/>
          <w:kern w:val="2"/>
          <w:sz w:val="18"/>
          <w:szCs w:val="18"/>
          <w:lang w:val="en-US" w:eastAsia="zh-CN" w:bidi="ar-SA"/>
          <w:rPrChange w:id="1332" w:author="Vanessa" w:date="2023-11-06T13:01:30Z">
            <w:rPr>
              <w:rFonts w:hint="default" w:cstheme="minorBidi"/>
              <w:color w:val="000000" w:themeColor="text1"/>
              <w:kern w:val="2"/>
              <w:sz w:val="18"/>
              <w:szCs w:val="18"/>
              <w:lang w:val="en-US" w:eastAsia="zh-CN" w:bidi="ar-SA"/>
              <w14:textFill>
                <w14:solidFill>
                  <w14:schemeClr w14:val="tx1"/>
                </w14:solidFill>
              </w14:textFill>
            </w:rPr>
          </w:rPrChange>
        </w:rPr>
        <w:instrText xml:space="preserve"> HYPERLINK "https://joinup.ec.europa.eu/collection/open-source-observatory-osor/news/les-blue-hats" \l ":~:text=The%20Blue%20Hats%20is%20an,to%20others%20what%20this%20means." </w:instrText>
      </w:r>
      <w:r>
        <w:rPr>
          <w:rFonts w:hint="default" w:cstheme="minorBidi"/>
          <w:color w:val="0000FF"/>
          <w:kern w:val="2"/>
          <w:sz w:val="18"/>
          <w:szCs w:val="18"/>
          <w:lang w:val="en-US" w:eastAsia="zh-CN" w:bidi="ar-SA"/>
          <w:rPrChange w:id="1333" w:author="Vanessa" w:date="2023-11-06T13:01:30Z">
            <w:rPr>
              <w:rFonts w:hint="default" w:cstheme="minorBidi"/>
              <w:color w:val="000000" w:themeColor="text1"/>
              <w:kern w:val="2"/>
              <w:sz w:val="18"/>
              <w:szCs w:val="18"/>
              <w:lang w:val="en-US" w:eastAsia="zh-CN" w:bidi="ar-SA"/>
              <w14:textFill>
                <w14:solidFill>
                  <w14:schemeClr w14:val="tx1"/>
                </w14:solidFill>
              </w14:textFill>
            </w:rPr>
          </w:rPrChange>
        </w:rPr>
        <w:fldChar w:fldCharType="separate"/>
      </w:r>
      <w:r>
        <w:rPr>
          <w:rStyle w:val="13"/>
          <w:rFonts w:hint="default" w:cstheme="minorBidi"/>
          <w:color w:val="0000FF"/>
          <w:kern w:val="2"/>
          <w:sz w:val="18"/>
          <w:szCs w:val="18"/>
          <w:lang w:val="en-US" w:eastAsia="zh-CN" w:bidi="ar-SA"/>
          <w:rPrChange w:id="1334" w:author="Vanessa" w:date="2023-11-06T13:01:30Z">
            <w:rPr>
              <w:rStyle w:val="13"/>
              <w:rFonts w:hint="default" w:cstheme="minorBidi"/>
              <w:color w:val="000000" w:themeColor="text1"/>
              <w:kern w:val="2"/>
              <w:sz w:val="18"/>
              <w:szCs w:val="18"/>
              <w:lang w:val="en-US" w:eastAsia="zh-CN" w:bidi="ar-SA"/>
              <w14:textFill>
                <w14:solidFill>
                  <w14:schemeClr w14:val="tx1"/>
                </w14:solidFill>
              </w14:textFill>
            </w:rPr>
          </w:rPrChange>
        </w:rPr>
        <w:t>Blue Hats</w:t>
      </w:r>
      <w:r>
        <w:rPr>
          <w:rFonts w:hint="default" w:cstheme="minorBidi"/>
          <w:color w:val="0000FF"/>
          <w:kern w:val="2"/>
          <w:sz w:val="18"/>
          <w:szCs w:val="18"/>
          <w:lang w:val="en-US" w:eastAsia="zh-CN" w:bidi="ar-SA"/>
          <w:rPrChange w:id="1335" w:author="Vanessa" w:date="2023-11-06T13:01:30Z">
            <w:rPr>
              <w:rFonts w:hint="default" w:cstheme="minorBidi"/>
              <w:color w:val="000000" w:themeColor="text1"/>
              <w:kern w:val="2"/>
              <w:sz w:val="18"/>
              <w:szCs w:val="18"/>
              <w:lang w:val="en-US" w:eastAsia="zh-CN" w:bidi="ar-SA"/>
              <w14:textFill>
                <w14:solidFill>
                  <w14:schemeClr w14:val="tx1"/>
                </w14:solidFill>
              </w14:textFill>
            </w:rPr>
          </w:rPrChange>
        </w:rPr>
        <w:fldChar w:fldCharType="end"/>
      </w:r>
      <w:r>
        <w:rPr>
          <w:rFonts w:hint="default" w:cstheme="minorBidi"/>
          <w:kern w:val="2"/>
          <w:sz w:val="18"/>
          <w:szCs w:val="18"/>
          <w:lang w:val="en-US" w:eastAsia="zh-CN" w:bidi="ar-SA"/>
        </w:rPr>
        <w:t>”合作，组织年度“自由</w:t>
      </w:r>
      <w:ins w:id="1336" w:author="Vanessa" w:date="2023-11-06T13:02:28Z">
        <w:r>
          <w:rPr>
            <w:rFonts w:hint="eastAsia" w:cstheme="minorBidi"/>
            <w:kern w:val="2"/>
            <w:sz w:val="18"/>
            <w:szCs w:val="18"/>
            <w:lang w:val="en-US" w:eastAsia="zh-CN" w:bidi="ar-SA"/>
          </w:rPr>
          <w:t>与</w:t>
        </w:r>
      </w:ins>
      <w:del w:id="1337" w:author="Vanessa" w:date="2023-11-06T13:02:28Z">
        <w:r>
          <w:rPr>
            <w:rFonts w:hint="default" w:cstheme="minorBidi"/>
            <w:kern w:val="2"/>
            <w:sz w:val="18"/>
            <w:szCs w:val="18"/>
            <w:lang w:val="en-US" w:eastAsia="zh-CN" w:bidi="ar-SA"/>
          </w:rPr>
          <w:delText>和</w:delText>
        </w:r>
      </w:del>
      <w:r>
        <w:rPr>
          <w:rFonts w:hint="default" w:cstheme="minorBidi"/>
          <w:kern w:val="2"/>
          <w:sz w:val="18"/>
          <w:szCs w:val="18"/>
          <w:lang w:val="en-US" w:eastAsia="zh-CN" w:bidi="ar-SA"/>
        </w:rPr>
        <w:t>开源</w:t>
      </w:r>
      <w:ins w:id="1338" w:author="Vanessa" w:date="2023-11-06T13:03:00Z">
        <w:r>
          <w:rPr>
            <w:rFonts w:hint="eastAsia" w:cstheme="minorBidi"/>
            <w:kern w:val="2"/>
            <w:sz w:val="18"/>
            <w:szCs w:val="18"/>
            <w:lang w:val="en-US" w:eastAsia="zh-CN" w:bidi="ar-SA"/>
          </w:rPr>
          <w:t>冲刺</w:t>
        </w:r>
      </w:ins>
      <w:r>
        <w:rPr>
          <w:rFonts w:hint="default" w:cstheme="minorBidi"/>
          <w:kern w:val="2"/>
          <w:sz w:val="18"/>
          <w:szCs w:val="18"/>
          <w:lang w:val="en-US" w:eastAsia="zh-CN" w:bidi="ar-SA"/>
        </w:rPr>
        <w:t>”活动，同时也通过使用开源</w:t>
      </w:r>
      <w:ins w:id="1339" w:author="Vanessa" w:date="2023-11-06T13:03:11Z">
        <w:r>
          <w:rPr>
            <w:rFonts w:hint="eastAsia" w:cstheme="minorBidi"/>
            <w:kern w:val="2"/>
            <w:sz w:val="18"/>
            <w:szCs w:val="18"/>
            <w:lang w:val="en-US" w:eastAsia="zh-CN" w:bidi="ar-SA"/>
          </w:rPr>
          <w:t>本身</w:t>
        </w:r>
      </w:ins>
      <w:r>
        <w:rPr>
          <w:rFonts w:hint="default" w:cstheme="minorBidi"/>
          <w:kern w:val="2"/>
          <w:sz w:val="18"/>
          <w:szCs w:val="18"/>
          <w:lang w:val="en-US" w:eastAsia="zh-CN" w:bidi="ar-SA"/>
        </w:rPr>
        <w:t>来实现这一目标。因为开发人员和软件工程师不太可能选择</w:t>
      </w:r>
      <w:ins w:id="1340" w:author="Vanessa" w:date="2023-11-06T13:04:05Z">
        <w:r>
          <w:rPr>
            <w:rFonts w:hint="eastAsia" w:cstheme="minorBidi"/>
            <w:kern w:val="2"/>
            <w:sz w:val="18"/>
            <w:szCs w:val="18"/>
            <w:lang w:val="en-US" w:eastAsia="zh-CN" w:bidi="ar-SA"/>
          </w:rPr>
          <w:t>其</w:t>
        </w:r>
      </w:ins>
      <w:del w:id="1341" w:author="Vanessa" w:date="2023-11-06T13:03:48Z">
        <w:r>
          <w:rPr>
            <w:rFonts w:hint="default" w:cstheme="minorBidi"/>
            <w:kern w:val="2"/>
            <w:sz w:val="18"/>
            <w:szCs w:val="18"/>
            <w:lang w:val="en-US" w:eastAsia="zh-CN" w:bidi="ar-SA"/>
          </w:rPr>
          <w:delText>他们</w:delText>
        </w:r>
      </w:del>
      <w:r>
        <w:rPr>
          <w:rFonts w:hint="default" w:cstheme="minorBidi"/>
          <w:kern w:val="2"/>
          <w:sz w:val="18"/>
          <w:szCs w:val="18"/>
          <w:lang w:val="en-US" w:eastAsia="zh-CN" w:bidi="ar-SA"/>
        </w:rPr>
        <w:t>使用和贡献开源能力受限的工作。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There are several ambitious initiatives that the OSPO will engage in. The government has for example dedicated 30 million EUR to finance Open Source solutions for local authorities. In terms of development, it will work with the publication of source code for the digital identity aggregator FranceConnect. Moreover, it will run the development of the site code.gouv.fr (also available in English). It is also launching the BlueHats Semester of Code programme in which engineering students will contribute for six months to Open Source software.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OSPO将参与几项宏伟的计划。例如，政府投入3000万欧元资助地方政府的开源解决方案。在开发方面，它将与法国网络账号联通平台FranceConnect合作公布平台的源代码。此外，它将运行</w:t>
      </w:r>
      <w:ins w:id="1342" w:author="Vanessa" w:date="2023-11-06T13:05:04Z">
        <w:r>
          <w:rPr>
            <w:rFonts w:hint="eastAsia" w:cstheme="minorBidi"/>
            <w:kern w:val="2"/>
            <w:sz w:val="18"/>
            <w:szCs w:val="18"/>
            <w:lang w:val="en-US" w:eastAsia="zh-CN" w:bidi="ar-SA"/>
          </w:rPr>
          <w:t>开发</w:t>
        </w:r>
      </w:ins>
      <w:r>
        <w:rPr>
          <w:rFonts w:hint="default" w:cstheme="minorBidi"/>
          <w:kern w:val="2"/>
          <w:sz w:val="18"/>
          <w:szCs w:val="18"/>
          <w:lang w:val="en-US" w:eastAsia="zh-CN" w:bidi="ar-SA"/>
        </w:rPr>
        <w:t>code.</w:t>
      </w:r>
      <w:del w:id="1343" w:author="Vanessa" w:date="2023-11-06T13:04:37Z">
        <w:r>
          <w:rPr>
            <w:rFonts w:hint="default" w:cstheme="minorBidi"/>
            <w:kern w:val="2"/>
            <w:sz w:val="18"/>
            <w:szCs w:val="18"/>
            <w:lang w:val="en-US" w:eastAsia="zh-CN" w:bidi="ar-SA"/>
          </w:rPr>
          <w:delText xml:space="preserve"> </w:delText>
        </w:r>
      </w:del>
      <w:r>
        <w:rPr>
          <w:rFonts w:hint="default" w:cstheme="minorBidi"/>
          <w:kern w:val="2"/>
          <w:sz w:val="18"/>
          <w:szCs w:val="18"/>
          <w:lang w:val="en-US" w:eastAsia="zh-CN" w:bidi="ar-SA"/>
        </w:rPr>
        <w:t>gov</w:t>
      </w:r>
      <w:del w:id="1344" w:author="Vanessa" w:date="2023-11-06T13:04:39Z">
        <w:r>
          <w:rPr>
            <w:rFonts w:hint="default" w:cstheme="minorBidi"/>
            <w:kern w:val="2"/>
            <w:sz w:val="18"/>
            <w:szCs w:val="18"/>
            <w:lang w:val="en-US" w:eastAsia="zh-CN" w:bidi="ar-SA"/>
          </w:rPr>
          <w:delText xml:space="preserve"> </w:delText>
        </w:r>
      </w:del>
      <w:r>
        <w:rPr>
          <w:rFonts w:hint="default" w:cstheme="minorBidi"/>
          <w:kern w:val="2"/>
          <w:sz w:val="18"/>
          <w:szCs w:val="18"/>
          <w:lang w:val="en-US" w:eastAsia="zh-CN" w:bidi="ar-SA"/>
        </w:rPr>
        <w:t>.fr网站（也有英文版本）</w:t>
      </w:r>
      <w:del w:id="1345" w:author="Vanessa" w:date="2023-11-06T13:05:02Z">
        <w:r>
          <w:rPr>
            <w:rFonts w:hint="default" w:cstheme="minorBidi"/>
            <w:kern w:val="2"/>
            <w:sz w:val="18"/>
            <w:szCs w:val="18"/>
            <w:lang w:val="en-US" w:eastAsia="zh-CN" w:bidi="ar-SA"/>
          </w:rPr>
          <w:delText>的开发</w:delText>
        </w:r>
      </w:del>
      <w:r>
        <w:rPr>
          <w:rFonts w:hint="default" w:cstheme="minorBidi"/>
          <w:kern w:val="2"/>
          <w:sz w:val="18"/>
          <w:szCs w:val="18"/>
          <w:lang w:val="en-US" w:eastAsia="zh-CN" w:bidi="ar-SA"/>
        </w:rPr>
        <w:t>。它还推出了“BlueHats代码学期（BlueHats Semester of Code）”项目，软件工程专业的学生将</w:t>
      </w:r>
      <w:ins w:id="1346" w:author="Vanessa" w:date="2023-11-06T13:05:34Z">
        <w:r>
          <w:rPr>
            <w:rFonts w:hint="default" w:cstheme="minorBidi"/>
            <w:kern w:val="2"/>
            <w:sz w:val="18"/>
            <w:szCs w:val="18"/>
            <w:lang w:val="en-US" w:eastAsia="zh-CN" w:bidi="ar-SA"/>
          </w:rPr>
          <w:t>贡献</w:t>
        </w:r>
      </w:ins>
      <w:del w:id="1347" w:author="Vanessa" w:date="2023-11-06T13:05:36Z">
        <w:r>
          <w:rPr>
            <w:rFonts w:hint="default" w:cstheme="minorBidi"/>
            <w:kern w:val="2"/>
            <w:sz w:val="18"/>
            <w:szCs w:val="18"/>
            <w:lang w:val="en-US" w:eastAsia="zh-CN" w:bidi="ar-SA"/>
          </w:rPr>
          <w:delText>为</w:delText>
        </w:r>
      </w:del>
      <w:r>
        <w:rPr>
          <w:rFonts w:hint="default" w:cstheme="minorBidi"/>
          <w:kern w:val="2"/>
          <w:sz w:val="18"/>
          <w:szCs w:val="18"/>
          <w:lang w:val="en-US" w:eastAsia="zh-CN" w:bidi="ar-SA"/>
        </w:rPr>
        <w:t>开源软件</w:t>
      </w:r>
      <w:del w:id="1348" w:author="Vanessa" w:date="2023-11-06T13:05:34Z">
        <w:r>
          <w:rPr>
            <w:rFonts w:hint="default" w:cstheme="minorBidi"/>
            <w:kern w:val="2"/>
            <w:sz w:val="18"/>
            <w:szCs w:val="18"/>
            <w:lang w:val="en-US" w:eastAsia="zh-CN" w:bidi="ar-SA"/>
          </w:rPr>
          <w:delText>贡献</w:delText>
        </w:r>
      </w:del>
      <w:r>
        <w:rPr>
          <w:rFonts w:hint="default" w:cstheme="minorBidi"/>
          <w:kern w:val="2"/>
          <w:sz w:val="18"/>
          <w:szCs w:val="18"/>
          <w:lang w:val="en-US" w:eastAsia="zh-CN" w:bidi="ar-SA"/>
        </w:rPr>
        <w:t>6个月</w:t>
      </w:r>
      <w:del w:id="1349" w:author="Vanessa" w:date="2023-11-06T13:05:28Z">
        <w:r>
          <w:rPr>
            <w:rFonts w:hint="default" w:cstheme="minorBidi"/>
            <w:kern w:val="2"/>
            <w:sz w:val="18"/>
            <w:szCs w:val="18"/>
            <w:lang w:val="en-US" w:eastAsia="zh-CN" w:bidi="ar-SA"/>
          </w:rPr>
          <w:delText>的时间</w:delText>
        </w:r>
      </w:del>
      <w:r>
        <w:rPr>
          <w:rFonts w:hint="default" w:cstheme="minorBidi"/>
          <w:kern w:val="2"/>
          <w:sz w:val="18"/>
          <w:szCs w:val="18"/>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Networking is of specific importance to a national OSPO. The French OSPO team stated that they cannot ignore work that is done in cities, municipalities, universities and other entities. Those experiences bring an important perspective and involving them ensures the best usage of resources and high rate of implementation, as well as innovations and modifications. There is therefore a need for a strong collaboration and networking mechanism between the central OSPO and different agencies/entities.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建立</w:t>
      </w:r>
      <w:del w:id="1350" w:author="Vanessa" w:date="2023-11-06T13:17:44Z">
        <w:r>
          <w:rPr>
            <w:rFonts w:hint="default" w:cstheme="minorBidi"/>
            <w:kern w:val="2"/>
            <w:sz w:val="18"/>
            <w:szCs w:val="18"/>
            <w:lang w:val="en-US" w:eastAsia="zh-CN" w:bidi="ar-SA"/>
          </w:rPr>
          <w:delText>联系网</w:delText>
        </w:r>
      </w:del>
      <w:ins w:id="1351" w:author="Vanessa" w:date="2023-11-06T13:17:44Z">
        <w:r>
          <w:rPr>
            <w:rFonts w:hint="eastAsia" w:cstheme="minorBidi"/>
            <w:kern w:val="2"/>
            <w:sz w:val="18"/>
            <w:szCs w:val="18"/>
            <w:lang w:val="en-US" w:eastAsia="zh-CN" w:bidi="ar-SA"/>
          </w:rPr>
          <w:t>联络网</w:t>
        </w:r>
      </w:ins>
      <w:del w:id="1352" w:author="Vanessa" w:date="2023-11-06T13:05:52Z">
        <w:r>
          <w:rPr>
            <w:rFonts w:hint="default" w:cstheme="minorBidi"/>
            <w:kern w:val="2"/>
            <w:sz w:val="18"/>
            <w:szCs w:val="18"/>
            <w:lang w:val="en-US" w:eastAsia="zh-CN" w:bidi="ar-SA"/>
          </w:rPr>
          <w:delText>络</w:delText>
        </w:r>
      </w:del>
      <w:r>
        <w:rPr>
          <w:rFonts w:hint="default" w:cstheme="minorBidi"/>
          <w:kern w:val="2"/>
          <w:sz w:val="18"/>
          <w:szCs w:val="18"/>
          <w:lang w:val="en-US" w:eastAsia="zh-CN" w:bidi="ar-SA"/>
        </w:rPr>
        <w:t>对国家OSPO具有特别重要的意义。法国OSPO团队表示，他们不能忽视在城市、市政</w:t>
      </w:r>
      <w:ins w:id="1353" w:author="Vanessa" w:date="2023-11-06T13:06:05Z">
        <w:r>
          <w:rPr>
            <w:rFonts w:hint="eastAsia" w:cstheme="minorBidi"/>
            <w:kern w:val="2"/>
            <w:sz w:val="18"/>
            <w:szCs w:val="18"/>
            <w:lang w:val="en-US" w:eastAsia="zh-CN" w:bidi="ar-SA"/>
          </w:rPr>
          <w:t>机关</w:t>
        </w:r>
      </w:ins>
      <w:del w:id="1354" w:author="Vanessa" w:date="2023-11-06T13:06:04Z">
        <w:r>
          <w:rPr>
            <w:rFonts w:hint="default" w:cstheme="minorBidi"/>
            <w:kern w:val="2"/>
            <w:sz w:val="18"/>
            <w:szCs w:val="18"/>
            <w:lang w:val="en-US" w:eastAsia="zh-CN" w:bidi="ar-SA"/>
          </w:rPr>
          <w:delText>当局</w:delText>
        </w:r>
      </w:del>
      <w:r>
        <w:rPr>
          <w:rFonts w:hint="default" w:cstheme="minorBidi"/>
          <w:kern w:val="2"/>
          <w:sz w:val="18"/>
          <w:szCs w:val="18"/>
          <w:lang w:val="en-US" w:eastAsia="zh-CN" w:bidi="ar-SA"/>
        </w:rPr>
        <w:t>、大学和其他组织所做的工作。这些经验带来了一个重要的观点：OSPO的参与确保了资源的有效配置</w:t>
      </w:r>
      <w:ins w:id="1355" w:author="Vanessa" w:date="2023-11-06T13:06:50Z">
        <w:r>
          <w:rPr>
            <w:rFonts w:hint="eastAsia" w:cstheme="minorBidi"/>
            <w:kern w:val="2"/>
            <w:sz w:val="18"/>
            <w:szCs w:val="18"/>
            <w:lang w:val="en-US" w:eastAsia="zh-CN" w:bidi="ar-SA"/>
          </w:rPr>
          <w:t>、</w:t>
        </w:r>
      </w:ins>
      <w:del w:id="1356" w:author="Vanessa" w:date="2023-11-06T13:06:43Z">
        <w:r>
          <w:rPr>
            <w:rFonts w:hint="default" w:cstheme="minorBidi"/>
            <w:kern w:val="2"/>
            <w:sz w:val="18"/>
            <w:szCs w:val="18"/>
            <w:lang w:val="en-US" w:eastAsia="zh-CN" w:bidi="ar-SA"/>
          </w:rPr>
          <w:delText>，以</w:delText>
        </w:r>
      </w:del>
      <w:del w:id="1357" w:author="Vanessa" w:date="2023-11-06T13:06:51Z">
        <w:r>
          <w:rPr>
            <w:rFonts w:hint="default" w:cstheme="minorBidi"/>
            <w:kern w:val="2"/>
            <w:sz w:val="18"/>
            <w:szCs w:val="18"/>
            <w:lang w:val="en-US" w:eastAsia="zh-CN" w:bidi="ar-SA"/>
          </w:rPr>
          <w:delText>及</w:delText>
        </w:r>
      </w:del>
      <w:r>
        <w:rPr>
          <w:rFonts w:hint="default" w:cstheme="minorBidi"/>
          <w:kern w:val="2"/>
          <w:sz w:val="18"/>
          <w:szCs w:val="18"/>
          <w:lang w:val="en-US" w:eastAsia="zh-CN" w:bidi="ar-SA"/>
        </w:rPr>
        <w:t>创新</w:t>
      </w:r>
      <w:ins w:id="1358" w:author="Vanessa" w:date="2023-11-06T13:06:45Z">
        <w:r>
          <w:rPr>
            <w:rFonts w:hint="eastAsia" w:cstheme="minorBidi"/>
            <w:kern w:val="2"/>
            <w:sz w:val="18"/>
            <w:szCs w:val="18"/>
            <w:lang w:val="en-US" w:eastAsia="zh-CN" w:bidi="ar-SA"/>
          </w:rPr>
          <w:t>及</w:t>
        </w:r>
      </w:ins>
      <w:del w:id="1359" w:author="Vanessa" w:date="2023-11-06T13:06:45Z">
        <w:r>
          <w:rPr>
            <w:rFonts w:hint="default" w:cstheme="minorBidi"/>
            <w:kern w:val="2"/>
            <w:sz w:val="18"/>
            <w:szCs w:val="18"/>
            <w:lang w:val="en-US" w:eastAsia="zh-CN" w:bidi="ar-SA"/>
          </w:rPr>
          <w:delText>和</w:delText>
        </w:r>
      </w:del>
      <w:r>
        <w:rPr>
          <w:rFonts w:hint="default" w:cstheme="minorBidi"/>
          <w:kern w:val="2"/>
          <w:sz w:val="18"/>
          <w:szCs w:val="18"/>
          <w:lang w:val="en-US" w:eastAsia="zh-CN" w:bidi="ar-SA"/>
        </w:rPr>
        <w:t>改善。因此，有必要在中央OSPO和不同的机构/组织之间建立强大的协作和</w:t>
      </w:r>
      <w:del w:id="1360" w:author="Vanessa" w:date="2023-11-06T13:07:07Z">
        <w:r>
          <w:rPr>
            <w:rFonts w:hint="default" w:cstheme="minorBidi"/>
            <w:kern w:val="2"/>
            <w:sz w:val="18"/>
            <w:szCs w:val="18"/>
            <w:lang w:val="en-US" w:eastAsia="zh-CN" w:bidi="ar-SA"/>
          </w:rPr>
          <w:delText>网</w:delText>
        </w:r>
      </w:del>
      <w:ins w:id="1361" w:author="Vanessa" w:date="2023-11-06T13:17:44Z">
        <w:r>
          <w:rPr>
            <w:rFonts w:hint="eastAsia" w:cstheme="minorBidi"/>
            <w:kern w:val="2"/>
            <w:sz w:val="18"/>
            <w:szCs w:val="18"/>
            <w:lang w:val="en-US" w:eastAsia="zh-CN" w:bidi="ar-SA"/>
          </w:rPr>
          <w:t>联络网</w:t>
        </w:r>
      </w:ins>
      <w:del w:id="1362" w:author="Vanessa" w:date="2023-11-06T13:07:10Z">
        <w:r>
          <w:rPr>
            <w:rFonts w:hint="default" w:cstheme="minorBidi"/>
            <w:kern w:val="2"/>
            <w:sz w:val="18"/>
            <w:szCs w:val="18"/>
            <w:lang w:val="en-US" w:eastAsia="zh-CN" w:bidi="ar-SA"/>
          </w:rPr>
          <w:delText>络</w:delText>
        </w:r>
      </w:del>
      <w:r>
        <w:rPr>
          <w:rFonts w:hint="default" w:cstheme="minorBidi"/>
          <w:kern w:val="2"/>
          <w:sz w:val="18"/>
          <w:szCs w:val="18"/>
          <w:lang w:val="en-US" w:eastAsia="zh-CN" w:bidi="ar-SA"/>
        </w:rPr>
        <w:t>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highlight w:val="none"/>
          <w:lang w:val="en-US" w:eastAsia="zh-CN" w:bidi="ar-SA"/>
          <w:rPrChange w:id="1363" w:author="Vanessa" w:date="2023-11-06T13:12:16Z">
            <w:rPr>
              <w:rFonts w:hint="default" w:cstheme="minorBidi"/>
              <w:kern w:val="2"/>
              <w:sz w:val="18"/>
              <w:szCs w:val="18"/>
              <w:lang w:val="en-US" w:eastAsia="zh-CN" w:bidi="ar-SA"/>
            </w:rPr>
          </w:rPrChange>
        </w:rPr>
      </w:pPr>
      <w:r>
        <w:rPr>
          <w:rFonts w:hint="default" w:cstheme="minorBidi"/>
          <w:kern w:val="2"/>
          <w:sz w:val="18"/>
          <w:szCs w:val="18"/>
          <w:highlight w:val="none"/>
          <w:lang w:val="en-US" w:eastAsia="zh-CN" w:bidi="ar-SA"/>
          <w:rPrChange w:id="1364" w:author="Vanessa" w:date="2023-11-06T13:12:16Z">
            <w:rPr>
              <w:rFonts w:hint="default" w:cstheme="minorBidi"/>
              <w:kern w:val="2"/>
              <w:sz w:val="18"/>
              <w:szCs w:val="18"/>
              <w:lang w:val="en-US" w:eastAsia="zh-CN" w:bidi="ar-SA"/>
            </w:rPr>
          </w:rPrChange>
        </w:rPr>
        <w:t>According to the OSPO team, the key Open Source challenge is realising the potential of sharing and reuse of Open Source solutions. There is a strong need to make sense of all the Open Source resources available so that other parts of the administration can use them, and avoid duplication. This also extends to cities, towns and municipalities that often have similar needs in terms of software products. There is also a need to help agencies developing and maintaining these solutions to find new users. The goal is to have a set of ready-made solutions that can be downloaded and installed easily by a diverse set of public sector users and organisations.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highlight w:val="none"/>
          <w:lang w:val="en-US" w:eastAsia="zh-CN" w:bidi="ar-SA"/>
          <w:rPrChange w:id="1365" w:author="Vanessa" w:date="2023-11-06T13:12:16Z">
            <w:rPr>
              <w:rFonts w:hint="default" w:cstheme="minorBidi"/>
              <w:kern w:val="2"/>
              <w:sz w:val="18"/>
              <w:szCs w:val="18"/>
              <w:lang w:val="en-US" w:eastAsia="zh-CN" w:bidi="ar-SA"/>
            </w:rPr>
          </w:rPrChange>
        </w:rPr>
      </w:pPr>
      <w:r>
        <w:rPr>
          <w:rFonts w:hint="default" w:cstheme="minorBidi"/>
          <w:kern w:val="2"/>
          <w:sz w:val="18"/>
          <w:szCs w:val="18"/>
          <w:highlight w:val="none"/>
          <w:lang w:val="en-US" w:eastAsia="zh-CN" w:bidi="ar-SA"/>
          <w:rPrChange w:id="1366" w:author="Vanessa" w:date="2023-11-06T13:12:16Z">
            <w:rPr>
              <w:rFonts w:hint="default" w:cstheme="minorBidi"/>
              <w:kern w:val="2"/>
              <w:sz w:val="18"/>
              <w:szCs w:val="18"/>
              <w:lang w:val="en-US" w:eastAsia="zh-CN" w:bidi="ar-SA"/>
            </w:rPr>
          </w:rPrChange>
        </w:rPr>
        <w:t>OSPO团队表示，发掘共享和</w:t>
      </w:r>
      <w:del w:id="1367" w:author="Vanessa" w:date="2023-11-06T10:16:04Z">
        <w:r>
          <w:rPr>
            <w:rFonts w:hint="default" w:cstheme="minorBidi"/>
            <w:kern w:val="2"/>
            <w:sz w:val="18"/>
            <w:szCs w:val="18"/>
            <w:highlight w:val="none"/>
            <w:lang w:val="en-US" w:eastAsia="zh-CN" w:bidi="ar-SA"/>
            <w:rPrChange w:id="1368" w:author="Vanessa" w:date="2023-11-06T13:12:16Z">
              <w:rPr>
                <w:rFonts w:hint="default" w:cstheme="minorBidi"/>
                <w:kern w:val="2"/>
                <w:sz w:val="18"/>
                <w:szCs w:val="18"/>
                <w:lang w:val="en-US" w:eastAsia="zh-CN" w:bidi="ar-SA"/>
              </w:rPr>
            </w:rPrChange>
          </w:rPr>
          <w:delText>重用</w:delText>
        </w:r>
      </w:del>
      <w:ins w:id="1370" w:author="Vanessa" w:date="2023-11-06T10:16:04Z">
        <w:r>
          <w:rPr>
            <w:rFonts w:hint="eastAsia" w:cstheme="minorBidi"/>
            <w:kern w:val="2"/>
            <w:sz w:val="18"/>
            <w:szCs w:val="18"/>
            <w:highlight w:val="none"/>
            <w:lang w:val="en-US" w:eastAsia="zh-CN" w:bidi="ar-SA"/>
            <w:rPrChange w:id="1371" w:author="Vanessa" w:date="2023-11-06T13:12:16Z">
              <w:rPr>
                <w:rFonts w:hint="eastAsia" w:cstheme="minorBidi"/>
                <w:kern w:val="2"/>
                <w:sz w:val="18"/>
                <w:szCs w:val="18"/>
                <w:lang w:val="en-US" w:eastAsia="zh-CN" w:bidi="ar-SA"/>
              </w:rPr>
            </w:rPrChange>
          </w:rPr>
          <w:t>复用</w:t>
        </w:r>
      </w:ins>
      <w:r>
        <w:rPr>
          <w:rFonts w:hint="default" w:cstheme="minorBidi"/>
          <w:kern w:val="2"/>
          <w:sz w:val="18"/>
          <w:szCs w:val="18"/>
          <w:highlight w:val="none"/>
          <w:lang w:val="en-US" w:eastAsia="zh-CN" w:bidi="ar-SA"/>
          <w:rPrChange w:id="1373" w:author="Vanessa" w:date="2023-11-06T13:12:16Z">
            <w:rPr>
              <w:rFonts w:hint="default" w:cstheme="minorBidi"/>
              <w:kern w:val="2"/>
              <w:sz w:val="18"/>
              <w:szCs w:val="18"/>
              <w:lang w:val="en-US" w:eastAsia="zh-CN" w:bidi="ar-SA"/>
            </w:rPr>
          </w:rPrChange>
        </w:rPr>
        <w:t>开源解决方案的潜力是关键的开源挑战。他们非常需要了解所有可用的开源资源，以便政府的其他部门可以使用它们，并避免重复。</w:t>
      </w:r>
      <w:ins w:id="1374" w:author="Vanessa" w:date="2023-11-06T13:08:51Z">
        <w:r>
          <w:rPr>
            <w:rFonts w:hint="eastAsia" w:cstheme="minorBidi"/>
            <w:kern w:val="2"/>
            <w:sz w:val="18"/>
            <w:szCs w:val="18"/>
            <w:highlight w:val="none"/>
            <w:lang w:val="en-US" w:eastAsia="zh-CN" w:bidi="ar-SA"/>
            <w:rPrChange w:id="1375" w:author="Vanessa" w:date="2023-11-06T13:12:16Z">
              <w:rPr>
                <w:rFonts w:hint="eastAsia" w:cstheme="minorBidi"/>
                <w:kern w:val="2"/>
                <w:sz w:val="18"/>
                <w:szCs w:val="18"/>
                <w:lang w:val="en-US" w:eastAsia="zh-CN" w:bidi="ar-SA"/>
              </w:rPr>
            </w:rPrChange>
          </w:rPr>
          <w:t>该</w:t>
        </w:r>
      </w:ins>
      <w:del w:id="1377" w:author="Vanessa" w:date="2023-11-06T13:08:48Z">
        <w:r>
          <w:rPr>
            <w:rFonts w:hint="default" w:cstheme="minorBidi"/>
            <w:kern w:val="2"/>
            <w:sz w:val="18"/>
            <w:szCs w:val="18"/>
            <w:highlight w:val="none"/>
            <w:lang w:val="en-US" w:eastAsia="zh-CN" w:bidi="ar-SA"/>
            <w:rPrChange w:id="1378" w:author="Vanessa" w:date="2023-11-06T13:12:16Z">
              <w:rPr>
                <w:rFonts w:hint="default" w:cstheme="minorBidi"/>
                <w:kern w:val="2"/>
                <w:sz w:val="18"/>
                <w:szCs w:val="18"/>
                <w:lang w:val="en-US" w:eastAsia="zh-CN" w:bidi="ar-SA"/>
              </w:rPr>
            </w:rPrChange>
          </w:rPr>
          <w:delText>这</w:delText>
        </w:r>
      </w:del>
      <w:del w:id="1380" w:author="Vanessa" w:date="2023-11-06T11:17:03Z">
        <w:r>
          <w:rPr>
            <w:rFonts w:hint="default" w:cstheme="minorBidi"/>
            <w:kern w:val="2"/>
            <w:sz w:val="18"/>
            <w:szCs w:val="18"/>
            <w:highlight w:val="none"/>
            <w:lang w:val="en-US" w:eastAsia="zh-CN" w:bidi="ar-SA"/>
            <w:rPrChange w:id="1381" w:author="Vanessa" w:date="2023-11-06T13:12:16Z">
              <w:rPr>
                <w:rFonts w:hint="default" w:cstheme="minorBidi"/>
                <w:kern w:val="2"/>
                <w:sz w:val="18"/>
                <w:szCs w:val="18"/>
                <w:lang w:val="en-US" w:eastAsia="zh-CN" w:bidi="ar-SA"/>
              </w:rPr>
            </w:rPrChange>
          </w:rPr>
          <w:delText>需求</w:delText>
        </w:r>
      </w:del>
      <w:ins w:id="1383" w:author="Vanessa" w:date="2023-11-06T13:09:28Z">
        <w:r>
          <w:rPr>
            <w:rFonts w:hint="eastAsia" w:cstheme="minorBidi"/>
            <w:kern w:val="2"/>
            <w:sz w:val="18"/>
            <w:szCs w:val="18"/>
            <w:highlight w:val="none"/>
            <w:lang w:val="en-US" w:eastAsia="zh-CN" w:bidi="ar-SA"/>
            <w:rPrChange w:id="1384" w:author="Vanessa" w:date="2023-11-06T13:12:16Z">
              <w:rPr>
                <w:rFonts w:hint="eastAsia" w:cstheme="minorBidi"/>
                <w:kern w:val="2"/>
                <w:sz w:val="18"/>
                <w:szCs w:val="18"/>
                <w:highlight w:val="green"/>
                <w:lang w:val="en-US" w:eastAsia="zh-CN" w:bidi="ar-SA"/>
              </w:rPr>
            </w:rPrChange>
          </w:rPr>
          <w:t>需求</w:t>
        </w:r>
      </w:ins>
      <w:r>
        <w:rPr>
          <w:rFonts w:hint="default" w:cstheme="minorBidi"/>
          <w:kern w:val="2"/>
          <w:sz w:val="18"/>
          <w:szCs w:val="18"/>
          <w:highlight w:val="none"/>
          <w:lang w:val="en-US" w:eastAsia="zh-CN" w:bidi="ar-SA"/>
          <w:rPrChange w:id="1386" w:author="Vanessa" w:date="2023-11-06T13:12:16Z">
            <w:rPr>
              <w:rFonts w:hint="default" w:cstheme="minorBidi"/>
              <w:kern w:val="2"/>
              <w:sz w:val="18"/>
              <w:szCs w:val="18"/>
              <w:lang w:val="en-US" w:eastAsia="zh-CN" w:bidi="ar-SA"/>
            </w:rPr>
          </w:rPrChange>
        </w:rPr>
        <w:t>也延伸到了城市、乡镇和直辖市，</w:t>
      </w:r>
      <w:del w:id="1387" w:author="Vanessa" w:date="2023-11-06T13:09:32Z">
        <w:r>
          <w:rPr>
            <w:rFonts w:hint="default" w:cstheme="minorBidi"/>
            <w:kern w:val="2"/>
            <w:sz w:val="18"/>
            <w:szCs w:val="18"/>
            <w:highlight w:val="none"/>
            <w:lang w:val="en-US" w:eastAsia="zh-CN" w:bidi="ar-SA"/>
            <w:rPrChange w:id="1388" w:author="Vanessa" w:date="2023-11-06T13:12:16Z">
              <w:rPr>
                <w:rFonts w:hint="default" w:cstheme="minorBidi"/>
                <w:kern w:val="2"/>
                <w:sz w:val="18"/>
                <w:szCs w:val="18"/>
                <w:lang w:val="en-US" w:eastAsia="zh-CN" w:bidi="ar-SA"/>
              </w:rPr>
            </w:rPrChange>
          </w:rPr>
          <w:delText>它们</w:delText>
        </w:r>
      </w:del>
      <w:ins w:id="1390" w:author="Vanessa" w:date="2023-11-06T13:09:32Z">
        <w:r>
          <w:rPr>
            <w:rFonts w:hint="eastAsia" w:cstheme="minorBidi"/>
            <w:kern w:val="2"/>
            <w:sz w:val="18"/>
            <w:szCs w:val="18"/>
            <w:highlight w:val="none"/>
            <w:lang w:val="en-US" w:eastAsia="zh-CN" w:bidi="ar-SA"/>
            <w:rPrChange w:id="1391" w:author="Vanessa" w:date="2023-11-06T13:12:16Z">
              <w:rPr>
                <w:rFonts w:hint="eastAsia" w:cstheme="minorBidi"/>
                <w:kern w:val="2"/>
                <w:sz w:val="18"/>
                <w:szCs w:val="18"/>
                <w:highlight w:val="green"/>
                <w:lang w:val="en-US" w:eastAsia="zh-CN" w:bidi="ar-SA"/>
              </w:rPr>
            </w:rPrChange>
          </w:rPr>
          <w:t>且</w:t>
        </w:r>
      </w:ins>
      <w:r>
        <w:rPr>
          <w:rFonts w:hint="default" w:cstheme="minorBidi"/>
          <w:kern w:val="2"/>
          <w:sz w:val="18"/>
          <w:szCs w:val="18"/>
          <w:highlight w:val="none"/>
          <w:lang w:val="en-US" w:eastAsia="zh-CN" w:bidi="ar-SA"/>
          <w:rPrChange w:id="1393" w:author="Vanessa" w:date="2023-11-06T13:12:16Z">
            <w:rPr>
              <w:rFonts w:hint="default" w:cstheme="minorBidi"/>
              <w:kern w:val="2"/>
              <w:sz w:val="18"/>
              <w:szCs w:val="18"/>
              <w:lang w:val="en-US" w:eastAsia="zh-CN" w:bidi="ar-SA"/>
            </w:rPr>
          </w:rPrChange>
        </w:rPr>
        <w:t>在软件产品方面往往也有类似的</w:t>
      </w:r>
      <w:del w:id="1394" w:author="Vanessa" w:date="2023-11-06T13:09:23Z">
        <w:r>
          <w:rPr>
            <w:rFonts w:hint="default" w:cstheme="minorBidi"/>
            <w:kern w:val="2"/>
            <w:sz w:val="18"/>
            <w:szCs w:val="18"/>
            <w:highlight w:val="none"/>
            <w:lang w:val="en-US" w:eastAsia="zh-CN" w:bidi="ar-SA"/>
            <w:rPrChange w:id="1395" w:author="Vanessa" w:date="2023-11-06T13:12:16Z">
              <w:rPr>
                <w:rFonts w:hint="default" w:cstheme="minorBidi"/>
                <w:kern w:val="2"/>
                <w:sz w:val="18"/>
                <w:szCs w:val="18"/>
                <w:lang w:val="en-US" w:eastAsia="zh-CN" w:bidi="ar-SA"/>
              </w:rPr>
            </w:rPrChange>
          </w:rPr>
          <w:delText>需求</w:delText>
        </w:r>
      </w:del>
      <w:ins w:id="1397" w:author="Vanessa" w:date="2023-11-06T13:09:23Z">
        <w:r>
          <w:rPr>
            <w:rFonts w:hint="eastAsia" w:cstheme="minorBidi"/>
            <w:kern w:val="2"/>
            <w:sz w:val="18"/>
            <w:szCs w:val="18"/>
            <w:highlight w:val="none"/>
            <w:lang w:val="en-US" w:eastAsia="zh-CN" w:bidi="ar-SA"/>
            <w:rPrChange w:id="1398" w:author="Vanessa" w:date="2023-11-06T13:12:16Z">
              <w:rPr>
                <w:rFonts w:hint="eastAsia" w:cstheme="minorBidi"/>
                <w:kern w:val="2"/>
                <w:sz w:val="18"/>
                <w:szCs w:val="18"/>
                <w:highlight w:val="green"/>
                <w:lang w:val="en-US" w:eastAsia="zh-CN" w:bidi="ar-SA"/>
              </w:rPr>
            </w:rPrChange>
          </w:rPr>
          <w:t>需求</w:t>
        </w:r>
      </w:ins>
      <w:r>
        <w:rPr>
          <w:rFonts w:hint="default" w:cstheme="minorBidi"/>
          <w:kern w:val="2"/>
          <w:sz w:val="18"/>
          <w:szCs w:val="18"/>
          <w:highlight w:val="none"/>
          <w:lang w:val="en-US" w:eastAsia="zh-CN" w:bidi="ar-SA"/>
          <w:rPrChange w:id="1400" w:author="Vanessa" w:date="2023-11-06T13:12:16Z">
            <w:rPr>
              <w:rFonts w:hint="default" w:cstheme="minorBidi"/>
              <w:kern w:val="2"/>
              <w:sz w:val="18"/>
              <w:szCs w:val="18"/>
              <w:lang w:val="en-US" w:eastAsia="zh-CN" w:bidi="ar-SA"/>
            </w:rPr>
          </w:rPrChange>
        </w:rPr>
        <w:t>。此外，还需要帮助机构开发和维护这些解决方案，以寻找新用户。他们的目标</w:t>
      </w:r>
      <w:r>
        <w:rPr>
          <w:rFonts w:hint="default" w:cstheme="minorBidi"/>
          <w:kern w:val="2"/>
          <w:sz w:val="18"/>
          <w:szCs w:val="18"/>
          <w:highlight w:val="none"/>
          <w:lang w:val="en-US" w:eastAsia="zh-CN" w:bidi="ar-SA"/>
          <w:rPrChange w:id="1401" w:author="Vanessa" w:date="2023-11-06T13:12:16Z">
            <w:rPr>
              <w:rFonts w:hint="default" w:cstheme="minorBidi"/>
              <w:kern w:val="2"/>
              <w:sz w:val="18"/>
              <w:szCs w:val="18"/>
              <w:lang w:val="en-US" w:eastAsia="zh-CN" w:bidi="ar-SA"/>
            </w:rPr>
          </w:rPrChange>
        </w:rPr>
        <w:t>是提供一套现成的解决方案，可供不同的</w:t>
      </w:r>
      <w:del w:id="1402" w:author="Vanessa" w:date="2023-10-24T19:54:45Z">
        <w:r>
          <w:rPr>
            <w:rFonts w:hint="default" w:cstheme="minorBidi"/>
            <w:kern w:val="2"/>
            <w:sz w:val="18"/>
            <w:szCs w:val="18"/>
            <w:highlight w:val="none"/>
            <w:lang w:val="en-US" w:eastAsia="zh-CN" w:bidi="ar-SA"/>
            <w:rPrChange w:id="1403" w:author="Vanessa" w:date="2023-11-06T13:12:16Z">
              <w:rPr>
                <w:rFonts w:hint="default" w:cstheme="minorBidi"/>
                <w:kern w:val="2"/>
                <w:sz w:val="18"/>
                <w:szCs w:val="18"/>
                <w:lang w:val="en-US" w:eastAsia="zh-CN" w:bidi="ar-SA"/>
              </w:rPr>
            </w:rPrChange>
          </w:rPr>
          <w:delText>公共部门</w:delText>
        </w:r>
      </w:del>
      <w:ins w:id="1405" w:author="Vanessa" w:date="2023-11-06T09:45:01Z">
        <w:r>
          <w:rPr>
            <w:rFonts w:hint="eastAsia" w:cstheme="minorBidi"/>
            <w:kern w:val="2"/>
            <w:sz w:val="18"/>
            <w:szCs w:val="18"/>
            <w:highlight w:val="none"/>
            <w:lang w:val="en-US" w:eastAsia="zh-CN" w:bidi="ar-SA"/>
            <w:rPrChange w:id="1406" w:author="Vanessa" w:date="2023-11-06T13:12:16Z">
              <w:rPr>
                <w:rFonts w:hint="eastAsia" w:cstheme="minorBidi"/>
                <w:kern w:val="2"/>
                <w:sz w:val="18"/>
                <w:szCs w:val="18"/>
                <w:lang w:val="en-US" w:eastAsia="zh-CN" w:bidi="ar-SA"/>
              </w:rPr>
            </w:rPrChange>
          </w:rPr>
          <w:t>公立领域</w:t>
        </w:r>
      </w:ins>
      <w:ins w:id="1408" w:author="Vanessa" w:date="2023-11-06T13:09:46Z">
        <w:r>
          <w:rPr>
            <w:rFonts w:hint="eastAsia" w:cstheme="minorBidi"/>
            <w:kern w:val="2"/>
            <w:sz w:val="18"/>
            <w:szCs w:val="18"/>
            <w:highlight w:val="none"/>
            <w:lang w:val="en-US" w:eastAsia="zh-CN" w:bidi="ar-SA"/>
            <w:rPrChange w:id="1409" w:author="Vanessa" w:date="2023-11-06T13:12:16Z">
              <w:rPr>
                <w:rFonts w:hint="eastAsia" w:cstheme="minorBidi"/>
                <w:kern w:val="2"/>
                <w:sz w:val="18"/>
                <w:szCs w:val="18"/>
                <w:lang w:val="en-US" w:eastAsia="zh-CN" w:bidi="ar-SA"/>
              </w:rPr>
            </w:rPrChange>
          </w:rPr>
          <w:t>的</w:t>
        </w:r>
      </w:ins>
      <w:r>
        <w:rPr>
          <w:rFonts w:hint="default" w:cstheme="minorBidi"/>
          <w:kern w:val="2"/>
          <w:sz w:val="18"/>
          <w:szCs w:val="18"/>
          <w:highlight w:val="none"/>
          <w:lang w:val="en-US" w:eastAsia="zh-CN" w:bidi="ar-SA"/>
          <w:rPrChange w:id="1411" w:author="Vanessa" w:date="2023-11-06T13:12:16Z">
            <w:rPr>
              <w:rFonts w:hint="default" w:cstheme="minorBidi"/>
              <w:kern w:val="2"/>
              <w:sz w:val="18"/>
              <w:szCs w:val="18"/>
              <w:lang w:val="en-US" w:eastAsia="zh-CN" w:bidi="ar-SA"/>
            </w:rPr>
          </w:rPrChange>
        </w:rPr>
        <w:t>用户和组织轻松下载和安装。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The biggest challenge of the OSPO, however, is similar to that of the government CIO in general: meeting diverse demands and needs. The OSPO is asked to address the needs of the many arms of the public sector—from ministries, departments, specific initiatives and local public sector institutions. In other words, the OSPO has an internal mandate to support the Open Source engagement of the government, but also an external mandate to engage with cities, municipalities, universities and other entities.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然而，OSPO面临的最大挑战与一般的政府</w:t>
      </w:r>
      <w:del w:id="1412" w:author="Vanessa" w:date="2023-11-06T13:12:26Z">
        <w:r>
          <w:rPr>
            <w:rFonts w:hint="default" w:cstheme="minorBidi"/>
            <w:kern w:val="2"/>
            <w:sz w:val="18"/>
            <w:szCs w:val="18"/>
            <w:lang w:val="en-US" w:eastAsia="zh-CN" w:bidi="ar-SA"/>
          </w:rPr>
          <w:delText>首席信息官</w:delText>
        </w:r>
      </w:del>
      <w:ins w:id="1413" w:author="Vanessa" w:date="2023-11-06T13:12:26Z">
        <w:r>
          <w:rPr>
            <w:rFonts w:hint="eastAsia" w:cstheme="minorBidi"/>
            <w:kern w:val="2"/>
            <w:sz w:val="18"/>
            <w:szCs w:val="18"/>
            <w:lang w:val="en-US" w:eastAsia="zh-CN" w:bidi="ar-SA"/>
          </w:rPr>
          <w:t>CIO</w:t>
        </w:r>
      </w:ins>
      <w:r>
        <w:rPr>
          <w:rFonts w:hint="eastAsia" w:cstheme="minorBidi"/>
          <w:kern w:val="2"/>
          <w:sz w:val="18"/>
          <w:szCs w:val="18"/>
          <w:lang w:val="en-US" w:eastAsia="zh-CN" w:bidi="ar-SA"/>
        </w:rPr>
        <w:t>面临的</w:t>
      </w:r>
      <w:r>
        <w:rPr>
          <w:rFonts w:hint="default" w:cstheme="minorBidi"/>
          <w:kern w:val="2"/>
          <w:sz w:val="18"/>
          <w:szCs w:val="18"/>
          <w:lang w:val="en-US" w:eastAsia="zh-CN" w:bidi="ar-SA"/>
        </w:rPr>
        <w:t>类似：满足不同的</w:t>
      </w:r>
      <w:del w:id="1414" w:author="Vanessa" w:date="2023-11-06T11:17:03Z">
        <w:r>
          <w:rPr>
            <w:rFonts w:hint="default" w:cstheme="minorBidi"/>
            <w:kern w:val="2"/>
            <w:sz w:val="18"/>
            <w:szCs w:val="18"/>
            <w:lang w:val="en-US" w:eastAsia="zh-CN" w:bidi="ar-SA"/>
          </w:rPr>
          <w:delText>需求</w:delText>
        </w:r>
      </w:del>
      <w:ins w:id="1415" w:author="Vanessa" w:date="2023-11-06T11:17:03Z">
        <w:r>
          <w:rPr>
            <w:rFonts w:hint="eastAsia" w:cstheme="minorBidi"/>
            <w:kern w:val="2"/>
            <w:sz w:val="18"/>
            <w:szCs w:val="18"/>
            <w:lang w:val="en-US" w:eastAsia="zh-CN" w:bidi="ar-SA"/>
          </w:rPr>
          <w:t>诉求</w:t>
        </w:r>
      </w:ins>
      <w:r>
        <w:rPr>
          <w:rFonts w:hint="default" w:cstheme="minorBidi"/>
          <w:kern w:val="2"/>
          <w:sz w:val="18"/>
          <w:szCs w:val="18"/>
          <w:lang w:val="en-US" w:eastAsia="zh-CN" w:bidi="ar-SA"/>
        </w:rPr>
        <w:t>和</w:t>
      </w:r>
      <w:ins w:id="1416" w:author="Vanessa" w:date="2023-11-06T13:12:36Z">
        <w:r>
          <w:rPr>
            <w:rFonts w:hint="eastAsia" w:cstheme="minorBidi"/>
            <w:kern w:val="2"/>
            <w:sz w:val="18"/>
            <w:szCs w:val="18"/>
            <w:lang w:val="en-US" w:eastAsia="zh-CN" w:bidi="ar-SA"/>
          </w:rPr>
          <w:t>需求</w:t>
        </w:r>
      </w:ins>
      <w:del w:id="1417" w:author="Vanessa" w:date="2023-11-06T13:12:36Z">
        <w:r>
          <w:rPr>
            <w:rFonts w:hint="default" w:cstheme="minorBidi"/>
            <w:kern w:val="2"/>
            <w:sz w:val="18"/>
            <w:szCs w:val="18"/>
            <w:lang w:val="en-US" w:eastAsia="zh-CN" w:bidi="ar-SA"/>
          </w:rPr>
          <w:delText>需</w:delText>
        </w:r>
      </w:del>
      <w:del w:id="1418" w:author="Vanessa" w:date="2023-11-06T13:12:35Z">
        <w:r>
          <w:rPr>
            <w:rFonts w:hint="default" w:cstheme="minorBidi"/>
            <w:kern w:val="2"/>
            <w:sz w:val="18"/>
            <w:szCs w:val="18"/>
            <w:lang w:val="en-US" w:eastAsia="zh-CN" w:bidi="ar-SA"/>
          </w:rPr>
          <w:delText>要</w:delText>
        </w:r>
      </w:del>
      <w:r>
        <w:rPr>
          <w:rFonts w:hint="default" w:cstheme="minorBidi"/>
          <w:kern w:val="2"/>
          <w:sz w:val="18"/>
          <w:szCs w:val="18"/>
          <w:lang w:val="en-US" w:eastAsia="zh-CN" w:bidi="ar-SA"/>
        </w:rPr>
        <w:t>。OSPO要满足许多</w:t>
      </w:r>
      <w:del w:id="1419" w:author="Vanessa" w:date="2023-10-24T19:54:45Z">
        <w:r>
          <w:rPr>
            <w:rFonts w:hint="default" w:cstheme="minorBidi"/>
            <w:kern w:val="2"/>
            <w:sz w:val="18"/>
            <w:szCs w:val="18"/>
            <w:lang w:val="en-US" w:eastAsia="zh-CN" w:bidi="ar-SA"/>
          </w:rPr>
          <w:delText>公共部门</w:delText>
        </w:r>
      </w:del>
      <w:ins w:id="1420" w:author="Vanessa" w:date="2023-11-06T09:45:01Z">
        <w:r>
          <w:rPr>
            <w:rFonts w:hint="eastAsia" w:cstheme="minorBidi"/>
            <w:kern w:val="2"/>
            <w:sz w:val="18"/>
            <w:szCs w:val="18"/>
            <w:lang w:val="en-US" w:eastAsia="zh-CN" w:bidi="ar-SA"/>
          </w:rPr>
          <w:t>公立领域</w:t>
        </w:r>
      </w:ins>
      <w:r>
        <w:rPr>
          <w:rFonts w:hint="default" w:cstheme="minorBidi"/>
          <w:kern w:val="2"/>
          <w:sz w:val="18"/>
          <w:szCs w:val="18"/>
          <w:lang w:val="en-US" w:eastAsia="zh-CN" w:bidi="ar-SA"/>
        </w:rPr>
        <w:t>的</w:t>
      </w:r>
      <w:del w:id="1421" w:author="Vanessa" w:date="2023-11-06T11:17:03Z">
        <w:r>
          <w:rPr>
            <w:rFonts w:hint="default" w:cstheme="minorBidi"/>
            <w:kern w:val="2"/>
            <w:sz w:val="18"/>
            <w:szCs w:val="18"/>
            <w:lang w:val="en-US" w:eastAsia="zh-CN" w:bidi="ar-SA"/>
          </w:rPr>
          <w:delText>需求</w:delText>
        </w:r>
      </w:del>
      <w:ins w:id="1422" w:author="Vanessa" w:date="2023-11-06T11:17:03Z">
        <w:r>
          <w:rPr>
            <w:rFonts w:hint="eastAsia" w:cstheme="minorBidi"/>
            <w:kern w:val="2"/>
            <w:sz w:val="18"/>
            <w:szCs w:val="18"/>
            <w:lang w:val="en-US" w:eastAsia="zh-CN" w:bidi="ar-SA"/>
          </w:rPr>
          <w:t>诉求</w:t>
        </w:r>
      </w:ins>
      <w:ins w:id="1423" w:author="Vanessa" w:date="2023-11-06T13:09:56Z">
        <w:r>
          <w:rPr>
            <w:rFonts w:hint="eastAsia" w:cstheme="minorBidi"/>
            <w:kern w:val="2"/>
            <w:sz w:val="18"/>
            <w:szCs w:val="18"/>
            <w:lang w:val="en-US" w:eastAsia="zh-CN" w:bidi="ar-SA"/>
          </w:rPr>
          <w:t>与</w:t>
        </w:r>
      </w:ins>
      <w:ins w:id="1424" w:author="Vanessa" w:date="2023-11-06T13:09:57Z">
        <w:r>
          <w:rPr>
            <w:rFonts w:hint="eastAsia" w:cstheme="minorBidi"/>
            <w:kern w:val="2"/>
            <w:sz w:val="18"/>
            <w:szCs w:val="18"/>
            <w:lang w:val="en-US" w:eastAsia="zh-CN" w:bidi="ar-SA"/>
          </w:rPr>
          <w:t>需求</w:t>
        </w:r>
      </w:ins>
      <w:r>
        <w:rPr>
          <w:rFonts w:hint="default" w:cstheme="minorBidi"/>
          <w:kern w:val="2"/>
          <w:sz w:val="18"/>
          <w:szCs w:val="18"/>
          <w:lang w:val="en-US" w:eastAsia="zh-CN" w:bidi="ar-SA"/>
        </w:rPr>
        <w:t>，包括各部委、部门、实施部门和地方</w:t>
      </w:r>
      <w:del w:id="1425" w:author="Vanessa" w:date="2023-10-24T19:54:45Z">
        <w:r>
          <w:rPr>
            <w:rFonts w:hint="default" w:cstheme="minorBidi"/>
            <w:kern w:val="2"/>
            <w:sz w:val="18"/>
            <w:szCs w:val="18"/>
            <w:lang w:val="en-US" w:eastAsia="zh-CN" w:bidi="ar-SA"/>
          </w:rPr>
          <w:delText>公共部门</w:delText>
        </w:r>
      </w:del>
      <w:ins w:id="1426" w:author="Vanessa" w:date="2023-11-06T09:45:01Z">
        <w:r>
          <w:rPr>
            <w:rFonts w:hint="eastAsia" w:cstheme="minorBidi"/>
            <w:kern w:val="2"/>
            <w:sz w:val="18"/>
            <w:szCs w:val="18"/>
            <w:lang w:val="en-US" w:eastAsia="zh-CN" w:bidi="ar-SA"/>
          </w:rPr>
          <w:t>公立领域</w:t>
        </w:r>
      </w:ins>
      <w:r>
        <w:rPr>
          <w:rFonts w:hint="default" w:cstheme="minorBidi"/>
          <w:kern w:val="2"/>
          <w:sz w:val="18"/>
          <w:szCs w:val="18"/>
          <w:lang w:val="en-US" w:eastAsia="zh-CN" w:bidi="ar-SA"/>
        </w:rPr>
        <w:t>机构。换句话说，OSPO有支持政府参与开源的内部</w:t>
      </w:r>
      <w:ins w:id="1427" w:author="Vanessa" w:date="2023-11-06T13:40:06Z">
        <w:r>
          <w:rPr>
            <w:rFonts w:hint="eastAsia" w:cstheme="minorBidi"/>
            <w:kern w:val="2"/>
            <w:sz w:val="18"/>
            <w:szCs w:val="18"/>
            <w:lang w:val="en-US" w:eastAsia="zh-CN" w:bidi="ar-SA"/>
          </w:rPr>
          <w:t>职权</w:t>
        </w:r>
      </w:ins>
      <w:del w:id="1428" w:author="Vanessa" w:date="2023-11-02T14:21:39Z">
        <w:r>
          <w:rPr>
            <w:rFonts w:hint="default" w:cstheme="minorBidi"/>
            <w:kern w:val="2"/>
            <w:sz w:val="18"/>
            <w:szCs w:val="18"/>
            <w:lang w:val="en-US" w:eastAsia="zh-CN" w:bidi="ar-SA"/>
          </w:rPr>
          <w:delText>任</w:delText>
        </w:r>
      </w:del>
      <w:del w:id="1429" w:author="Vanessa" w:date="2023-11-02T14:21:38Z">
        <w:r>
          <w:rPr>
            <w:rFonts w:hint="default" w:cstheme="minorBidi"/>
            <w:kern w:val="2"/>
            <w:sz w:val="18"/>
            <w:szCs w:val="18"/>
            <w:lang w:val="en-US" w:eastAsia="zh-CN" w:bidi="ar-SA"/>
          </w:rPr>
          <w:delText>务</w:delText>
        </w:r>
      </w:del>
      <w:r>
        <w:rPr>
          <w:rFonts w:hint="default" w:cstheme="minorBidi"/>
          <w:kern w:val="2"/>
          <w:sz w:val="18"/>
          <w:szCs w:val="18"/>
          <w:lang w:val="en-US" w:eastAsia="zh-CN" w:bidi="ar-SA"/>
        </w:rPr>
        <w:t>，也有与城市、市政当局、大学和其他实体合作的外部</w:t>
      </w:r>
      <w:ins w:id="1430" w:author="Vanessa" w:date="2023-11-06T13:40:12Z">
        <w:r>
          <w:rPr>
            <w:rFonts w:hint="eastAsia" w:cstheme="minorBidi"/>
            <w:kern w:val="2"/>
            <w:sz w:val="18"/>
            <w:szCs w:val="18"/>
            <w:lang w:val="en-US" w:eastAsia="zh-CN" w:bidi="ar-SA"/>
          </w:rPr>
          <w:t>职权</w:t>
        </w:r>
      </w:ins>
      <w:del w:id="1431" w:author="Vanessa" w:date="2023-11-02T14:21:41Z">
        <w:r>
          <w:rPr>
            <w:rFonts w:hint="default" w:cstheme="minorBidi"/>
            <w:kern w:val="2"/>
            <w:sz w:val="18"/>
            <w:szCs w:val="18"/>
            <w:lang w:val="en-US" w:eastAsia="zh-CN" w:bidi="ar-SA"/>
          </w:rPr>
          <w:delText>任务</w:delText>
        </w:r>
      </w:del>
      <w:r>
        <w:rPr>
          <w:rFonts w:hint="default" w:cstheme="minorBidi"/>
          <w:kern w:val="2"/>
          <w:sz w:val="18"/>
          <w:szCs w:val="18"/>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0" w:firstLineChars="0"/>
        <w:jc w:val="both"/>
        <w:textAlignment w:val="auto"/>
        <w:rPr>
          <w:rFonts w:hint="default" w:cstheme="minorBidi"/>
          <w:b/>
          <w:bCs/>
          <w:kern w:val="2"/>
          <w:sz w:val="18"/>
          <w:szCs w:val="18"/>
          <w:lang w:val="en-US" w:eastAsia="zh-CN" w:bidi="ar-SA"/>
        </w:rPr>
      </w:pPr>
      <w:r>
        <w:rPr>
          <w:rFonts w:hint="default" w:cstheme="minorBidi"/>
          <w:b/>
          <w:bCs/>
          <w:kern w:val="2"/>
          <w:sz w:val="18"/>
          <w:szCs w:val="18"/>
          <w:lang w:val="en-US" w:eastAsia="zh-CN" w:bidi="ar-SA"/>
        </w:rPr>
        <w:t>The City of Paris OSPO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0" w:firstLineChars="0"/>
        <w:jc w:val="both"/>
        <w:textAlignment w:val="auto"/>
        <w:rPr>
          <w:ins w:id="1432" w:author="Vanessa" w:date="2023-11-06T13:13:31Z"/>
          <w:rFonts w:hint="default" w:cstheme="minorBidi"/>
          <w:b/>
          <w:bCs/>
          <w:kern w:val="2"/>
          <w:sz w:val="18"/>
          <w:szCs w:val="18"/>
          <w:lang w:val="en-US" w:eastAsia="zh-CN" w:bidi="ar-SA"/>
        </w:rPr>
      </w:pPr>
      <w:r>
        <w:rPr>
          <w:rFonts w:hint="default" w:cstheme="minorBidi"/>
          <w:b/>
          <w:bCs/>
          <w:kern w:val="2"/>
          <w:sz w:val="18"/>
          <w:szCs w:val="18"/>
          <w:lang w:val="en-US" w:eastAsia="zh-CN" w:bidi="ar-SA"/>
        </w:rPr>
        <w:t>巴黎市OSPO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0" w:firstLineChars="0"/>
        <w:jc w:val="both"/>
        <w:textAlignment w:val="auto"/>
        <w:rPr>
          <w:rFonts w:hint="default" w:cstheme="minorBidi"/>
          <w:b/>
          <w:bCs/>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 xml:space="preserve">The creation of the City of Paris’OSPO was announced in November 2021, having as its most important aim to be the interface between public administration, community users and other projects and initiatives. A stand-out element of the process of setting up the Paris OSPO was that it was a bottom-up project. It was driven by a group of dedicated individuals in City Hall. A key moment on the City of Paris’ OSPO journey took place already in 2002, when the city council voted for opening the </w:t>
      </w:r>
      <w:r>
        <w:rPr>
          <w:rFonts w:hint="default" w:cstheme="minorBidi"/>
          <w:color w:val="0000FF"/>
          <w:kern w:val="2"/>
          <w:sz w:val="18"/>
          <w:szCs w:val="18"/>
          <w:lang w:val="en-US" w:eastAsia="zh-CN" w:bidi="ar-SA"/>
          <w:rPrChange w:id="1433" w:author="Vanessa" w:date="2023-11-06T13:13:03Z">
            <w:rPr>
              <w:rFonts w:hint="default" w:cstheme="minorBidi"/>
              <w:color w:val="000000" w:themeColor="text1"/>
              <w:kern w:val="2"/>
              <w:sz w:val="18"/>
              <w:szCs w:val="18"/>
              <w:lang w:val="en-US" w:eastAsia="zh-CN" w:bidi="ar-SA"/>
              <w14:textFill>
                <w14:solidFill>
                  <w14:schemeClr w14:val="tx1"/>
                </w14:solidFill>
              </w14:textFill>
            </w:rPr>
          </w:rPrChange>
        </w:rPr>
        <w:fldChar w:fldCharType="begin"/>
      </w:r>
      <w:r>
        <w:rPr>
          <w:rFonts w:hint="default" w:cstheme="minorBidi"/>
          <w:color w:val="0000FF"/>
          <w:kern w:val="2"/>
          <w:sz w:val="18"/>
          <w:szCs w:val="18"/>
          <w:lang w:val="en-US" w:eastAsia="zh-CN" w:bidi="ar-SA"/>
          <w:rPrChange w:id="1434" w:author="Vanessa" w:date="2023-11-06T13:13:03Z">
            <w:rPr>
              <w:rFonts w:hint="default" w:cstheme="minorBidi"/>
              <w:color w:val="000000" w:themeColor="text1"/>
              <w:kern w:val="2"/>
              <w:sz w:val="18"/>
              <w:szCs w:val="18"/>
              <w:lang w:val="en-US" w:eastAsia="zh-CN" w:bidi="ar-SA"/>
              <w14:textFill>
                <w14:solidFill>
                  <w14:schemeClr w14:val="tx1"/>
                </w14:solidFill>
              </w14:textFill>
            </w:rPr>
          </w:rPrChange>
        </w:rPr>
        <w:instrText xml:space="preserve"> HYPERLINK "https://lutece.paris.fr/lutece/" </w:instrText>
      </w:r>
      <w:r>
        <w:rPr>
          <w:rFonts w:hint="default" w:cstheme="minorBidi"/>
          <w:color w:val="0000FF"/>
          <w:kern w:val="2"/>
          <w:sz w:val="18"/>
          <w:szCs w:val="18"/>
          <w:lang w:val="en-US" w:eastAsia="zh-CN" w:bidi="ar-SA"/>
          <w:rPrChange w:id="1435" w:author="Vanessa" w:date="2023-11-06T13:13:03Z">
            <w:rPr>
              <w:rFonts w:hint="default" w:cstheme="minorBidi"/>
              <w:color w:val="000000" w:themeColor="text1"/>
              <w:kern w:val="2"/>
              <w:sz w:val="18"/>
              <w:szCs w:val="18"/>
              <w:lang w:val="en-US" w:eastAsia="zh-CN" w:bidi="ar-SA"/>
              <w14:textFill>
                <w14:solidFill>
                  <w14:schemeClr w14:val="tx1"/>
                </w14:solidFill>
              </w14:textFill>
            </w:rPr>
          </w:rPrChange>
        </w:rPr>
        <w:fldChar w:fldCharType="separate"/>
      </w:r>
      <w:r>
        <w:rPr>
          <w:rStyle w:val="13"/>
          <w:rFonts w:hint="default" w:cstheme="minorBidi"/>
          <w:color w:val="0000FF"/>
          <w:kern w:val="2"/>
          <w:sz w:val="18"/>
          <w:szCs w:val="18"/>
          <w:lang w:val="en-US" w:eastAsia="zh-CN" w:bidi="ar-SA"/>
          <w:rPrChange w:id="1436" w:author="Vanessa" w:date="2023-11-06T13:13:03Z">
            <w:rPr>
              <w:rStyle w:val="13"/>
              <w:rFonts w:hint="default" w:cstheme="minorBidi"/>
              <w:color w:val="000000" w:themeColor="text1"/>
              <w:kern w:val="2"/>
              <w:sz w:val="18"/>
              <w:szCs w:val="18"/>
              <w:lang w:val="en-US" w:eastAsia="zh-CN" w:bidi="ar-SA"/>
              <w14:textFill>
                <w14:solidFill>
                  <w14:schemeClr w14:val="tx1"/>
                </w14:solidFill>
              </w14:textFill>
            </w:rPr>
          </w:rPrChange>
        </w:rPr>
        <w:t>Lutece platform</w:t>
      </w:r>
      <w:r>
        <w:rPr>
          <w:rFonts w:hint="default" w:cstheme="minorBidi"/>
          <w:color w:val="0000FF"/>
          <w:kern w:val="2"/>
          <w:sz w:val="18"/>
          <w:szCs w:val="18"/>
          <w:lang w:val="en-US" w:eastAsia="zh-CN" w:bidi="ar-SA"/>
          <w:rPrChange w:id="1437" w:author="Vanessa" w:date="2023-11-06T13:13:03Z">
            <w:rPr>
              <w:rFonts w:hint="default" w:cstheme="minorBidi"/>
              <w:color w:val="000000" w:themeColor="text1"/>
              <w:kern w:val="2"/>
              <w:sz w:val="18"/>
              <w:szCs w:val="18"/>
              <w:lang w:val="en-US" w:eastAsia="zh-CN" w:bidi="ar-SA"/>
              <w14:textFill>
                <w14:solidFill>
                  <w14:schemeClr w14:val="tx1"/>
                </w14:solidFill>
              </w14:textFill>
            </w:rPr>
          </w:rPrChange>
        </w:rPr>
        <w:fldChar w:fldCharType="end"/>
      </w:r>
      <w:r>
        <w:rPr>
          <w:rFonts w:hint="default" w:cstheme="minorBidi"/>
          <w:kern w:val="2"/>
          <w:sz w:val="18"/>
          <w:szCs w:val="18"/>
          <w:lang w:val="en-US" w:eastAsia="zh-CN" w:bidi="ar-SA"/>
        </w:rPr>
        <w:t>. Most of the open source initiatives put forward by the City of Paris over the last 20 years, and now the idea of building an OSPO, stem from this project.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巴黎市OSPO于2021年11月宣布成立，其最重要的目标是成为公共行政部门、</w:t>
      </w:r>
      <w:del w:id="1438" w:author="Vanessa" w:date="2023-11-06T09:55:49Z">
        <w:r>
          <w:rPr>
            <w:rFonts w:hint="default" w:cstheme="minorBidi"/>
            <w:kern w:val="2"/>
            <w:sz w:val="18"/>
            <w:szCs w:val="18"/>
            <w:lang w:val="en-US" w:eastAsia="zh-CN" w:bidi="ar-SA"/>
          </w:rPr>
          <w:delText>社区</w:delText>
        </w:r>
      </w:del>
      <w:ins w:id="1439" w:author="Vanessa" w:date="2023-11-06T09:55:49Z">
        <w:r>
          <w:rPr>
            <w:rFonts w:hint="eastAsia" w:cstheme="minorBidi"/>
            <w:kern w:val="2"/>
            <w:sz w:val="18"/>
            <w:szCs w:val="18"/>
            <w:lang w:val="en-US" w:eastAsia="zh-CN" w:bidi="ar-SA"/>
          </w:rPr>
          <w:t>共同体</w:t>
        </w:r>
      </w:ins>
      <w:r>
        <w:rPr>
          <w:rFonts w:hint="default" w:cstheme="minorBidi"/>
          <w:kern w:val="2"/>
          <w:sz w:val="18"/>
          <w:szCs w:val="18"/>
          <w:lang w:val="en-US" w:eastAsia="zh-CN" w:bidi="ar-SA"/>
        </w:rPr>
        <w:t>用户和其他项目、倡议之间的接口。在建立巴黎OSPO的过程中，一个突出的因素是它是一个自下而上的项目。它是由市政厅的一群热心人士推动的。巴黎市OSPO发展历程中的一个契机发生在2002年，当时市议会投票赞成开放</w:t>
      </w:r>
      <w:r>
        <w:rPr>
          <w:rFonts w:hint="default" w:cstheme="minorBidi"/>
          <w:color w:val="0000FF"/>
          <w:kern w:val="2"/>
          <w:sz w:val="18"/>
          <w:szCs w:val="18"/>
          <w:lang w:val="en-US" w:eastAsia="zh-CN" w:bidi="ar-SA"/>
          <w:rPrChange w:id="1440" w:author="Vanessa" w:date="2023-11-06T13:13:06Z">
            <w:rPr>
              <w:rFonts w:hint="default" w:cstheme="minorBidi"/>
              <w:color w:val="000000" w:themeColor="text1"/>
              <w:kern w:val="2"/>
              <w:sz w:val="18"/>
              <w:szCs w:val="18"/>
              <w:lang w:val="en-US" w:eastAsia="zh-CN" w:bidi="ar-SA"/>
              <w14:textFill>
                <w14:solidFill>
                  <w14:schemeClr w14:val="tx1"/>
                </w14:solidFill>
              </w14:textFill>
            </w:rPr>
          </w:rPrChange>
        </w:rPr>
        <w:fldChar w:fldCharType="begin"/>
      </w:r>
      <w:r>
        <w:rPr>
          <w:rFonts w:hint="default" w:cstheme="minorBidi"/>
          <w:color w:val="0000FF"/>
          <w:kern w:val="2"/>
          <w:sz w:val="18"/>
          <w:szCs w:val="18"/>
          <w:lang w:val="en-US" w:eastAsia="zh-CN" w:bidi="ar-SA"/>
          <w:rPrChange w:id="1441" w:author="Vanessa" w:date="2023-11-06T13:13:06Z">
            <w:rPr>
              <w:rFonts w:hint="default" w:cstheme="minorBidi"/>
              <w:color w:val="000000" w:themeColor="text1"/>
              <w:kern w:val="2"/>
              <w:sz w:val="18"/>
              <w:szCs w:val="18"/>
              <w:lang w:val="en-US" w:eastAsia="zh-CN" w:bidi="ar-SA"/>
              <w14:textFill>
                <w14:solidFill>
                  <w14:schemeClr w14:val="tx1"/>
                </w14:solidFill>
              </w14:textFill>
            </w:rPr>
          </w:rPrChange>
        </w:rPr>
        <w:instrText xml:space="preserve"> HYPERLINK "https://lutece.paris.fr/lutece/" </w:instrText>
      </w:r>
      <w:r>
        <w:rPr>
          <w:rFonts w:hint="default" w:cstheme="minorBidi"/>
          <w:color w:val="0000FF"/>
          <w:kern w:val="2"/>
          <w:sz w:val="18"/>
          <w:szCs w:val="18"/>
          <w:lang w:val="en-US" w:eastAsia="zh-CN" w:bidi="ar-SA"/>
          <w:rPrChange w:id="1442" w:author="Vanessa" w:date="2023-11-06T13:13:06Z">
            <w:rPr>
              <w:rFonts w:hint="default" w:cstheme="minorBidi"/>
              <w:color w:val="000000" w:themeColor="text1"/>
              <w:kern w:val="2"/>
              <w:sz w:val="18"/>
              <w:szCs w:val="18"/>
              <w:lang w:val="en-US" w:eastAsia="zh-CN" w:bidi="ar-SA"/>
              <w14:textFill>
                <w14:solidFill>
                  <w14:schemeClr w14:val="tx1"/>
                </w14:solidFill>
              </w14:textFill>
            </w:rPr>
          </w:rPrChange>
        </w:rPr>
        <w:fldChar w:fldCharType="separate"/>
      </w:r>
      <w:r>
        <w:rPr>
          <w:rStyle w:val="13"/>
          <w:rFonts w:hint="default" w:cstheme="minorBidi"/>
          <w:color w:val="0000FF"/>
          <w:kern w:val="2"/>
          <w:sz w:val="18"/>
          <w:szCs w:val="18"/>
          <w:lang w:val="en-US" w:eastAsia="zh-CN" w:bidi="ar-SA"/>
          <w:rPrChange w:id="1443" w:author="Vanessa" w:date="2023-11-06T13:13:06Z">
            <w:rPr>
              <w:rStyle w:val="13"/>
              <w:rFonts w:hint="default" w:cstheme="minorBidi"/>
              <w:color w:val="000000" w:themeColor="text1"/>
              <w:kern w:val="2"/>
              <w:sz w:val="18"/>
              <w:szCs w:val="18"/>
              <w:lang w:val="en-US" w:eastAsia="zh-CN" w:bidi="ar-SA"/>
              <w14:textFill>
                <w14:solidFill>
                  <w14:schemeClr w14:val="tx1"/>
                </w14:solidFill>
              </w14:textFill>
            </w:rPr>
          </w:rPrChange>
        </w:rPr>
        <w:t>Lutece平台</w:t>
      </w:r>
      <w:r>
        <w:rPr>
          <w:rFonts w:hint="default" w:cstheme="minorBidi"/>
          <w:color w:val="0000FF"/>
          <w:kern w:val="2"/>
          <w:sz w:val="18"/>
          <w:szCs w:val="18"/>
          <w:lang w:val="en-US" w:eastAsia="zh-CN" w:bidi="ar-SA"/>
          <w:rPrChange w:id="1444" w:author="Vanessa" w:date="2023-11-06T13:13:06Z">
            <w:rPr>
              <w:rFonts w:hint="default" w:cstheme="minorBidi"/>
              <w:color w:val="000000" w:themeColor="text1"/>
              <w:kern w:val="2"/>
              <w:sz w:val="18"/>
              <w:szCs w:val="18"/>
              <w:lang w:val="en-US" w:eastAsia="zh-CN" w:bidi="ar-SA"/>
              <w14:textFill>
                <w14:solidFill>
                  <w14:schemeClr w14:val="tx1"/>
                </w14:solidFill>
              </w14:textFill>
            </w:rPr>
          </w:rPrChange>
        </w:rPr>
        <w:fldChar w:fldCharType="end"/>
      </w:r>
      <w:r>
        <w:rPr>
          <w:rFonts w:hint="default" w:cstheme="minorBidi"/>
          <w:kern w:val="2"/>
          <w:sz w:val="18"/>
          <w:szCs w:val="18"/>
          <w:lang w:val="en-US" w:eastAsia="zh-CN" w:bidi="ar-SA"/>
        </w:rPr>
        <w:t>。巴黎市在过去的20年里提出的大部分开源倡议，以及现在建立OSPO的想法，都源自于这个项目。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color w:val="000000" w:themeColor="text1"/>
          <w:kern w:val="2"/>
          <w:sz w:val="18"/>
          <w:szCs w:val="18"/>
          <w:lang w:val="en-US" w:eastAsia="zh-CN" w:bidi="ar-SA"/>
          <w14:textFill>
            <w14:solidFill>
              <w14:schemeClr w14:val="tx1"/>
            </w14:solidFill>
          </w14:textFill>
        </w:rPr>
      </w:pPr>
      <w:r>
        <w:rPr>
          <w:rFonts w:hint="default" w:cstheme="minorBidi"/>
          <w:kern w:val="2"/>
          <w:sz w:val="18"/>
          <w:szCs w:val="18"/>
          <w:lang w:val="en-US" w:eastAsia="zh-CN" w:bidi="ar-SA"/>
        </w:rPr>
        <w:t xml:space="preserve">As with the European Commission, several exchanges with other institutions predated the setting up of the OSPO. For example, the team in the Paris City Hall was, ahead of the announcement, involved with the OSPO initiatives </w:t>
      </w:r>
      <w:r>
        <w:rPr>
          <w:rFonts w:hint="default" w:cstheme="minorBidi"/>
          <w:color w:val="0000FF"/>
          <w:kern w:val="2"/>
          <w:sz w:val="18"/>
          <w:szCs w:val="18"/>
          <w:lang w:val="en-US" w:eastAsia="zh-CN" w:bidi="ar-SA"/>
          <w:rPrChange w:id="1445" w:author="Vanessa" w:date="2023-11-06T13:14:25Z">
            <w:rPr>
              <w:rFonts w:hint="default" w:cstheme="minorBidi"/>
              <w:color w:val="000000" w:themeColor="text1"/>
              <w:kern w:val="2"/>
              <w:sz w:val="18"/>
              <w:szCs w:val="18"/>
              <w:lang w:val="en-US" w:eastAsia="zh-CN" w:bidi="ar-SA"/>
              <w14:textFill>
                <w14:solidFill>
                  <w14:schemeClr w14:val="tx1"/>
                </w14:solidFill>
              </w14:textFill>
            </w:rPr>
          </w:rPrChange>
        </w:rPr>
        <w:fldChar w:fldCharType="begin"/>
      </w:r>
      <w:r>
        <w:rPr>
          <w:rFonts w:hint="default" w:cstheme="minorBidi"/>
          <w:color w:val="0000FF"/>
          <w:kern w:val="2"/>
          <w:sz w:val="18"/>
          <w:szCs w:val="18"/>
          <w:lang w:val="en-US" w:eastAsia="zh-CN" w:bidi="ar-SA"/>
          <w:rPrChange w:id="1446" w:author="Vanessa" w:date="2023-11-06T13:14:25Z">
            <w:rPr>
              <w:rFonts w:hint="default" w:cstheme="minorBidi"/>
              <w:color w:val="000000" w:themeColor="text1"/>
              <w:kern w:val="2"/>
              <w:sz w:val="18"/>
              <w:szCs w:val="18"/>
              <w:lang w:val="en-US" w:eastAsia="zh-CN" w:bidi="ar-SA"/>
              <w14:textFill>
                <w14:solidFill>
                  <w14:schemeClr w14:val="tx1"/>
                </w14:solidFill>
              </w14:textFill>
            </w:rPr>
          </w:rPrChange>
        </w:rPr>
        <w:instrText xml:space="preserve"> HYPERLINK "https://ospoplusplus.com/" </w:instrText>
      </w:r>
      <w:r>
        <w:rPr>
          <w:rFonts w:hint="default" w:cstheme="minorBidi"/>
          <w:color w:val="0000FF"/>
          <w:kern w:val="2"/>
          <w:sz w:val="18"/>
          <w:szCs w:val="18"/>
          <w:lang w:val="en-US" w:eastAsia="zh-CN" w:bidi="ar-SA"/>
          <w:rPrChange w:id="1447" w:author="Vanessa" w:date="2023-11-06T13:14:25Z">
            <w:rPr>
              <w:rFonts w:hint="default" w:cstheme="minorBidi"/>
              <w:color w:val="000000" w:themeColor="text1"/>
              <w:kern w:val="2"/>
              <w:sz w:val="18"/>
              <w:szCs w:val="18"/>
              <w:lang w:val="en-US" w:eastAsia="zh-CN" w:bidi="ar-SA"/>
              <w14:textFill>
                <w14:solidFill>
                  <w14:schemeClr w14:val="tx1"/>
                </w14:solidFill>
              </w14:textFill>
            </w:rPr>
          </w:rPrChange>
        </w:rPr>
        <w:fldChar w:fldCharType="separate"/>
      </w:r>
      <w:r>
        <w:rPr>
          <w:rStyle w:val="13"/>
          <w:rFonts w:hint="default" w:cstheme="minorBidi"/>
          <w:color w:val="0000FF"/>
          <w:kern w:val="2"/>
          <w:sz w:val="18"/>
          <w:szCs w:val="18"/>
          <w:lang w:val="en-US" w:eastAsia="zh-CN" w:bidi="ar-SA"/>
          <w:rPrChange w:id="1448" w:author="Vanessa" w:date="2023-11-06T13:14:25Z">
            <w:rPr>
              <w:rStyle w:val="13"/>
              <w:rFonts w:hint="default" w:cstheme="minorBidi"/>
              <w:color w:val="000000" w:themeColor="text1"/>
              <w:kern w:val="2"/>
              <w:sz w:val="18"/>
              <w:szCs w:val="18"/>
              <w:lang w:val="en-US" w:eastAsia="zh-CN" w:bidi="ar-SA"/>
              <w14:textFill>
                <w14:solidFill>
                  <w14:schemeClr w14:val="tx1"/>
                </w14:solidFill>
              </w14:textFill>
            </w:rPr>
          </w:rPrChange>
        </w:rPr>
        <w:t>OSPO++</w:t>
      </w:r>
      <w:r>
        <w:rPr>
          <w:rFonts w:hint="default" w:cstheme="minorBidi"/>
          <w:color w:val="0000FF"/>
          <w:kern w:val="2"/>
          <w:sz w:val="18"/>
          <w:szCs w:val="18"/>
          <w:lang w:val="en-US" w:eastAsia="zh-CN" w:bidi="ar-SA"/>
          <w:rPrChange w:id="1449" w:author="Vanessa" w:date="2023-11-06T13:14:25Z">
            <w:rPr>
              <w:rFonts w:hint="default" w:cstheme="minorBidi"/>
              <w:color w:val="000000" w:themeColor="text1"/>
              <w:kern w:val="2"/>
              <w:sz w:val="18"/>
              <w:szCs w:val="18"/>
              <w:lang w:val="en-US" w:eastAsia="zh-CN" w:bidi="ar-SA"/>
              <w14:textFill>
                <w14:solidFill>
                  <w14:schemeClr w14:val="tx1"/>
                </w14:solidFill>
              </w14:textFill>
            </w:rPr>
          </w:rPrChange>
        </w:rPr>
        <w:fldChar w:fldCharType="end"/>
      </w:r>
      <w:r>
        <w:rPr>
          <w:rFonts w:hint="default" w:cstheme="minorBidi"/>
          <w:color w:val="000000" w:themeColor="text1"/>
          <w:kern w:val="2"/>
          <w:sz w:val="18"/>
          <w:szCs w:val="18"/>
          <w:lang w:val="en-US" w:eastAsia="zh-CN" w:bidi="ar-SA"/>
          <w14:textFill>
            <w14:solidFill>
              <w14:schemeClr w14:val="tx1"/>
            </w14:solidFill>
          </w14:textFill>
        </w:rPr>
        <w:t xml:space="preserve"> and the </w:t>
      </w:r>
      <w:r>
        <w:rPr>
          <w:rFonts w:hint="default" w:cstheme="minorBidi"/>
          <w:color w:val="0000FF"/>
          <w:kern w:val="2"/>
          <w:sz w:val="18"/>
          <w:szCs w:val="18"/>
          <w:lang w:val="en-US" w:eastAsia="zh-CN" w:bidi="ar-SA"/>
          <w:rPrChange w:id="1450" w:author="Vanessa" w:date="2023-11-06T13:14:29Z">
            <w:rPr>
              <w:rFonts w:hint="default" w:cstheme="minorBidi"/>
              <w:color w:val="000000" w:themeColor="text1"/>
              <w:kern w:val="2"/>
              <w:sz w:val="18"/>
              <w:szCs w:val="18"/>
              <w:lang w:val="en-US" w:eastAsia="zh-CN" w:bidi="ar-SA"/>
              <w14:textFill>
                <w14:solidFill>
                  <w14:schemeClr w14:val="tx1"/>
                </w14:solidFill>
              </w14:textFill>
            </w:rPr>
          </w:rPrChange>
        </w:rPr>
        <w:fldChar w:fldCharType="begin"/>
      </w:r>
      <w:r>
        <w:rPr>
          <w:rFonts w:hint="default" w:cstheme="minorBidi"/>
          <w:color w:val="0000FF"/>
          <w:kern w:val="2"/>
          <w:sz w:val="18"/>
          <w:szCs w:val="18"/>
          <w:lang w:val="en-US" w:eastAsia="zh-CN" w:bidi="ar-SA"/>
          <w:rPrChange w:id="1451" w:author="Vanessa" w:date="2023-11-06T13:14:29Z">
            <w:rPr>
              <w:rFonts w:hint="default" w:cstheme="minorBidi"/>
              <w:color w:val="000000" w:themeColor="text1"/>
              <w:kern w:val="2"/>
              <w:sz w:val="18"/>
              <w:szCs w:val="18"/>
              <w:lang w:val="en-US" w:eastAsia="zh-CN" w:bidi="ar-SA"/>
              <w14:textFill>
                <w14:solidFill>
                  <w14:schemeClr w14:val="tx1"/>
                </w14:solidFill>
              </w14:textFill>
            </w:rPr>
          </w:rPrChange>
        </w:rPr>
        <w:instrText xml:space="preserve"> HYPERLINK "https://ospo.zone/" </w:instrText>
      </w:r>
      <w:r>
        <w:rPr>
          <w:rFonts w:hint="default" w:cstheme="minorBidi"/>
          <w:color w:val="0000FF"/>
          <w:kern w:val="2"/>
          <w:sz w:val="18"/>
          <w:szCs w:val="18"/>
          <w:lang w:val="en-US" w:eastAsia="zh-CN" w:bidi="ar-SA"/>
          <w:rPrChange w:id="1452" w:author="Vanessa" w:date="2023-11-06T13:14:29Z">
            <w:rPr>
              <w:rFonts w:hint="default" w:cstheme="minorBidi"/>
              <w:color w:val="000000" w:themeColor="text1"/>
              <w:kern w:val="2"/>
              <w:sz w:val="18"/>
              <w:szCs w:val="18"/>
              <w:lang w:val="en-US" w:eastAsia="zh-CN" w:bidi="ar-SA"/>
              <w14:textFill>
                <w14:solidFill>
                  <w14:schemeClr w14:val="tx1"/>
                </w14:solidFill>
              </w14:textFill>
            </w:rPr>
          </w:rPrChange>
        </w:rPr>
        <w:fldChar w:fldCharType="separate"/>
      </w:r>
      <w:r>
        <w:rPr>
          <w:rStyle w:val="13"/>
          <w:rFonts w:hint="default" w:cstheme="minorBidi"/>
          <w:color w:val="0000FF"/>
          <w:kern w:val="2"/>
          <w:sz w:val="18"/>
          <w:szCs w:val="18"/>
          <w:lang w:val="en-US" w:eastAsia="zh-CN" w:bidi="ar-SA"/>
          <w:rPrChange w:id="1453" w:author="Vanessa" w:date="2023-11-06T13:14:29Z">
            <w:rPr>
              <w:rStyle w:val="13"/>
              <w:rFonts w:hint="default" w:cstheme="minorBidi"/>
              <w:color w:val="000000" w:themeColor="text1"/>
              <w:kern w:val="2"/>
              <w:sz w:val="18"/>
              <w:szCs w:val="18"/>
              <w:lang w:val="en-US" w:eastAsia="zh-CN" w:bidi="ar-SA"/>
              <w14:textFill>
                <w14:solidFill>
                  <w14:schemeClr w14:val="tx1"/>
                </w14:solidFill>
              </w14:textFill>
            </w:rPr>
          </w:rPrChange>
        </w:rPr>
        <w:t>OSPO Alliance</w:t>
      </w:r>
      <w:r>
        <w:rPr>
          <w:rFonts w:hint="default" w:cstheme="minorBidi"/>
          <w:color w:val="0000FF"/>
          <w:kern w:val="2"/>
          <w:sz w:val="18"/>
          <w:szCs w:val="18"/>
          <w:lang w:val="en-US" w:eastAsia="zh-CN" w:bidi="ar-SA"/>
          <w:rPrChange w:id="1454" w:author="Vanessa" w:date="2023-11-06T13:14:29Z">
            <w:rPr>
              <w:rFonts w:hint="default" w:cstheme="minorBidi"/>
              <w:color w:val="000000" w:themeColor="text1"/>
              <w:kern w:val="2"/>
              <w:sz w:val="18"/>
              <w:szCs w:val="18"/>
              <w:lang w:val="en-US" w:eastAsia="zh-CN" w:bidi="ar-SA"/>
              <w14:textFill>
                <w14:solidFill>
                  <w14:schemeClr w14:val="tx1"/>
                </w14:solidFill>
              </w14:textFill>
            </w:rPr>
          </w:rPrChange>
        </w:rPr>
        <w:fldChar w:fldCharType="end"/>
      </w:r>
      <w:r>
        <w:rPr>
          <w:rFonts w:hint="default" w:cstheme="minorBidi"/>
          <w:color w:val="000000" w:themeColor="text1"/>
          <w:kern w:val="2"/>
          <w:sz w:val="18"/>
          <w:szCs w:val="18"/>
          <w:lang w:val="en-US" w:eastAsia="zh-CN" w:bidi="ar-SA"/>
          <w14:textFill>
            <w14:solidFill>
              <w14:schemeClr w14:val="tx1"/>
            </w14:solidFill>
          </w14:textFill>
        </w:rPr>
        <w:t>. This in turn added the culture of networking with other OSPOs into the mindset and working methods of the Paris OSPO from the outset.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color w:val="000000" w:themeColor="text1"/>
          <w:kern w:val="2"/>
          <w:sz w:val="18"/>
          <w:szCs w:val="18"/>
          <w:lang w:val="en-US" w:eastAsia="zh-CN" w:bidi="ar-SA"/>
          <w14:textFill>
            <w14:solidFill>
              <w14:schemeClr w14:val="tx1"/>
            </w14:solidFill>
          </w14:textFill>
        </w:rPr>
        <w:t>与欧盟委员会一样，巴黎市政府在OSPO成立之前就与其他机构进行了</w:t>
      </w:r>
      <w:del w:id="1455" w:author="Vanessa" w:date="2023-11-06T13:14:45Z">
        <w:r>
          <w:rPr>
            <w:rFonts w:hint="default" w:cstheme="minorBidi"/>
            <w:color w:val="000000" w:themeColor="text1"/>
            <w:kern w:val="2"/>
            <w:sz w:val="18"/>
            <w:szCs w:val="18"/>
            <w:lang w:val="en-US" w:eastAsia="zh-CN" w:bidi="ar-SA"/>
            <w14:textFill>
              <w14:solidFill>
                <w14:schemeClr w14:val="tx1"/>
              </w14:solidFill>
            </w14:textFill>
          </w:rPr>
          <w:delText>几次</w:delText>
        </w:r>
      </w:del>
      <w:ins w:id="1456" w:author="Vanessa" w:date="2023-11-06T13:14:46Z">
        <w:r>
          <w:rPr>
            <w:rFonts w:hint="eastAsia" w:cstheme="minorBidi"/>
            <w:color w:val="000000" w:themeColor="text1"/>
            <w:kern w:val="2"/>
            <w:sz w:val="18"/>
            <w:szCs w:val="18"/>
            <w:lang w:val="en-US" w:eastAsia="zh-CN" w:bidi="ar-SA"/>
            <w14:textFill>
              <w14:solidFill>
                <w14:schemeClr w14:val="tx1"/>
              </w14:solidFill>
            </w14:textFill>
          </w:rPr>
          <w:t>多次</w:t>
        </w:r>
      </w:ins>
      <w:r>
        <w:rPr>
          <w:rFonts w:hint="default" w:cstheme="minorBidi"/>
          <w:color w:val="000000" w:themeColor="text1"/>
          <w:kern w:val="2"/>
          <w:sz w:val="18"/>
          <w:szCs w:val="18"/>
          <w:lang w:val="en-US" w:eastAsia="zh-CN" w:bidi="ar-SA"/>
          <w14:textFill>
            <w14:solidFill>
              <w14:schemeClr w14:val="tx1"/>
            </w14:solidFill>
          </w14:textFill>
        </w:rPr>
        <w:t>交流。例如，在宣布成立之前，巴黎市政厅的团队就参与了OSPO倡议</w:t>
      </w:r>
      <w:ins w:id="1457" w:author="Vanessa" w:date="2023-11-06T13:15:09Z">
        <w:r>
          <w:rPr>
            <w:rFonts w:hint="eastAsia" w:cstheme="minorBidi"/>
            <w:color w:val="000000" w:themeColor="text1"/>
            <w:kern w:val="2"/>
            <w:sz w:val="18"/>
            <w:szCs w:val="18"/>
            <w:lang w:val="en-US" w:eastAsia="zh-CN" w:bidi="ar-SA"/>
            <w14:textFill>
              <w14:solidFill>
                <w14:schemeClr w14:val="tx1"/>
              </w14:solidFill>
            </w14:textFill>
          </w:rPr>
          <w:t>中的</w:t>
        </w:r>
      </w:ins>
      <w:r>
        <w:rPr>
          <w:rFonts w:hint="default" w:cstheme="minorBidi"/>
          <w:color w:val="0000FF"/>
          <w:kern w:val="2"/>
          <w:sz w:val="18"/>
          <w:szCs w:val="18"/>
          <w:lang w:val="en-US" w:eastAsia="zh-CN" w:bidi="ar-SA"/>
          <w:rPrChange w:id="1458" w:author="Vanessa" w:date="2023-11-06T13:14:57Z">
            <w:rPr>
              <w:rFonts w:hint="default" w:cstheme="minorBidi"/>
              <w:color w:val="000000" w:themeColor="text1"/>
              <w:kern w:val="2"/>
              <w:sz w:val="18"/>
              <w:szCs w:val="18"/>
              <w:lang w:val="en-US" w:eastAsia="zh-CN" w:bidi="ar-SA"/>
              <w14:textFill>
                <w14:solidFill>
                  <w14:schemeClr w14:val="tx1"/>
                </w14:solidFill>
              </w14:textFill>
            </w:rPr>
          </w:rPrChange>
        </w:rPr>
        <w:fldChar w:fldCharType="begin"/>
      </w:r>
      <w:r>
        <w:rPr>
          <w:rFonts w:hint="default" w:cstheme="minorBidi"/>
          <w:color w:val="0000FF"/>
          <w:kern w:val="2"/>
          <w:sz w:val="18"/>
          <w:szCs w:val="18"/>
          <w:lang w:val="en-US" w:eastAsia="zh-CN" w:bidi="ar-SA"/>
          <w:rPrChange w:id="1459" w:author="Vanessa" w:date="2023-11-06T13:14:57Z">
            <w:rPr>
              <w:rFonts w:hint="default" w:cstheme="minorBidi"/>
              <w:color w:val="000000" w:themeColor="text1"/>
              <w:kern w:val="2"/>
              <w:sz w:val="18"/>
              <w:szCs w:val="18"/>
              <w:lang w:val="en-US" w:eastAsia="zh-CN" w:bidi="ar-SA"/>
              <w14:textFill>
                <w14:solidFill>
                  <w14:schemeClr w14:val="tx1"/>
                </w14:solidFill>
              </w14:textFill>
            </w:rPr>
          </w:rPrChange>
        </w:rPr>
        <w:instrText xml:space="preserve"> HYPERLINK "https://ospoplusplus.com/" </w:instrText>
      </w:r>
      <w:r>
        <w:rPr>
          <w:rFonts w:hint="default" w:cstheme="minorBidi"/>
          <w:color w:val="0000FF"/>
          <w:kern w:val="2"/>
          <w:sz w:val="18"/>
          <w:szCs w:val="18"/>
          <w:lang w:val="en-US" w:eastAsia="zh-CN" w:bidi="ar-SA"/>
          <w:rPrChange w:id="1460" w:author="Vanessa" w:date="2023-11-06T13:14:57Z">
            <w:rPr>
              <w:rFonts w:hint="default" w:cstheme="minorBidi"/>
              <w:color w:val="000000" w:themeColor="text1"/>
              <w:kern w:val="2"/>
              <w:sz w:val="18"/>
              <w:szCs w:val="18"/>
              <w:lang w:val="en-US" w:eastAsia="zh-CN" w:bidi="ar-SA"/>
              <w14:textFill>
                <w14:solidFill>
                  <w14:schemeClr w14:val="tx1"/>
                </w14:solidFill>
              </w14:textFill>
            </w:rPr>
          </w:rPrChange>
        </w:rPr>
        <w:fldChar w:fldCharType="separate"/>
      </w:r>
      <w:r>
        <w:rPr>
          <w:rStyle w:val="13"/>
          <w:rFonts w:hint="default" w:cstheme="minorBidi"/>
          <w:color w:val="0000FF"/>
          <w:kern w:val="2"/>
          <w:sz w:val="18"/>
          <w:szCs w:val="18"/>
          <w:lang w:val="en-US" w:eastAsia="zh-CN" w:bidi="ar-SA"/>
          <w:rPrChange w:id="1461" w:author="Vanessa" w:date="2023-11-06T13:14:57Z">
            <w:rPr>
              <w:rStyle w:val="13"/>
              <w:rFonts w:hint="default" w:cstheme="minorBidi"/>
              <w:color w:val="000000" w:themeColor="text1"/>
              <w:kern w:val="2"/>
              <w:sz w:val="18"/>
              <w:szCs w:val="18"/>
              <w:lang w:val="en-US" w:eastAsia="zh-CN" w:bidi="ar-SA"/>
              <w14:textFill>
                <w14:solidFill>
                  <w14:schemeClr w14:val="tx1"/>
                </w14:solidFill>
              </w14:textFill>
            </w:rPr>
          </w:rPrChange>
        </w:rPr>
        <w:t>OSPO++</w:t>
      </w:r>
      <w:r>
        <w:rPr>
          <w:rFonts w:hint="default" w:cstheme="minorBidi"/>
          <w:color w:val="0000FF"/>
          <w:kern w:val="2"/>
          <w:sz w:val="18"/>
          <w:szCs w:val="18"/>
          <w:lang w:val="en-US" w:eastAsia="zh-CN" w:bidi="ar-SA"/>
          <w:rPrChange w:id="1462" w:author="Vanessa" w:date="2023-11-06T13:14:57Z">
            <w:rPr>
              <w:rFonts w:hint="default" w:cstheme="minorBidi"/>
              <w:color w:val="000000" w:themeColor="text1"/>
              <w:kern w:val="2"/>
              <w:sz w:val="18"/>
              <w:szCs w:val="18"/>
              <w:lang w:val="en-US" w:eastAsia="zh-CN" w:bidi="ar-SA"/>
              <w14:textFill>
                <w14:solidFill>
                  <w14:schemeClr w14:val="tx1"/>
                </w14:solidFill>
              </w14:textFill>
            </w:rPr>
          </w:rPrChange>
        </w:rPr>
        <w:fldChar w:fldCharType="end"/>
      </w:r>
      <w:r>
        <w:rPr>
          <w:rFonts w:hint="default" w:cstheme="minorBidi"/>
          <w:color w:val="000000" w:themeColor="text1"/>
          <w:kern w:val="2"/>
          <w:sz w:val="18"/>
          <w:szCs w:val="18"/>
          <w:lang w:val="en-US" w:eastAsia="zh-CN" w:bidi="ar-SA"/>
          <w14:textFill>
            <w14:solidFill>
              <w14:schemeClr w14:val="tx1"/>
            </w14:solidFill>
          </w14:textFill>
        </w:rPr>
        <w:t>和</w:t>
      </w:r>
      <w:r>
        <w:rPr>
          <w:rFonts w:hint="default" w:cstheme="minorBidi"/>
          <w:color w:val="0000FF"/>
          <w:kern w:val="2"/>
          <w:sz w:val="18"/>
          <w:szCs w:val="18"/>
          <w:lang w:val="en-US" w:eastAsia="zh-CN" w:bidi="ar-SA"/>
          <w:rPrChange w:id="1463" w:author="Vanessa" w:date="2023-11-06T13:15:01Z">
            <w:rPr>
              <w:rFonts w:hint="default" w:cstheme="minorBidi"/>
              <w:color w:val="000000" w:themeColor="text1"/>
              <w:kern w:val="2"/>
              <w:sz w:val="18"/>
              <w:szCs w:val="18"/>
              <w:lang w:val="en-US" w:eastAsia="zh-CN" w:bidi="ar-SA"/>
              <w14:textFill>
                <w14:solidFill>
                  <w14:schemeClr w14:val="tx1"/>
                </w14:solidFill>
              </w14:textFill>
            </w:rPr>
          </w:rPrChange>
        </w:rPr>
        <w:fldChar w:fldCharType="begin"/>
      </w:r>
      <w:r>
        <w:rPr>
          <w:rFonts w:hint="default" w:cstheme="minorBidi"/>
          <w:color w:val="0000FF"/>
          <w:kern w:val="2"/>
          <w:sz w:val="18"/>
          <w:szCs w:val="18"/>
          <w:lang w:val="en-US" w:eastAsia="zh-CN" w:bidi="ar-SA"/>
          <w:rPrChange w:id="1464" w:author="Vanessa" w:date="2023-11-06T13:15:01Z">
            <w:rPr>
              <w:rFonts w:hint="default" w:cstheme="minorBidi"/>
              <w:color w:val="000000" w:themeColor="text1"/>
              <w:kern w:val="2"/>
              <w:sz w:val="18"/>
              <w:szCs w:val="18"/>
              <w:lang w:val="en-US" w:eastAsia="zh-CN" w:bidi="ar-SA"/>
              <w14:textFill>
                <w14:solidFill>
                  <w14:schemeClr w14:val="tx1"/>
                </w14:solidFill>
              </w14:textFill>
            </w:rPr>
          </w:rPrChange>
        </w:rPr>
        <w:instrText xml:space="preserve"> HYPERLINK "https://ospo.zone/" </w:instrText>
      </w:r>
      <w:r>
        <w:rPr>
          <w:rFonts w:hint="default" w:cstheme="minorBidi"/>
          <w:color w:val="0000FF"/>
          <w:kern w:val="2"/>
          <w:sz w:val="18"/>
          <w:szCs w:val="18"/>
          <w:lang w:val="en-US" w:eastAsia="zh-CN" w:bidi="ar-SA"/>
          <w:rPrChange w:id="1465" w:author="Vanessa" w:date="2023-11-06T13:15:01Z">
            <w:rPr>
              <w:rFonts w:hint="default" w:cstheme="minorBidi"/>
              <w:color w:val="000000" w:themeColor="text1"/>
              <w:kern w:val="2"/>
              <w:sz w:val="18"/>
              <w:szCs w:val="18"/>
              <w:lang w:val="en-US" w:eastAsia="zh-CN" w:bidi="ar-SA"/>
              <w14:textFill>
                <w14:solidFill>
                  <w14:schemeClr w14:val="tx1"/>
                </w14:solidFill>
              </w14:textFill>
            </w:rPr>
          </w:rPrChange>
        </w:rPr>
        <w:fldChar w:fldCharType="separate"/>
      </w:r>
      <w:r>
        <w:rPr>
          <w:rStyle w:val="13"/>
          <w:rFonts w:hint="default" w:cstheme="minorBidi"/>
          <w:color w:val="0000FF"/>
          <w:kern w:val="2"/>
          <w:sz w:val="18"/>
          <w:szCs w:val="18"/>
          <w:lang w:val="en-US" w:eastAsia="zh-CN" w:bidi="ar-SA"/>
          <w:rPrChange w:id="1466" w:author="Vanessa" w:date="2023-11-06T13:15:01Z">
            <w:rPr>
              <w:rStyle w:val="13"/>
              <w:rFonts w:hint="default" w:cstheme="minorBidi"/>
              <w:color w:val="000000" w:themeColor="text1"/>
              <w:kern w:val="2"/>
              <w:sz w:val="18"/>
              <w:szCs w:val="18"/>
              <w:lang w:val="en-US" w:eastAsia="zh-CN" w:bidi="ar-SA"/>
              <w14:textFill>
                <w14:solidFill>
                  <w14:schemeClr w14:val="tx1"/>
                </w14:solidFill>
              </w14:textFill>
            </w:rPr>
          </w:rPrChange>
        </w:rPr>
        <w:t>OSPO联盟</w:t>
      </w:r>
      <w:r>
        <w:rPr>
          <w:rFonts w:hint="default" w:cstheme="minorBidi"/>
          <w:color w:val="0000FF"/>
          <w:kern w:val="2"/>
          <w:sz w:val="18"/>
          <w:szCs w:val="18"/>
          <w:lang w:val="en-US" w:eastAsia="zh-CN" w:bidi="ar-SA"/>
          <w:rPrChange w:id="1467" w:author="Vanessa" w:date="2023-11-06T13:15:01Z">
            <w:rPr>
              <w:rFonts w:hint="default" w:cstheme="minorBidi"/>
              <w:color w:val="000000" w:themeColor="text1"/>
              <w:kern w:val="2"/>
              <w:sz w:val="18"/>
              <w:szCs w:val="18"/>
              <w:lang w:val="en-US" w:eastAsia="zh-CN" w:bidi="ar-SA"/>
              <w14:textFill>
                <w14:solidFill>
                  <w14:schemeClr w14:val="tx1"/>
                </w14:solidFill>
              </w14:textFill>
            </w:rPr>
          </w:rPrChange>
        </w:rPr>
        <w:fldChar w:fldCharType="end"/>
      </w:r>
      <w:r>
        <w:rPr>
          <w:rFonts w:hint="default" w:cstheme="minorBidi"/>
          <w:color w:val="000000" w:themeColor="text1"/>
          <w:kern w:val="2"/>
          <w:sz w:val="18"/>
          <w:szCs w:val="18"/>
          <w:lang w:val="en-US" w:eastAsia="zh-CN" w:bidi="ar-SA"/>
          <w14:textFill>
            <w14:solidFill>
              <w14:schemeClr w14:val="tx1"/>
            </w14:solidFill>
          </w14:textFill>
        </w:rPr>
        <w:t>。这反过来又使</w:t>
      </w:r>
      <w:ins w:id="1468" w:author="Vanessa" w:date="2023-11-06T13:15:23Z">
        <w:r>
          <w:rPr>
            <w:rFonts w:hint="eastAsia" w:cstheme="minorBidi"/>
            <w:color w:val="000000" w:themeColor="text1"/>
            <w:kern w:val="2"/>
            <w:sz w:val="18"/>
            <w:szCs w:val="18"/>
            <w:lang w:val="en-US" w:eastAsia="zh-CN" w:bidi="ar-SA"/>
            <w14:textFill>
              <w14:solidFill>
                <w14:schemeClr w14:val="tx1"/>
              </w14:solidFill>
            </w14:textFill>
          </w:rPr>
          <w:t>得</w:t>
        </w:r>
      </w:ins>
      <w:r>
        <w:rPr>
          <w:rFonts w:hint="default" w:cstheme="minorBidi"/>
          <w:color w:val="000000" w:themeColor="text1"/>
          <w:kern w:val="2"/>
          <w:sz w:val="18"/>
          <w:szCs w:val="18"/>
          <w:lang w:val="en-US" w:eastAsia="zh-CN" w:bidi="ar-SA"/>
          <w14:textFill>
            <w14:solidFill>
              <w14:schemeClr w14:val="tx1"/>
            </w14:solidFill>
          </w14:textFill>
        </w:rPr>
        <w:t>与其他OSPO建立联系的文化从一开始就融入了巴黎市OSPO的思维方式和工作方法</w:t>
      </w:r>
      <w:r>
        <w:rPr>
          <w:rFonts w:hint="default" w:cstheme="minorBidi"/>
          <w:kern w:val="2"/>
          <w:sz w:val="18"/>
          <w:szCs w:val="18"/>
          <w:lang w:val="en-US" w:eastAsia="zh-CN" w:bidi="ar-SA"/>
        </w:rPr>
        <w:t>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The city has tasked its OSPO with increasing its capacity to participate in Open Source communities. The goal of this is, on the one hand, to strengthen the community around Lutece. On the other hand, it is also a way to communicate to other OSPOs, Open Source communities, and their own administration that the City of Paris is serious and professional when it comes to Open Source.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巴黎市要求其OSPO提</w:t>
      </w:r>
      <w:ins w:id="1469" w:author="Vanessa" w:date="2023-11-06T13:15:45Z">
        <w:r>
          <w:rPr>
            <w:rFonts w:hint="eastAsia" w:cstheme="minorBidi"/>
            <w:kern w:val="2"/>
            <w:sz w:val="18"/>
            <w:szCs w:val="18"/>
            <w:lang w:val="en-US" w:eastAsia="zh-CN" w:bidi="ar-SA"/>
          </w:rPr>
          <w:t>升</w:t>
        </w:r>
      </w:ins>
      <w:del w:id="1470" w:author="Vanessa" w:date="2023-11-06T13:15:42Z">
        <w:r>
          <w:rPr>
            <w:rFonts w:hint="default" w:cstheme="minorBidi"/>
            <w:kern w:val="2"/>
            <w:sz w:val="18"/>
            <w:szCs w:val="18"/>
            <w:lang w:val="en-US" w:eastAsia="zh-CN" w:bidi="ar-SA"/>
          </w:rPr>
          <w:delText>高</w:delText>
        </w:r>
      </w:del>
      <w:r>
        <w:rPr>
          <w:rFonts w:hint="default" w:cstheme="minorBidi"/>
          <w:kern w:val="2"/>
          <w:sz w:val="18"/>
          <w:szCs w:val="18"/>
          <w:lang w:val="en-US" w:eastAsia="zh-CN" w:bidi="ar-SA"/>
        </w:rPr>
        <w:t>参与开源</w:t>
      </w:r>
      <w:del w:id="1471" w:author="Vanessa" w:date="2023-11-06T09:55:50Z">
        <w:r>
          <w:rPr>
            <w:rFonts w:hint="default" w:cstheme="minorBidi"/>
            <w:kern w:val="2"/>
            <w:sz w:val="18"/>
            <w:szCs w:val="18"/>
            <w:lang w:val="en-US" w:eastAsia="zh-CN" w:bidi="ar-SA"/>
          </w:rPr>
          <w:delText>社区</w:delText>
        </w:r>
      </w:del>
      <w:ins w:id="1472" w:author="Vanessa" w:date="2023-11-06T09:55:50Z">
        <w:r>
          <w:rPr>
            <w:rFonts w:hint="eastAsia" w:cstheme="minorBidi"/>
            <w:kern w:val="2"/>
            <w:sz w:val="18"/>
            <w:szCs w:val="18"/>
            <w:lang w:val="en-US" w:eastAsia="zh-CN" w:bidi="ar-SA"/>
          </w:rPr>
          <w:t>共同体</w:t>
        </w:r>
      </w:ins>
      <w:r>
        <w:rPr>
          <w:rFonts w:hint="default" w:cstheme="minorBidi"/>
          <w:kern w:val="2"/>
          <w:sz w:val="18"/>
          <w:szCs w:val="18"/>
          <w:lang w:val="en-US" w:eastAsia="zh-CN" w:bidi="ar-SA"/>
        </w:rPr>
        <w:t>的能力。这样做的目的一方面</w:t>
      </w:r>
      <w:ins w:id="1473" w:author="Vanessa" w:date="2023-11-06T13:16:01Z">
        <w:r>
          <w:rPr>
            <w:rFonts w:hint="eastAsia" w:cstheme="minorBidi"/>
            <w:kern w:val="2"/>
            <w:sz w:val="18"/>
            <w:szCs w:val="18"/>
            <w:lang w:val="en-US" w:eastAsia="zh-CN" w:bidi="ar-SA"/>
          </w:rPr>
          <w:t>，</w:t>
        </w:r>
      </w:ins>
      <w:r>
        <w:rPr>
          <w:rFonts w:hint="default" w:cstheme="minorBidi"/>
          <w:kern w:val="2"/>
          <w:sz w:val="18"/>
          <w:szCs w:val="18"/>
          <w:lang w:val="en-US" w:eastAsia="zh-CN" w:bidi="ar-SA"/>
        </w:rPr>
        <w:t>是为了加强围绕Lutece的</w:t>
      </w:r>
      <w:del w:id="1474" w:author="Vanessa" w:date="2023-11-06T09:55:51Z">
        <w:r>
          <w:rPr>
            <w:rFonts w:hint="default" w:cstheme="minorBidi"/>
            <w:kern w:val="2"/>
            <w:sz w:val="18"/>
            <w:szCs w:val="18"/>
            <w:lang w:val="en-US" w:eastAsia="zh-CN" w:bidi="ar-SA"/>
          </w:rPr>
          <w:delText>社区</w:delText>
        </w:r>
      </w:del>
      <w:ins w:id="1475" w:author="Vanessa" w:date="2023-11-06T09:55:51Z">
        <w:r>
          <w:rPr>
            <w:rFonts w:hint="eastAsia" w:cstheme="minorBidi"/>
            <w:kern w:val="2"/>
            <w:sz w:val="18"/>
            <w:szCs w:val="18"/>
            <w:lang w:val="en-US" w:eastAsia="zh-CN" w:bidi="ar-SA"/>
          </w:rPr>
          <w:t>共同体</w:t>
        </w:r>
      </w:ins>
      <w:r>
        <w:rPr>
          <w:rFonts w:hint="default" w:cstheme="minorBidi"/>
          <w:kern w:val="2"/>
          <w:sz w:val="18"/>
          <w:szCs w:val="18"/>
          <w:lang w:val="en-US" w:eastAsia="zh-CN" w:bidi="ar-SA"/>
        </w:rPr>
        <w:t>，另一方面，这也是向其他OSPO、开源</w:t>
      </w:r>
      <w:del w:id="1476" w:author="Vanessa" w:date="2023-11-06T09:55:52Z">
        <w:r>
          <w:rPr>
            <w:rFonts w:hint="default" w:cstheme="minorBidi"/>
            <w:kern w:val="2"/>
            <w:sz w:val="18"/>
            <w:szCs w:val="18"/>
            <w:lang w:val="en-US" w:eastAsia="zh-CN" w:bidi="ar-SA"/>
          </w:rPr>
          <w:delText>社区</w:delText>
        </w:r>
      </w:del>
      <w:ins w:id="1477" w:author="Vanessa" w:date="2023-11-06T09:55:52Z">
        <w:r>
          <w:rPr>
            <w:rFonts w:hint="eastAsia" w:cstheme="minorBidi"/>
            <w:kern w:val="2"/>
            <w:sz w:val="18"/>
            <w:szCs w:val="18"/>
            <w:lang w:val="en-US" w:eastAsia="zh-CN" w:bidi="ar-SA"/>
          </w:rPr>
          <w:t>共同体</w:t>
        </w:r>
      </w:ins>
      <w:r>
        <w:rPr>
          <w:rFonts w:hint="default" w:cstheme="minorBidi"/>
          <w:kern w:val="2"/>
          <w:sz w:val="18"/>
          <w:szCs w:val="18"/>
          <w:lang w:val="en-US" w:eastAsia="zh-CN" w:bidi="ar-SA"/>
        </w:rPr>
        <w:t>和他们自己的行政部门传达巴黎市对开源事业的认真</w:t>
      </w:r>
      <w:ins w:id="1478" w:author="Vanessa" w:date="2023-11-06T13:16:26Z">
        <w:r>
          <w:rPr>
            <w:rFonts w:hint="eastAsia" w:cstheme="minorBidi"/>
            <w:kern w:val="2"/>
            <w:sz w:val="18"/>
            <w:szCs w:val="18"/>
            <w:lang w:val="en-US" w:eastAsia="zh-CN" w:bidi="ar-SA"/>
          </w:rPr>
          <w:t>度</w:t>
        </w:r>
      </w:ins>
      <w:r>
        <w:rPr>
          <w:rFonts w:hint="default" w:cstheme="minorBidi"/>
          <w:kern w:val="2"/>
          <w:sz w:val="18"/>
          <w:szCs w:val="18"/>
          <w:lang w:val="en-US" w:eastAsia="zh-CN" w:bidi="ar-SA"/>
        </w:rPr>
        <w:t>和专业</w:t>
      </w:r>
      <w:ins w:id="1479" w:author="Vanessa" w:date="2023-11-06T13:16:34Z">
        <w:r>
          <w:rPr>
            <w:rFonts w:hint="eastAsia" w:cstheme="minorBidi"/>
            <w:kern w:val="2"/>
            <w:sz w:val="18"/>
            <w:szCs w:val="18"/>
            <w:lang w:val="en-US" w:eastAsia="zh-CN" w:bidi="ar-SA"/>
          </w:rPr>
          <w:t>度</w:t>
        </w:r>
      </w:ins>
      <w:r>
        <w:rPr>
          <w:rFonts w:hint="default" w:cstheme="minorBidi"/>
          <w:kern w:val="2"/>
          <w:sz w:val="18"/>
          <w:szCs w:val="18"/>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The City of Paris’ focus on external communities and networking is important, but the Paris OSPO underscores that it is first and foremost working on strengthening its own capacity. They want to formalise their internal Open Source processes, such as licence compliance, and they must add value to the city’s IT administration. They state that Open Source is already part of the day-to-day reality for the modern public sector CIO, for whom the OSPO works, but the City needs more structure to get the most out of Open Source. The internal mandate of the OSPO is to develop policies for compliance, technical ability and experience, in order to fully be able to participate in the ecosystem over time. In order to make this actionable, the Paris OSPO is adopting a tailored version of the</w:t>
      </w:r>
      <w:r>
        <w:rPr>
          <w:rFonts w:hint="default" w:cstheme="minorBidi"/>
          <w:color w:val="000000" w:themeColor="text1"/>
          <w:kern w:val="2"/>
          <w:sz w:val="18"/>
          <w:szCs w:val="18"/>
          <w:lang w:val="en-US" w:eastAsia="zh-CN" w:bidi="ar-SA"/>
          <w14:textFill>
            <w14:solidFill>
              <w14:schemeClr w14:val="tx1"/>
            </w14:solidFill>
          </w14:textFill>
        </w:rPr>
        <w:t xml:space="preserve"> </w:t>
      </w:r>
      <w:r>
        <w:rPr>
          <w:rFonts w:hint="default" w:cstheme="minorBidi"/>
          <w:color w:val="0000FF"/>
          <w:kern w:val="2"/>
          <w:sz w:val="18"/>
          <w:szCs w:val="18"/>
          <w:lang w:val="en-US" w:eastAsia="zh-CN" w:bidi="ar-SA"/>
          <w:rPrChange w:id="1480" w:author="Vanessa" w:date="2023-11-06T13:17:56Z">
            <w:rPr>
              <w:rFonts w:hint="default" w:cstheme="minorBidi"/>
              <w:color w:val="000000" w:themeColor="text1"/>
              <w:kern w:val="2"/>
              <w:sz w:val="18"/>
              <w:szCs w:val="18"/>
              <w:lang w:val="en-US" w:eastAsia="zh-CN" w:bidi="ar-SA"/>
              <w14:textFill>
                <w14:solidFill>
                  <w14:schemeClr w14:val="tx1"/>
                </w14:solidFill>
              </w14:textFill>
            </w:rPr>
          </w:rPrChange>
        </w:rPr>
        <w:fldChar w:fldCharType="begin"/>
      </w:r>
      <w:r>
        <w:rPr>
          <w:rFonts w:hint="default" w:cstheme="minorBidi"/>
          <w:color w:val="0000FF"/>
          <w:kern w:val="2"/>
          <w:sz w:val="18"/>
          <w:szCs w:val="18"/>
          <w:lang w:val="en-US" w:eastAsia="zh-CN" w:bidi="ar-SA"/>
          <w:rPrChange w:id="1481" w:author="Vanessa" w:date="2023-11-06T13:17:56Z">
            <w:rPr>
              <w:rFonts w:hint="default" w:cstheme="minorBidi"/>
              <w:color w:val="000000" w:themeColor="text1"/>
              <w:kern w:val="2"/>
              <w:sz w:val="18"/>
              <w:szCs w:val="18"/>
              <w:lang w:val="en-US" w:eastAsia="zh-CN" w:bidi="ar-SA"/>
              <w14:textFill>
                <w14:solidFill>
                  <w14:schemeClr w14:val="tx1"/>
                </w14:solidFill>
              </w14:textFill>
            </w:rPr>
          </w:rPrChange>
        </w:rPr>
        <w:instrText xml:space="preserve"> HYPERLINK "https://ospo.zone/ggi/" </w:instrText>
      </w:r>
      <w:r>
        <w:rPr>
          <w:rFonts w:hint="default" w:cstheme="minorBidi"/>
          <w:color w:val="0000FF"/>
          <w:kern w:val="2"/>
          <w:sz w:val="18"/>
          <w:szCs w:val="18"/>
          <w:lang w:val="en-US" w:eastAsia="zh-CN" w:bidi="ar-SA"/>
          <w:rPrChange w:id="1482" w:author="Vanessa" w:date="2023-11-06T13:17:56Z">
            <w:rPr>
              <w:rFonts w:hint="default" w:cstheme="minorBidi"/>
              <w:color w:val="000000" w:themeColor="text1"/>
              <w:kern w:val="2"/>
              <w:sz w:val="18"/>
              <w:szCs w:val="18"/>
              <w:lang w:val="en-US" w:eastAsia="zh-CN" w:bidi="ar-SA"/>
              <w14:textFill>
                <w14:solidFill>
                  <w14:schemeClr w14:val="tx1"/>
                </w14:solidFill>
              </w14:textFill>
            </w:rPr>
          </w:rPrChange>
        </w:rPr>
        <w:fldChar w:fldCharType="separate"/>
      </w:r>
      <w:r>
        <w:rPr>
          <w:rStyle w:val="13"/>
          <w:rFonts w:hint="default" w:cstheme="minorBidi"/>
          <w:color w:val="0000FF"/>
          <w:kern w:val="2"/>
          <w:sz w:val="18"/>
          <w:szCs w:val="18"/>
          <w:lang w:val="en-US" w:eastAsia="zh-CN" w:bidi="ar-SA"/>
          <w:rPrChange w:id="1483" w:author="Vanessa" w:date="2023-11-06T13:17:56Z">
            <w:rPr>
              <w:rStyle w:val="13"/>
              <w:rFonts w:hint="default" w:cstheme="minorBidi"/>
              <w:color w:val="000000" w:themeColor="text1"/>
              <w:kern w:val="2"/>
              <w:sz w:val="18"/>
              <w:szCs w:val="18"/>
              <w:lang w:val="en-US" w:eastAsia="zh-CN" w:bidi="ar-SA"/>
              <w14:textFill>
                <w14:solidFill>
                  <w14:schemeClr w14:val="tx1"/>
                </w14:solidFill>
              </w14:textFill>
            </w:rPr>
          </w:rPrChange>
        </w:rPr>
        <w:t>OW2 Good Governance initiative guidelines</w:t>
      </w:r>
      <w:r>
        <w:rPr>
          <w:rFonts w:hint="default" w:cstheme="minorBidi"/>
          <w:color w:val="0000FF"/>
          <w:kern w:val="2"/>
          <w:sz w:val="18"/>
          <w:szCs w:val="18"/>
          <w:lang w:val="en-US" w:eastAsia="zh-CN" w:bidi="ar-SA"/>
          <w:rPrChange w:id="1484" w:author="Vanessa" w:date="2023-11-06T13:17:56Z">
            <w:rPr>
              <w:rFonts w:hint="default" w:cstheme="minorBidi"/>
              <w:color w:val="000000" w:themeColor="text1"/>
              <w:kern w:val="2"/>
              <w:sz w:val="18"/>
              <w:szCs w:val="18"/>
              <w:lang w:val="en-US" w:eastAsia="zh-CN" w:bidi="ar-SA"/>
              <w14:textFill>
                <w14:solidFill>
                  <w14:schemeClr w14:val="tx1"/>
                </w14:solidFill>
              </w14:textFill>
            </w:rPr>
          </w:rPrChange>
        </w:rPr>
        <w:fldChar w:fldCharType="end"/>
      </w:r>
      <w:r>
        <w:rPr>
          <w:rFonts w:hint="default" w:cstheme="minorBidi"/>
          <w:kern w:val="2"/>
          <w:sz w:val="18"/>
          <w:szCs w:val="18"/>
          <w:lang w:val="en-US" w:eastAsia="zh-CN" w:bidi="ar-SA"/>
        </w:rPr>
        <w:t>. The OW2 Good Governance initiative aims to increase awareness and expertise on how to use and contribute to Open Source software through organisation-wide policies. It provides a blueprint for implementation of an Open Source Programme Office within the organisation.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虽然关注外部</w:t>
      </w:r>
      <w:del w:id="1485" w:author="Vanessa" w:date="2023-11-06T09:55:56Z">
        <w:r>
          <w:rPr>
            <w:rFonts w:hint="default" w:cstheme="minorBidi"/>
            <w:kern w:val="2"/>
            <w:sz w:val="18"/>
            <w:szCs w:val="18"/>
            <w:lang w:val="en-US" w:eastAsia="zh-CN" w:bidi="ar-SA"/>
          </w:rPr>
          <w:delText>社区</w:delText>
        </w:r>
      </w:del>
      <w:ins w:id="1486" w:author="Vanessa" w:date="2023-11-06T09:55:56Z">
        <w:r>
          <w:rPr>
            <w:rFonts w:hint="eastAsia" w:cstheme="minorBidi"/>
            <w:kern w:val="2"/>
            <w:sz w:val="18"/>
            <w:szCs w:val="18"/>
            <w:lang w:val="en-US" w:eastAsia="zh-CN" w:bidi="ar-SA"/>
          </w:rPr>
          <w:t>共同体</w:t>
        </w:r>
      </w:ins>
      <w:r>
        <w:rPr>
          <w:rFonts w:hint="default" w:cstheme="minorBidi"/>
          <w:kern w:val="2"/>
          <w:sz w:val="18"/>
          <w:szCs w:val="18"/>
          <w:lang w:val="en-US" w:eastAsia="zh-CN" w:bidi="ar-SA"/>
        </w:rPr>
        <w:t>和</w:t>
      </w:r>
      <w:del w:id="1487" w:author="Vanessa" w:date="2023-11-06T13:17:44Z">
        <w:r>
          <w:rPr>
            <w:rFonts w:hint="default" w:cstheme="minorBidi"/>
            <w:kern w:val="2"/>
            <w:sz w:val="18"/>
            <w:szCs w:val="18"/>
            <w:lang w:val="en-US" w:eastAsia="zh-CN" w:bidi="ar-SA"/>
          </w:rPr>
          <w:delText>联系网</w:delText>
        </w:r>
      </w:del>
      <w:ins w:id="1488" w:author="Vanessa" w:date="2023-11-06T13:17:44Z">
        <w:r>
          <w:rPr>
            <w:rFonts w:hint="eastAsia" w:cstheme="minorBidi"/>
            <w:kern w:val="2"/>
            <w:sz w:val="18"/>
            <w:szCs w:val="18"/>
            <w:lang w:val="en-US" w:eastAsia="zh-CN" w:bidi="ar-SA"/>
          </w:rPr>
          <w:t>联络网</w:t>
        </w:r>
      </w:ins>
      <w:del w:id="1489" w:author="Vanessa" w:date="2023-11-06T13:16:42Z">
        <w:r>
          <w:rPr>
            <w:rFonts w:hint="default" w:cstheme="minorBidi"/>
            <w:kern w:val="2"/>
            <w:sz w:val="18"/>
            <w:szCs w:val="18"/>
            <w:lang w:val="en-US" w:eastAsia="zh-CN" w:bidi="ar-SA"/>
          </w:rPr>
          <w:delText>络</w:delText>
        </w:r>
      </w:del>
      <w:r>
        <w:rPr>
          <w:rFonts w:hint="default" w:cstheme="minorBidi"/>
          <w:kern w:val="2"/>
          <w:sz w:val="18"/>
          <w:szCs w:val="18"/>
          <w:lang w:val="en-US" w:eastAsia="zh-CN" w:bidi="ar-SA"/>
        </w:rPr>
        <w:t>很重要，但巴黎</w:t>
      </w:r>
      <w:r>
        <w:rPr>
          <w:rFonts w:hint="eastAsia" w:cstheme="minorBidi"/>
          <w:kern w:val="2"/>
          <w:sz w:val="18"/>
          <w:szCs w:val="18"/>
          <w:lang w:val="en-US" w:eastAsia="zh-CN" w:bidi="ar-SA"/>
        </w:rPr>
        <w:t>市</w:t>
      </w:r>
      <w:r>
        <w:rPr>
          <w:rFonts w:hint="default" w:cstheme="minorBidi"/>
          <w:kern w:val="2"/>
          <w:sz w:val="18"/>
          <w:szCs w:val="18"/>
          <w:lang w:val="en-US" w:eastAsia="zh-CN" w:bidi="ar-SA"/>
        </w:rPr>
        <w:t>OSPO强调，它首先致力于加强自身能力。他们希望将其内部的开源流程正规化，例如许可证合规性审计，并且他们必须为城市的信息技术管理增加价值。他们表示，对于OSPO为之工作的现代</w:t>
      </w:r>
      <w:del w:id="1490" w:author="Vanessa" w:date="2023-10-24T19:54:45Z">
        <w:r>
          <w:rPr>
            <w:rFonts w:hint="default" w:cstheme="minorBidi"/>
            <w:kern w:val="2"/>
            <w:sz w:val="18"/>
            <w:szCs w:val="18"/>
            <w:lang w:val="en-US" w:eastAsia="zh-CN" w:bidi="ar-SA"/>
          </w:rPr>
          <w:delText>公共部门</w:delText>
        </w:r>
      </w:del>
      <w:ins w:id="1491" w:author="Vanessa" w:date="2023-11-06T09:45:01Z">
        <w:r>
          <w:rPr>
            <w:rFonts w:hint="eastAsia" w:cstheme="minorBidi"/>
            <w:kern w:val="2"/>
            <w:sz w:val="18"/>
            <w:szCs w:val="18"/>
            <w:lang w:val="en-US" w:eastAsia="zh-CN" w:bidi="ar-SA"/>
          </w:rPr>
          <w:t>公立领域</w:t>
        </w:r>
      </w:ins>
      <w:del w:id="1492" w:author="Vanessa" w:date="2023-11-06T13:19:01Z">
        <w:r>
          <w:rPr>
            <w:rFonts w:hint="default" w:cstheme="minorBidi"/>
            <w:kern w:val="2"/>
            <w:sz w:val="18"/>
            <w:szCs w:val="18"/>
            <w:lang w:val="en-US" w:eastAsia="zh-CN" w:bidi="ar-SA"/>
          </w:rPr>
          <w:delText>首席信息官</w:delText>
        </w:r>
      </w:del>
      <w:ins w:id="1493" w:author="Vanessa" w:date="2023-11-06T13:19:02Z">
        <w:r>
          <w:rPr>
            <w:rFonts w:hint="eastAsia" w:cstheme="minorBidi"/>
            <w:kern w:val="2"/>
            <w:sz w:val="18"/>
            <w:szCs w:val="18"/>
            <w:lang w:val="en-US" w:eastAsia="zh-CN" w:bidi="ar-SA"/>
          </w:rPr>
          <w:t>CIO</w:t>
        </w:r>
      </w:ins>
      <w:r>
        <w:rPr>
          <w:rFonts w:hint="default" w:cstheme="minorBidi"/>
          <w:kern w:val="2"/>
          <w:sz w:val="18"/>
          <w:szCs w:val="18"/>
          <w:lang w:val="en-US" w:eastAsia="zh-CN" w:bidi="ar-SA"/>
        </w:rPr>
        <w:t>来说，开源已经是日常事务的一部分，但城市需要更多的组织结构来最大限度地利用开源。OSPO的</w:t>
      </w:r>
      <w:del w:id="1494" w:author="Vanessa" w:date="2023-11-06T09:58:12Z">
        <w:r>
          <w:rPr>
            <w:rFonts w:hint="default" w:cstheme="minorBidi"/>
            <w:kern w:val="2"/>
            <w:sz w:val="18"/>
            <w:szCs w:val="18"/>
            <w:lang w:val="en-US" w:eastAsia="zh-CN" w:bidi="ar-SA"/>
          </w:rPr>
          <w:delText>内部任务</w:delText>
        </w:r>
      </w:del>
      <w:ins w:id="1495" w:author="Vanessa" w:date="2023-11-06T09:58:12Z">
        <w:r>
          <w:rPr>
            <w:rFonts w:hint="eastAsia" w:cstheme="minorBidi"/>
            <w:kern w:val="2"/>
            <w:sz w:val="18"/>
            <w:szCs w:val="18"/>
            <w:lang w:val="en-US" w:eastAsia="zh-CN" w:bidi="ar-SA"/>
          </w:rPr>
          <w:t>内部</w:t>
        </w:r>
      </w:ins>
      <w:ins w:id="1496" w:author="Vanessa" w:date="2023-11-06T13:40:13Z">
        <w:r>
          <w:rPr>
            <w:rFonts w:hint="eastAsia" w:cstheme="minorBidi"/>
            <w:kern w:val="2"/>
            <w:sz w:val="18"/>
            <w:szCs w:val="18"/>
            <w:lang w:val="en-US" w:eastAsia="zh-CN" w:bidi="ar-SA"/>
          </w:rPr>
          <w:t>职权</w:t>
        </w:r>
      </w:ins>
      <w:r>
        <w:rPr>
          <w:rFonts w:hint="default" w:cstheme="minorBidi"/>
          <w:kern w:val="2"/>
          <w:sz w:val="18"/>
          <w:szCs w:val="18"/>
          <w:lang w:val="en-US" w:eastAsia="zh-CN" w:bidi="ar-SA"/>
        </w:rPr>
        <w:t>是制定合规性、技术能力和经验方面的政策，以便组织能够逐渐充分参与到开源生态系统中。为了使这</w:t>
      </w:r>
      <w:del w:id="1497" w:author="Vanessa" w:date="2023-11-06T09:58:13Z">
        <w:r>
          <w:rPr>
            <w:rFonts w:hint="default" w:cstheme="minorBidi"/>
            <w:kern w:val="2"/>
            <w:sz w:val="18"/>
            <w:szCs w:val="18"/>
            <w:lang w:val="en-US" w:eastAsia="zh-CN" w:bidi="ar-SA"/>
          </w:rPr>
          <w:delText>内部任务</w:delText>
        </w:r>
      </w:del>
      <w:ins w:id="1498" w:author="Vanessa" w:date="2023-11-06T09:58:13Z">
        <w:r>
          <w:rPr>
            <w:rFonts w:hint="eastAsia" w:cstheme="minorBidi"/>
            <w:kern w:val="2"/>
            <w:sz w:val="18"/>
            <w:szCs w:val="18"/>
            <w:lang w:val="en-US" w:eastAsia="zh-CN" w:bidi="ar-SA"/>
          </w:rPr>
          <w:t>内部</w:t>
        </w:r>
      </w:ins>
      <w:ins w:id="1499" w:author="Vanessa" w:date="2023-11-06T13:40:14Z">
        <w:r>
          <w:rPr>
            <w:rFonts w:hint="eastAsia" w:cstheme="minorBidi"/>
            <w:kern w:val="2"/>
            <w:sz w:val="18"/>
            <w:szCs w:val="18"/>
            <w:lang w:val="en-US" w:eastAsia="zh-CN" w:bidi="ar-SA"/>
          </w:rPr>
          <w:t>职权</w:t>
        </w:r>
      </w:ins>
      <w:r>
        <w:rPr>
          <w:rFonts w:hint="default" w:cstheme="minorBidi"/>
          <w:kern w:val="2"/>
          <w:sz w:val="18"/>
          <w:szCs w:val="18"/>
          <w:lang w:val="en-US" w:eastAsia="zh-CN" w:bidi="ar-SA"/>
        </w:rPr>
        <w:t>可付诸行动，巴黎</w:t>
      </w:r>
      <w:r>
        <w:rPr>
          <w:rFonts w:hint="eastAsia" w:cstheme="minorBidi"/>
          <w:kern w:val="2"/>
          <w:sz w:val="18"/>
          <w:szCs w:val="18"/>
          <w:lang w:val="en-US" w:eastAsia="zh-CN" w:bidi="ar-SA"/>
        </w:rPr>
        <w:t>市</w:t>
      </w:r>
      <w:r>
        <w:rPr>
          <w:rFonts w:hint="default" w:cstheme="minorBidi"/>
          <w:kern w:val="2"/>
          <w:sz w:val="18"/>
          <w:szCs w:val="18"/>
          <w:lang w:val="en-US" w:eastAsia="zh-CN" w:bidi="ar-SA"/>
        </w:rPr>
        <w:t>OSPO正在采用定制版的</w:t>
      </w:r>
      <w:r>
        <w:rPr>
          <w:rFonts w:hint="default" w:cstheme="minorBidi"/>
          <w:color w:val="0000FF"/>
          <w:kern w:val="2"/>
          <w:sz w:val="18"/>
          <w:szCs w:val="18"/>
          <w:lang w:val="en-US" w:eastAsia="zh-CN" w:bidi="ar-SA"/>
          <w:rPrChange w:id="1500" w:author="Vanessa" w:date="2023-11-06T13:18:03Z">
            <w:rPr>
              <w:rFonts w:hint="default" w:cstheme="minorBidi"/>
              <w:color w:val="000000" w:themeColor="text1"/>
              <w:kern w:val="2"/>
              <w:sz w:val="18"/>
              <w:szCs w:val="18"/>
              <w:lang w:val="en-US" w:eastAsia="zh-CN" w:bidi="ar-SA"/>
              <w14:textFill>
                <w14:solidFill>
                  <w14:schemeClr w14:val="tx1"/>
                </w14:solidFill>
              </w14:textFill>
            </w:rPr>
          </w:rPrChange>
        </w:rPr>
        <w:fldChar w:fldCharType="begin"/>
      </w:r>
      <w:r>
        <w:rPr>
          <w:rFonts w:hint="default" w:cstheme="minorBidi"/>
          <w:color w:val="0000FF"/>
          <w:kern w:val="2"/>
          <w:sz w:val="18"/>
          <w:szCs w:val="18"/>
          <w:lang w:val="en-US" w:eastAsia="zh-CN" w:bidi="ar-SA"/>
          <w:rPrChange w:id="1501" w:author="Vanessa" w:date="2023-11-06T13:18:03Z">
            <w:rPr>
              <w:rFonts w:hint="default" w:cstheme="minorBidi"/>
              <w:color w:val="000000" w:themeColor="text1"/>
              <w:kern w:val="2"/>
              <w:sz w:val="18"/>
              <w:szCs w:val="18"/>
              <w:lang w:val="en-US" w:eastAsia="zh-CN" w:bidi="ar-SA"/>
              <w14:textFill>
                <w14:solidFill>
                  <w14:schemeClr w14:val="tx1"/>
                </w14:solidFill>
              </w14:textFill>
            </w:rPr>
          </w:rPrChange>
        </w:rPr>
        <w:instrText xml:space="preserve"> HYPERLINK "https://ospo.zone/ggi/" </w:instrText>
      </w:r>
      <w:r>
        <w:rPr>
          <w:rFonts w:hint="default" w:cstheme="minorBidi"/>
          <w:color w:val="0000FF"/>
          <w:kern w:val="2"/>
          <w:sz w:val="18"/>
          <w:szCs w:val="18"/>
          <w:lang w:val="en-US" w:eastAsia="zh-CN" w:bidi="ar-SA"/>
          <w:rPrChange w:id="1502" w:author="Vanessa" w:date="2023-11-06T13:18:03Z">
            <w:rPr>
              <w:rFonts w:hint="default" w:cstheme="minorBidi"/>
              <w:color w:val="000000" w:themeColor="text1"/>
              <w:kern w:val="2"/>
              <w:sz w:val="18"/>
              <w:szCs w:val="18"/>
              <w:lang w:val="en-US" w:eastAsia="zh-CN" w:bidi="ar-SA"/>
              <w14:textFill>
                <w14:solidFill>
                  <w14:schemeClr w14:val="tx1"/>
                </w14:solidFill>
              </w14:textFill>
            </w:rPr>
          </w:rPrChange>
        </w:rPr>
        <w:fldChar w:fldCharType="separate"/>
      </w:r>
      <w:r>
        <w:rPr>
          <w:rStyle w:val="13"/>
          <w:rFonts w:hint="default" w:cstheme="minorBidi"/>
          <w:color w:val="0000FF"/>
          <w:kern w:val="2"/>
          <w:sz w:val="18"/>
          <w:szCs w:val="18"/>
          <w:lang w:val="en-US" w:eastAsia="zh-CN" w:bidi="ar-SA"/>
          <w:rPrChange w:id="1503" w:author="Vanessa" w:date="2023-11-06T13:18:03Z">
            <w:rPr>
              <w:rStyle w:val="13"/>
              <w:rFonts w:hint="default" w:cstheme="minorBidi"/>
              <w:color w:val="000000" w:themeColor="text1"/>
              <w:kern w:val="2"/>
              <w:sz w:val="18"/>
              <w:szCs w:val="18"/>
              <w:lang w:val="en-US" w:eastAsia="zh-CN" w:bidi="ar-SA"/>
              <w14:textFill>
                <w14:solidFill>
                  <w14:schemeClr w14:val="tx1"/>
                </w14:solidFill>
              </w14:textFill>
            </w:rPr>
          </w:rPrChange>
        </w:rPr>
        <w:t>国际开源</w:t>
      </w:r>
      <w:del w:id="1504" w:author="Vanessa" w:date="2023-11-06T09:56:00Z">
        <w:r>
          <w:rPr>
            <w:rStyle w:val="13"/>
            <w:rFonts w:hint="default" w:cstheme="minorBidi"/>
            <w:color w:val="0000FF"/>
            <w:kern w:val="2"/>
            <w:sz w:val="18"/>
            <w:szCs w:val="18"/>
            <w:lang w:val="en-US" w:eastAsia="zh-CN" w:bidi="ar-SA"/>
            <w:rPrChange w:id="1505" w:author="Vanessa" w:date="2023-11-06T13:18:03Z">
              <w:rPr>
                <w:rStyle w:val="13"/>
                <w:rFonts w:hint="default" w:cstheme="minorBidi"/>
                <w:color w:val="000000" w:themeColor="text1"/>
                <w:kern w:val="2"/>
                <w:sz w:val="18"/>
                <w:szCs w:val="18"/>
                <w:lang w:val="en-US" w:eastAsia="zh-CN" w:bidi="ar-SA"/>
                <w14:textFill>
                  <w14:solidFill>
                    <w14:schemeClr w14:val="tx1"/>
                  </w14:solidFill>
                </w14:textFill>
              </w:rPr>
            </w:rPrChange>
          </w:rPr>
          <w:delText>社区</w:delText>
        </w:r>
      </w:del>
      <w:ins w:id="1507" w:author="Vanessa" w:date="2023-11-06T09:56:00Z">
        <w:r>
          <w:rPr>
            <w:rStyle w:val="13"/>
            <w:rFonts w:hint="eastAsia" w:cstheme="minorBidi"/>
            <w:color w:val="0000FF"/>
            <w:kern w:val="2"/>
            <w:sz w:val="18"/>
            <w:szCs w:val="18"/>
            <w:lang w:val="en-US" w:eastAsia="zh-CN" w:bidi="ar-SA"/>
            <w:rPrChange w:id="1508" w:author="Vanessa" w:date="2023-11-06T13:18:03Z">
              <w:rPr>
                <w:rStyle w:val="13"/>
                <w:rFonts w:hint="eastAsia" w:cstheme="minorBidi"/>
                <w:color w:val="000000" w:themeColor="text1"/>
                <w:kern w:val="2"/>
                <w:sz w:val="18"/>
                <w:szCs w:val="18"/>
                <w:lang w:val="en-US" w:eastAsia="zh-CN" w:bidi="ar-SA"/>
                <w14:textFill>
                  <w14:solidFill>
                    <w14:schemeClr w14:val="tx1"/>
                  </w14:solidFill>
                </w14:textFill>
              </w:rPr>
            </w:rPrChange>
          </w:rPr>
          <w:t>共同体</w:t>
        </w:r>
      </w:ins>
      <w:r>
        <w:rPr>
          <w:rStyle w:val="13"/>
          <w:rFonts w:hint="default" w:cstheme="minorBidi"/>
          <w:color w:val="0000FF"/>
          <w:kern w:val="2"/>
          <w:sz w:val="18"/>
          <w:szCs w:val="18"/>
          <w:lang w:val="en-US" w:eastAsia="zh-CN" w:bidi="ar-SA"/>
          <w:rPrChange w:id="1510" w:author="Vanessa" w:date="2023-11-06T13:18:03Z">
            <w:rPr>
              <w:rStyle w:val="13"/>
              <w:rFonts w:hint="default" w:cstheme="minorBidi"/>
              <w:color w:val="000000" w:themeColor="text1"/>
              <w:kern w:val="2"/>
              <w:sz w:val="18"/>
              <w:szCs w:val="18"/>
              <w:lang w:val="en-US" w:eastAsia="zh-CN" w:bidi="ar-SA"/>
              <w14:textFill>
                <w14:solidFill>
                  <w14:schemeClr w14:val="tx1"/>
                </w14:solidFill>
              </w14:textFill>
            </w:rPr>
          </w:rPrChange>
        </w:rPr>
        <w:t>OW2的善治</w:t>
      </w:r>
      <w:del w:id="1511" w:author="Vanessa" w:date="2023-11-06T13:20:21Z">
        <w:r>
          <w:rPr>
            <w:rStyle w:val="13"/>
            <w:rFonts w:hint="default" w:cstheme="minorBidi"/>
            <w:color w:val="0000FF"/>
            <w:kern w:val="2"/>
            <w:sz w:val="18"/>
            <w:szCs w:val="18"/>
            <w:lang w:val="en-US" w:eastAsia="zh-CN" w:bidi="ar-SA"/>
            <w:rPrChange w:id="1512" w:author="Vanessa" w:date="2023-11-06T13:18:03Z">
              <w:rPr>
                <w:rStyle w:val="13"/>
                <w:rFonts w:hint="default" w:cstheme="minorBidi"/>
                <w:color w:val="000000" w:themeColor="text1"/>
                <w:kern w:val="2"/>
                <w:sz w:val="18"/>
                <w:szCs w:val="18"/>
                <w:lang w:val="en-US" w:eastAsia="zh-CN" w:bidi="ar-SA"/>
                <w14:textFill>
                  <w14:solidFill>
                    <w14:schemeClr w14:val="tx1"/>
                  </w14:solidFill>
                </w14:textFill>
              </w:rPr>
            </w:rPrChange>
          </w:rPr>
          <w:delText>倡议</w:delText>
        </w:r>
      </w:del>
      <w:r>
        <w:rPr>
          <w:rStyle w:val="13"/>
          <w:rFonts w:hint="default" w:cstheme="minorBidi"/>
          <w:color w:val="0000FF"/>
          <w:kern w:val="2"/>
          <w:sz w:val="18"/>
          <w:szCs w:val="18"/>
          <w:lang w:val="en-US" w:eastAsia="zh-CN" w:bidi="ar-SA"/>
          <w:rPrChange w:id="1514" w:author="Vanessa" w:date="2023-11-06T13:18:03Z">
            <w:rPr>
              <w:rStyle w:val="13"/>
              <w:rFonts w:hint="default" w:cstheme="minorBidi"/>
              <w:color w:val="000000" w:themeColor="text1"/>
              <w:kern w:val="2"/>
              <w:sz w:val="18"/>
              <w:szCs w:val="18"/>
              <w:lang w:val="en-US" w:eastAsia="zh-CN" w:bidi="ar-SA"/>
              <w14:textFill>
                <w14:solidFill>
                  <w14:schemeClr w14:val="tx1"/>
                </w14:solidFill>
              </w14:textFill>
            </w:rPr>
          </w:rPrChange>
        </w:rPr>
        <w:t>（Good Governance</w:t>
      </w:r>
      <w:del w:id="1515" w:author="Vanessa" w:date="2023-11-06T13:20:25Z">
        <w:r>
          <w:rPr>
            <w:rStyle w:val="13"/>
            <w:rFonts w:hint="default" w:cstheme="minorBidi"/>
            <w:color w:val="0000FF"/>
            <w:kern w:val="2"/>
            <w:sz w:val="18"/>
            <w:szCs w:val="18"/>
            <w:lang w:val="en-US" w:eastAsia="zh-CN" w:bidi="ar-SA"/>
            <w:rPrChange w:id="1516" w:author="Vanessa" w:date="2023-11-06T13:18:03Z">
              <w:rPr>
                <w:rStyle w:val="13"/>
                <w:rFonts w:hint="default" w:cstheme="minorBidi"/>
                <w:color w:val="000000" w:themeColor="text1"/>
                <w:kern w:val="2"/>
                <w:sz w:val="18"/>
                <w:szCs w:val="18"/>
                <w:lang w:val="en-US" w:eastAsia="zh-CN" w:bidi="ar-SA"/>
                <w14:textFill>
                  <w14:solidFill>
                    <w14:schemeClr w14:val="tx1"/>
                  </w14:solidFill>
                </w14:textFill>
              </w:rPr>
            </w:rPrChange>
          </w:rPr>
          <w:delText xml:space="preserve"> initiative</w:delText>
        </w:r>
      </w:del>
      <w:r>
        <w:rPr>
          <w:rStyle w:val="13"/>
          <w:rFonts w:hint="default" w:cstheme="minorBidi"/>
          <w:color w:val="0000FF"/>
          <w:kern w:val="2"/>
          <w:sz w:val="18"/>
          <w:szCs w:val="18"/>
          <w:lang w:val="en-US" w:eastAsia="zh-CN" w:bidi="ar-SA"/>
          <w:rPrChange w:id="1518" w:author="Vanessa" w:date="2023-11-06T13:18:03Z">
            <w:rPr>
              <w:rStyle w:val="13"/>
              <w:rFonts w:hint="default" w:cstheme="minorBidi"/>
              <w:color w:val="000000" w:themeColor="text1"/>
              <w:kern w:val="2"/>
              <w:sz w:val="18"/>
              <w:szCs w:val="18"/>
              <w:lang w:val="en-US" w:eastAsia="zh-CN" w:bidi="ar-SA"/>
              <w14:textFill>
                <w14:solidFill>
                  <w14:schemeClr w14:val="tx1"/>
                </w14:solidFill>
              </w14:textFill>
            </w:rPr>
          </w:rPrChange>
        </w:rPr>
        <w:t>）</w:t>
      </w:r>
      <w:ins w:id="1519" w:author="Vanessa" w:date="2023-11-06T13:20:21Z">
        <w:r>
          <w:rPr>
            <w:rStyle w:val="13"/>
            <w:rFonts w:hint="default" w:cstheme="minorBidi"/>
            <w:color w:val="0000FF"/>
            <w:kern w:val="2"/>
            <w:sz w:val="18"/>
            <w:szCs w:val="18"/>
            <w:lang w:val="en-US" w:eastAsia="zh-CN" w:bidi="ar-SA"/>
          </w:rPr>
          <w:t>倡议</w:t>
        </w:r>
      </w:ins>
      <w:del w:id="1520" w:author="Vanessa" w:date="2023-11-06T13:20:08Z">
        <w:r>
          <w:rPr>
            <w:rStyle w:val="13"/>
            <w:rFonts w:hint="default" w:cstheme="minorBidi"/>
            <w:color w:val="0000FF"/>
            <w:kern w:val="2"/>
            <w:sz w:val="18"/>
            <w:szCs w:val="18"/>
            <w:lang w:val="en-US" w:eastAsia="zh-CN" w:bidi="ar-SA"/>
            <w:rPrChange w:id="1521" w:author="Vanessa" w:date="2023-11-06T13:18:03Z">
              <w:rPr>
                <w:rStyle w:val="13"/>
                <w:rFonts w:hint="default" w:cstheme="minorBidi"/>
                <w:color w:val="000000" w:themeColor="text1"/>
                <w:kern w:val="2"/>
                <w:sz w:val="18"/>
                <w:szCs w:val="18"/>
                <w:lang w:val="en-US" w:eastAsia="zh-CN" w:bidi="ar-SA"/>
                <w14:textFill>
                  <w14:solidFill>
                    <w14:schemeClr w14:val="tx1"/>
                  </w14:solidFill>
                </w14:textFill>
              </w:rPr>
            </w:rPrChange>
          </w:rPr>
          <w:delText>指导方针</w:delText>
        </w:r>
      </w:del>
      <w:r>
        <w:rPr>
          <w:rFonts w:hint="default" w:cstheme="minorBidi"/>
          <w:color w:val="0000FF"/>
          <w:kern w:val="2"/>
          <w:sz w:val="18"/>
          <w:szCs w:val="18"/>
          <w:lang w:val="en-US" w:eastAsia="zh-CN" w:bidi="ar-SA"/>
          <w:rPrChange w:id="1523" w:author="Vanessa" w:date="2023-11-06T13:18:03Z">
            <w:rPr>
              <w:rFonts w:hint="default" w:cstheme="minorBidi"/>
              <w:color w:val="000000" w:themeColor="text1"/>
              <w:kern w:val="2"/>
              <w:sz w:val="18"/>
              <w:szCs w:val="18"/>
              <w:lang w:val="en-US" w:eastAsia="zh-CN" w:bidi="ar-SA"/>
              <w14:textFill>
                <w14:solidFill>
                  <w14:schemeClr w14:val="tx1"/>
                </w14:solidFill>
              </w14:textFill>
            </w:rPr>
          </w:rPrChange>
        </w:rPr>
        <w:fldChar w:fldCharType="end"/>
      </w:r>
      <w:ins w:id="1524" w:author="Vanessa" w:date="2023-11-06T13:20:09Z">
        <w:r>
          <w:rPr>
            <w:rStyle w:val="13"/>
            <w:rFonts w:hint="eastAsia" w:cstheme="minorBidi"/>
            <w:color w:val="0000FF"/>
            <w:kern w:val="2"/>
            <w:sz w:val="18"/>
            <w:szCs w:val="18"/>
            <w:lang w:val="en-US" w:eastAsia="zh-CN" w:bidi="ar-SA"/>
          </w:rPr>
          <w:t>指引</w:t>
        </w:r>
      </w:ins>
      <w:r>
        <w:rPr>
          <w:rFonts w:hint="default" w:cstheme="minorBidi"/>
          <w:kern w:val="2"/>
          <w:sz w:val="18"/>
          <w:szCs w:val="18"/>
          <w:lang w:val="en-US" w:eastAsia="zh-CN" w:bidi="ar-SA"/>
        </w:rPr>
        <w:t>。OW2善治倡议旨在通过实施组织范围内的政策，增加对如何使用和贡献开源的</w:t>
      </w:r>
      <w:ins w:id="1525" w:author="Vanessa" w:date="2023-11-06T13:21:28Z">
        <w:r>
          <w:rPr>
            <w:rFonts w:hint="eastAsia" w:cstheme="minorBidi"/>
            <w:kern w:val="2"/>
            <w:sz w:val="18"/>
            <w:szCs w:val="18"/>
            <w:lang w:val="en-US" w:eastAsia="zh-CN" w:bidi="ar-SA"/>
          </w:rPr>
          <w:t>认知</w:t>
        </w:r>
      </w:ins>
      <w:del w:id="1526" w:author="Vanessa" w:date="2023-11-06T13:21:27Z">
        <w:r>
          <w:rPr>
            <w:rFonts w:hint="default" w:cstheme="minorBidi"/>
            <w:kern w:val="2"/>
            <w:sz w:val="18"/>
            <w:szCs w:val="18"/>
            <w:lang w:val="en-US" w:eastAsia="zh-CN" w:bidi="ar-SA"/>
          </w:rPr>
          <w:delText>认</w:delText>
        </w:r>
      </w:del>
      <w:del w:id="1527" w:author="Vanessa" w:date="2023-11-06T13:21:26Z">
        <w:r>
          <w:rPr>
            <w:rFonts w:hint="default" w:cstheme="minorBidi"/>
            <w:kern w:val="2"/>
            <w:sz w:val="18"/>
            <w:szCs w:val="18"/>
            <w:lang w:val="en-US" w:eastAsia="zh-CN" w:bidi="ar-SA"/>
          </w:rPr>
          <w:delText>识</w:delText>
        </w:r>
      </w:del>
      <w:r>
        <w:rPr>
          <w:rFonts w:hint="default" w:cstheme="minorBidi"/>
          <w:kern w:val="2"/>
          <w:sz w:val="18"/>
          <w:szCs w:val="18"/>
          <w:lang w:val="en-US" w:eastAsia="zh-CN" w:bidi="ar-SA"/>
        </w:rPr>
        <w:t>和专业知识，它为在组织内</w:t>
      </w:r>
      <w:ins w:id="1528" w:author="Vanessa" w:date="2023-11-06T13:21:42Z">
        <w:r>
          <w:rPr>
            <w:rFonts w:hint="eastAsia" w:cstheme="minorBidi"/>
            <w:kern w:val="2"/>
            <w:sz w:val="18"/>
            <w:szCs w:val="18"/>
            <w:lang w:val="en-US" w:eastAsia="zh-CN" w:bidi="ar-SA"/>
          </w:rPr>
          <w:t>实现</w:t>
        </w:r>
      </w:ins>
      <w:del w:id="1529" w:author="Vanessa" w:date="2023-11-06T13:21:40Z">
        <w:r>
          <w:rPr>
            <w:rFonts w:hint="eastAsia" w:cstheme="minorBidi"/>
            <w:kern w:val="2"/>
            <w:sz w:val="18"/>
            <w:szCs w:val="18"/>
            <w:lang w:val="en-US" w:eastAsia="zh-CN" w:bidi="ar-SA"/>
          </w:rPr>
          <w:delText>实施</w:delText>
        </w:r>
      </w:del>
      <w:r>
        <w:rPr>
          <w:rFonts w:hint="eastAsia" w:cstheme="minorBidi"/>
          <w:kern w:val="2"/>
          <w:sz w:val="18"/>
          <w:szCs w:val="18"/>
          <w:lang w:val="en-US" w:eastAsia="zh-CN" w:bidi="ar-SA"/>
        </w:rPr>
        <w:t>开源计划办公室</w:t>
      </w:r>
      <w:r>
        <w:rPr>
          <w:rFonts w:hint="default" w:cstheme="minorBidi"/>
          <w:kern w:val="2"/>
          <w:sz w:val="18"/>
          <w:szCs w:val="18"/>
          <w:lang w:val="en-US" w:eastAsia="zh-CN" w:bidi="ar-SA"/>
        </w:rPr>
        <w:t>提供了蓝图。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The City of Paris built its OSPO to increase its digital sovereignty and technical autonomy. In theory, the team says, it would be less costly and easier to build the city's digital infrastructures with outsourced suppliers and licensed software. But this means losing control over its digital assets and, over time, decreasing the government's ability to engage with the technology. This is a source of over-dependence and lock-in. Avoiding this is a political demand for digital sovereignty from both politicians, high-level public officials and citizens. It has been an important driver for the setting up of the OSPO.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巴黎市建立OSPO是为了增加其数字主权和技术自主权。巴黎OSPO团队表示，理论上，通过外包供应商和授权软件来建设城市的数字基础设施成本更低，也更容易。但这意味着失去了对数字资产的控制，而且政府参与技术的能力会逐渐下降</w:t>
      </w:r>
      <w:r>
        <w:rPr>
          <w:rFonts w:hint="eastAsia" w:cstheme="minorBidi"/>
          <w:kern w:val="2"/>
          <w:sz w:val="18"/>
          <w:szCs w:val="18"/>
          <w:lang w:val="en-US" w:eastAsia="zh-CN" w:bidi="ar-SA"/>
        </w:rPr>
        <w:t>，</w:t>
      </w:r>
      <w:r>
        <w:rPr>
          <w:rFonts w:hint="default" w:cstheme="minorBidi"/>
          <w:kern w:val="2"/>
          <w:sz w:val="18"/>
          <w:szCs w:val="18"/>
          <w:lang w:val="en-US" w:eastAsia="zh-CN" w:bidi="ar-SA"/>
        </w:rPr>
        <w:t>这是过度依赖和技术封锁的根源。避免这种情况的发生是政</w:t>
      </w:r>
      <w:del w:id="1530" w:author="Vanessa" w:date="2023-11-06T13:22:29Z">
        <w:r>
          <w:rPr>
            <w:rFonts w:hint="default" w:cstheme="minorBidi"/>
            <w:kern w:val="2"/>
            <w:sz w:val="18"/>
            <w:szCs w:val="18"/>
            <w:lang w:val="en-US" w:eastAsia="zh-CN" w:bidi="ar-SA"/>
          </w:rPr>
          <w:delText>治家</w:delText>
        </w:r>
      </w:del>
      <w:ins w:id="1531" w:author="Vanessa" w:date="2023-11-06T13:22:30Z">
        <w:r>
          <w:rPr>
            <w:rFonts w:hint="eastAsia" w:cstheme="minorBidi"/>
            <w:kern w:val="2"/>
            <w:sz w:val="18"/>
            <w:szCs w:val="18"/>
            <w:lang w:val="en-US" w:eastAsia="zh-CN" w:bidi="ar-SA"/>
          </w:rPr>
          <w:t>客</w:t>
        </w:r>
      </w:ins>
      <w:r>
        <w:rPr>
          <w:rFonts w:hint="default" w:cstheme="minorBidi"/>
          <w:kern w:val="2"/>
          <w:sz w:val="18"/>
          <w:szCs w:val="18"/>
          <w:lang w:val="en-US" w:eastAsia="zh-CN" w:bidi="ar-SA"/>
        </w:rPr>
        <w:t>、高级</w:t>
      </w:r>
      <w:del w:id="1532" w:author="Vanessa" w:date="2023-11-06T13:22:35Z">
        <w:r>
          <w:rPr>
            <w:rFonts w:hint="default" w:cstheme="minorBidi"/>
            <w:kern w:val="2"/>
            <w:sz w:val="18"/>
            <w:szCs w:val="18"/>
            <w:lang w:val="en-US" w:eastAsia="zh-CN" w:bidi="ar-SA"/>
          </w:rPr>
          <w:delText>公职人员</w:delText>
        </w:r>
      </w:del>
      <w:ins w:id="1533" w:author="Vanessa" w:date="2023-11-06T13:22:36Z">
        <w:r>
          <w:rPr>
            <w:rFonts w:hint="eastAsia" w:cstheme="minorBidi"/>
            <w:kern w:val="2"/>
            <w:sz w:val="18"/>
            <w:szCs w:val="18"/>
            <w:lang w:val="en-US" w:eastAsia="zh-CN" w:bidi="ar-SA"/>
          </w:rPr>
          <w:t>公务员</w:t>
        </w:r>
      </w:ins>
      <w:r>
        <w:rPr>
          <w:rFonts w:hint="default" w:cstheme="minorBidi"/>
          <w:kern w:val="2"/>
          <w:sz w:val="18"/>
          <w:szCs w:val="18"/>
          <w:lang w:val="en-US" w:eastAsia="zh-CN" w:bidi="ar-SA"/>
        </w:rPr>
        <w:t>和公民对数字主权的政治</w:t>
      </w:r>
      <w:ins w:id="1534" w:author="Vanessa" w:date="2023-11-06T11:17:03Z">
        <w:r>
          <w:rPr>
            <w:rFonts w:hint="eastAsia" w:cstheme="minorBidi"/>
            <w:kern w:val="2"/>
            <w:sz w:val="18"/>
            <w:szCs w:val="18"/>
            <w:lang w:val="en-US" w:eastAsia="zh-CN" w:bidi="ar-SA"/>
          </w:rPr>
          <w:t>诉求</w:t>
        </w:r>
      </w:ins>
      <w:del w:id="1535" w:author="Vanessa" w:date="2023-11-06T00:50:12Z">
        <w:r>
          <w:rPr>
            <w:rFonts w:hint="default" w:cstheme="minorBidi"/>
            <w:kern w:val="2"/>
            <w:sz w:val="18"/>
            <w:szCs w:val="18"/>
            <w:lang w:val="en-US" w:eastAsia="zh-CN" w:bidi="ar-SA"/>
          </w:rPr>
          <w:delText>要求</w:delText>
        </w:r>
      </w:del>
      <w:r>
        <w:rPr>
          <w:rFonts w:hint="default" w:cstheme="minorBidi"/>
          <w:kern w:val="2"/>
          <w:sz w:val="18"/>
          <w:szCs w:val="18"/>
          <w:lang w:val="en-US" w:eastAsia="zh-CN" w:bidi="ar-SA"/>
        </w:rPr>
        <w:t>，</w:t>
      </w:r>
      <w:ins w:id="1536" w:author="Vanessa" w:date="2023-11-06T13:22:48Z">
        <w:r>
          <w:rPr>
            <w:rFonts w:hint="eastAsia" w:cstheme="minorBidi"/>
            <w:kern w:val="2"/>
            <w:sz w:val="18"/>
            <w:szCs w:val="18"/>
            <w:lang w:val="en-US" w:eastAsia="zh-CN" w:bidi="ar-SA"/>
          </w:rPr>
          <w:t>这</w:t>
        </w:r>
      </w:ins>
      <w:r>
        <w:rPr>
          <w:rFonts w:hint="default" w:cstheme="minorBidi"/>
          <w:kern w:val="2"/>
          <w:sz w:val="18"/>
          <w:szCs w:val="18"/>
          <w:lang w:val="en-US" w:eastAsia="zh-CN" w:bidi="ar-SA"/>
        </w:rPr>
        <w:t>也是设立OSPO的一个重要驱动力。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Looking to the next few years, the Paris team sees great potential in creating a network of city OSPOs. Cities are big deliverers of digital government services, and often in a different, more direct way than national governments. But to achieve the Open Source goals set up by Paris, the existing network of initiatives that are mostly at national level don’t fully respond to their needs. Cities should specifically work together focusing on experience-sharing, common testing of ideas, programs, and, perhaps most importantly, software itself.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展望未来几年，巴黎OSPO团队看到了创建城市OSPO网络的巨大潜力。城市是数字化政府服务的主要提供者，而且往往会通过与国家政府不同、更直接的方式提供服务。但是要实现巴黎</w:t>
      </w:r>
      <w:r>
        <w:rPr>
          <w:rFonts w:hint="eastAsia" w:cstheme="minorBidi"/>
          <w:kern w:val="2"/>
          <w:sz w:val="18"/>
          <w:szCs w:val="18"/>
          <w:lang w:val="en-US" w:eastAsia="zh-CN" w:bidi="ar-SA"/>
        </w:rPr>
        <w:t>市</w:t>
      </w:r>
      <w:r>
        <w:rPr>
          <w:rFonts w:hint="default" w:cstheme="minorBidi"/>
          <w:kern w:val="2"/>
          <w:sz w:val="18"/>
          <w:szCs w:val="18"/>
          <w:lang w:val="en-US" w:eastAsia="zh-CN" w:bidi="ar-SA"/>
        </w:rPr>
        <w:t>制定的开源目标，现有的大部分国家层面的倡议都不能完全满足他们的需求。城市应</w:t>
      </w:r>
      <w:del w:id="1537" w:author="Vanessa" w:date="2023-11-06T13:23:48Z">
        <w:r>
          <w:rPr>
            <w:rFonts w:hint="default" w:cstheme="minorBidi"/>
            <w:kern w:val="2"/>
            <w:sz w:val="18"/>
            <w:szCs w:val="18"/>
            <w:lang w:val="en-US" w:eastAsia="zh-CN" w:bidi="ar-SA"/>
          </w:rPr>
          <w:delText>该</w:delText>
        </w:r>
      </w:del>
      <w:ins w:id="1538" w:author="Vanessa" w:date="2023-11-06T13:23:45Z">
        <w:r>
          <w:rPr>
            <w:rFonts w:hint="eastAsia" w:cstheme="minorBidi"/>
            <w:kern w:val="2"/>
            <w:sz w:val="18"/>
            <w:szCs w:val="18"/>
            <w:lang w:val="en-US" w:eastAsia="zh-CN" w:bidi="ar-SA"/>
          </w:rPr>
          <w:t>开展</w:t>
        </w:r>
      </w:ins>
      <w:r>
        <w:rPr>
          <w:rFonts w:hint="default" w:cstheme="minorBidi"/>
          <w:kern w:val="2"/>
          <w:sz w:val="18"/>
          <w:szCs w:val="18"/>
          <w:lang w:val="en-US" w:eastAsia="zh-CN" w:bidi="ar-SA"/>
        </w:rPr>
        <w:t>具体</w:t>
      </w:r>
      <w:ins w:id="1539" w:author="Vanessa" w:date="2023-11-06T13:23:49Z">
        <w:r>
          <w:rPr>
            <w:rFonts w:hint="eastAsia" w:cstheme="minorBidi"/>
            <w:kern w:val="2"/>
            <w:sz w:val="18"/>
            <w:szCs w:val="18"/>
            <w:lang w:val="en-US" w:eastAsia="zh-CN" w:bidi="ar-SA"/>
          </w:rPr>
          <w:t>的</w:t>
        </w:r>
      </w:ins>
      <w:r>
        <w:rPr>
          <w:rFonts w:hint="default" w:cstheme="minorBidi"/>
          <w:kern w:val="2"/>
          <w:sz w:val="18"/>
          <w:szCs w:val="18"/>
          <w:lang w:val="en-US" w:eastAsia="zh-CN" w:bidi="ar-SA"/>
        </w:rPr>
        <w:t>合作，重点是经验分享</w:t>
      </w:r>
      <w:ins w:id="1540" w:author="Vanessa" w:date="2023-11-06T13:23:56Z">
        <w:r>
          <w:rPr>
            <w:rFonts w:hint="eastAsia" w:cstheme="minorBidi"/>
            <w:kern w:val="2"/>
            <w:sz w:val="18"/>
            <w:szCs w:val="18"/>
            <w:lang w:val="en-US" w:eastAsia="zh-CN" w:bidi="ar-SA"/>
          </w:rPr>
          <w:t>、</w:t>
        </w:r>
      </w:ins>
      <w:del w:id="1541" w:author="Vanessa" w:date="2023-11-06T13:23:56Z">
        <w:r>
          <w:rPr>
            <w:rFonts w:hint="default" w:cstheme="minorBidi"/>
            <w:kern w:val="2"/>
            <w:sz w:val="18"/>
            <w:szCs w:val="18"/>
            <w:lang w:val="en-US" w:eastAsia="zh-CN" w:bidi="ar-SA"/>
          </w:rPr>
          <w:delText>，</w:delText>
        </w:r>
      </w:del>
      <w:r>
        <w:rPr>
          <w:rFonts w:hint="default" w:cstheme="minorBidi"/>
          <w:kern w:val="2"/>
          <w:sz w:val="18"/>
          <w:szCs w:val="18"/>
          <w:lang w:val="en-US" w:eastAsia="zh-CN" w:bidi="ar-SA"/>
        </w:rPr>
        <w:t>共同测试想法、程序，也许最重要的是软件本身。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ins w:id="1542" w:author="Vanessa" w:date="2023-11-06T13:24:13Z"/>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del w:id="1543" w:author="Vanessa" w:date="2023-11-06T13:24:13Z"/>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For the public sector, Open Source is more than just code and IT management, however. While the OSPO is a useful concept that helps operationalise its Open Source involvement, the Paris team sees it as one part of the larger idea of digital commons and public goods. Sharing software is easy, but reuse is difficult. The aim of the City’s OSPO is to avoid unnecessary duplication. A network of city OSPOs should be built to lower the transaction costs of sharing and reusing digital government solutions. The City of Paris approach towards this has been to work with implementing the</w:t>
      </w:r>
      <w:r>
        <w:rPr>
          <w:rFonts w:hint="default" w:cstheme="minorBidi"/>
          <w:color w:val="000000" w:themeColor="text1"/>
          <w:kern w:val="2"/>
          <w:sz w:val="18"/>
          <w:szCs w:val="18"/>
          <w:lang w:val="en-US" w:eastAsia="zh-CN" w:bidi="ar-SA"/>
          <w14:textFill>
            <w14:solidFill>
              <w14:schemeClr w14:val="tx1"/>
            </w14:solidFill>
          </w14:textFill>
        </w:rPr>
        <w:t xml:space="preserve"> </w:t>
      </w:r>
      <w:r>
        <w:rPr>
          <w:rFonts w:hint="default" w:cstheme="minorBidi"/>
          <w:color w:val="0000FF"/>
          <w:kern w:val="2"/>
          <w:sz w:val="18"/>
          <w:szCs w:val="18"/>
          <w:lang w:val="en-US" w:eastAsia="zh-CN" w:bidi="ar-SA"/>
          <w:rPrChange w:id="1544" w:author="Vanessa" w:date="2023-11-06T13:24:23Z">
            <w:rPr>
              <w:rFonts w:hint="default" w:cstheme="minorBidi"/>
              <w:color w:val="000000" w:themeColor="text1"/>
              <w:kern w:val="2"/>
              <w:sz w:val="18"/>
              <w:szCs w:val="18"/>
              <w:lang w:val="en-US" w:eastAsia="zh-CN" w:bidi="ar-SA"/>
              <w14:textFill>
                <w14:solidFill>
                  <w14:schemeClr w14:val="tx1"/>
                </w14:solidFill>
              </w14:textFill>
            </w:rPr>
          </w:rPrChange>
        </w:rPr>
        <w:fldChar w:fldCharType="begin"/>
      </w:r>
      <w:r>
        <w:rPr>
          <w:rFonts w:hint="default" w:cstheme="minorBidi"/>
          <w:color w:val="0000FF"/>
          <w:kern w:val="2"/>
          <w:sz w:val="18"/>
          <w:szCs w:val="18"/>
          <w:lang w:val="en-US" w:eastAsia="zh-CN" w:bidi="ar-SA"/>
          <w:rPrChange w:id="1545" w:author="Vanessa" w:date="2023-11-06T13:24:23Z">
            <w:rPr>
              <w:rFonts w:hint="default" w:cstheme="minorBidi"/>
              <w:color w:val="000000" w:themeColor="text1"/>
              <w:kern w:val="2"/>
              <w:sz w:val="18"/>
              <w:szCs w:val="18"/>
              <w:lang w:val="en-US" w:eastAsia="zh-CN" w:bidi="ar-SA"/>
              <w14:textFill>
                <w14:solidFill>
                  <w14:schemeClr w14:val="tx1"/>
                </w14:solidFill>
              </w14:textFill>
            </w:rPr>
          </w:rPrChange>
        </w:rPr>
        <w:instrText xml:space="preserve"> HYPERLINK "https://ospoplusplus.com/" </w:instrText>
      </w:r>
      <w:r>
        <w:rPr>
          <w:rFonts w:hint="default" w:cstheme="minorBidi"/>
          <w:color w:val="0000FF"/>
          <w:kern w:val="2"/>
          <w:sz w:val="18"/>
          <w:szCs w:val="18"/>
          <w:lang w:val="en-US" w:eastAsia="zh-CN" w:bidi="ar-SA"/>
          <w:rPrChange w:id="1546" w:author="Vanessa" w:date="2023-11-06T13:24:23Z">
            <w:rPr>
              <w:rFonts w:hint="default" w:cstheme="minorBidi"/>
              <w:color w:val="000000" w:themeColor="text1"/>
              <w:kern w:val="2"/>
              <w:sz w:val="18"/>
              <w:szCs w:val="18"/>
              <w:lang w:val="en-US" w:eastAsia="zh-CN" w:bidi="ar-SA"/>
              <w14:textFill>
                <w14:solidFill>
                  <w14:schemeClr w14:val="tx1"/>
                </w14:solidFill>
              </w14:textFill>
            </w:rPr>
          </w:rPrChange>
        </w:rPr>
        <w:fldChar w:fldCharType="separate"/>
      </w:r>
      <w:r>
        <w:rPr>
          <w:rStyle w:val="13"/>
          <w:rFonts w:hint="default" w:cstheme="minorBidi"/>
          <w:color w:val="0000FF"/>
          <w:kern w:val="2"/>
          <w:sz w:val="18"/>
          <w:szCs w:val="18"/>
          <w:lang w:val="en-US" w:eastAsia="zh-CN" w:bidi="ar-SA"/>
          <w:rPrChange w:id="1547" w:author="Vanessa" w:date="2023-11-06T13:24:23Z">
            <w:rPr>
              <w:rStyle w:val="13"/>
              <w:rFonts w:hint="default" w:cstheme="minorBidi"/>
              <w:color w:val="000000" w:themeColor="text1"/>
              <w:kern w:val="2"/>
              <w:sz w:val="18"/>
              <w:szCs w:val="18"/>
              <w:lang w:val="en-US" w:eastAsia="zh-CN" w:bidi="ar-SA"/>
              <w14:textFill>
                <w14:solidFill>
                  <w14:schemeClr w14:val="tx1"/>
                </w14:solidFill>
              </w14:textFill>
            </w:rPr>
          </w:rPrChange>
        </w:rPr>
        <w:t>OSPO++</w:t>
      </w:r>
      <w:r>
        <w:rPr>
          <w:rFonts w:hint="default" w:cstheme="minorBidi"/>
          <w:color w:val="0000FF"/>
          <w:kern w:val="2"/>
          <w:sz w:val="18"/>
          <w:szCs w:val="18"/>
          <w:lang w:val="en-US" w:eastAsia="zh-CN" w:bidi="ar-SA"/>
          <w:rPrChange w:id="1548" w:author="Vanessa" w:date="2023-11-06T13:24:23Z">
            <w:rPr>
              <w:rFonts w:hint="default" w:cstheme="minorBidi"/>
              <w:color w:val="000000" w:themeColor="text1"/>
              <w:kern w:val="2"/>
              <w:sz w:val="18"/>
              <w:szCs w:val="18"/>
              <w:lang w:val="en-US" w:eastAsia="zh-CN" w:bidi="ar-SA"/>
              <w14:textFill>
                <w14:solidFill>
                  <w14:schemeClr w14:val="tx1"/>
                </w14:solidFill>
              </w14:textFill>
            </w:rPr>
          </w:rPrChange>
        </w:rPr>
        <w:fldChar w:fldCharType="end"/>
      </w:r>
      <w:r>
        <w:rPr>
          <w:rFonts w:hint="default" w:cstheme="minorBidi"/>
          <w:color w:val="0000FF"/>
          <w:kern w:val="2"/>
          <w:sz w:val="18"/>
          <w:szCs w:val="18"/>
          <w:lang w:val="en-US" w:eastAsia="zh-CN" w:bidi="ar-SA"/>
          <w:rPrChange w:id="1549" w:author="Vanessa" w:date="2023-11-06T13:24:23Z">
            <w:rPr>
              <w:rFonts w:hint="default" w:cstheme="minorBidi"/>
              <w:color w:val="000000" w:themeColor="text1"/>
              <w:kern w:val="2"/>
              <w:sz w:val="18"/>
              <w:szCs w:val="18"/>
              <w:lang w:val="en-US" w:eastAsia="zh-CN" w:bidi="ar-SA"/>
              <w14:textFill>
                <w14:solidFill>
                  <w14:schemeClr w14:val="tx1"/>
                </w14:solidFill>
              </w14:textFill>
            </w:rPr>
          </w:rPrChange>
        </w:rPr>
        <w:t xml:space="preserve"> </w:t>
      </w:r>
      <w:r>
        <w:rPr>
          <w:rFonts w:hint="default" w:cstheme="minorBidi"/>
          <w:kern w:val="2"/>
          <w:sz w:val="18"/>
          <w:szCs w:val="18"/>
          <w:lang w:val="en-US" w:eastAsia="zh-CN" w:bidi="ar-SA"/>
        </w:rPr>
        <w:t>collaborative model. This is the biggest promise of networked OSPOs.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然而，对于</w:t>
      </w:r>
      <w:del w:id="1550" w:author="Vanessa" w:date="2023-10-24T19:54:45Z">
        <w:r>
          <w:rPr>
            <w:rFonts w:hint="default" w:cstheme="minorBidi"/>
            <w:kern w:val="2"/>
            <w:sz w:val="18"/>
            <w:szCs w:val="18"/>
            <w:lang w:val="en-US" w:eastAsia="zh-CN" w:bidi="ar-SA"/>
          </w:rPr>
          <w:delText>公共部门</w:delText>
        </w:r>
      </w:del>
      <w:ins w:id="1551" w:author="Vanessa" w:date="2023-11-06T09:45:01Z">
        <w:r>
          <w:rPr>
            <w:rFonts w:hint="eastAsia" w:cstheme="minorBidi"/>
            <w:kern w:val="2"/>
            <w:sz w:val="18"/>
            <w:szCs w:val="18"/>
            <w:lang w:val="en-US" w:eastAsia="zh-CN" w:bidi="ar-SA"/>
          </w:rPr>
          <w:t>公立领域</w:t>
        </w:r>
      </w:ins>
      <w:r>
        <w:rPr>
          <w:rFonts w:hint="default" w:cstheme="minorBidi"/>
          <w:kern w:val="2"/>
          <w:sz w:val="18"/>
          <w:szCs w:val="18"/>
          <w:lang w:val="en-US" w:eastAsia="zh-CN" w:bidi="ar-SA"/>
        </w:rPr>
        <w:t>来说，开源不仅仅是代码和信息技术管理。虽然OSPO是一个实用的概念，有助于实现开源参与，但巴黎OSPO团队认为它是数字公地（digital commons）和公共产品这一更大理念的一部分。共享软件很容易，但</w:t>
      </w:r>
      <w:del w:id="1552" w:author="Vanessa" w:date="2023-11-06T10:16:04Z">
        <w:r>
          <w:rPr>
            <w:rFonts w:hint="default" w:cstheme="minorBidi"/>
            <w:kern w:val="2"/>
            <w:sz w:val="18"/>
            <w:szCs w:val="18"/>
            <w:lang w:val="en-US" w:eastAsia="zh-CN" w:bidi="ar-SA"/>
          </w:rPr>
          <w:delText>重用</w:delText>
        </w:r>
      </w:del>
      <w:ins w:id="1553" w:author="Vanessa" w:date="2023-11-06T10:16:04Z">
        <w:r>
          <w:rPr>
            <w:rFonts w:hint="eastAsia" w:cstheme="minorBidi"/>
            <w:kern w:val="2"/>
            <w:sz w:val="18"/>
            <w:szCs w:val="18"/>
            <w:lang w:val="en-US" w:eastAsia="zh-CN" w:bidi="ar-SA"/>
          </w:rPr>
          <w:t>复用</w:t>
        </w:r>
      </w:ins>
      <w:r>
        <w:rPr>
          <w:rFonts w:hint="default" w:cstheme="minorBidi"/>
          <w:kern w:val="2"/>
          <w:sz w:val="18"/>
          <w:szCs w:val="18"/>
          <w:lang w:val="en-US" w:eastAsia="zh-CN" w:bidi="ar-SA"/>
        </w:rPr>
        <w:t>很难。城市OSPO的目的是为了避免不必要的重复。因此，应该建立一个城市</w:t>
      </w:r>
      <w:ins w:id="1554" w:author="Vanessa" w:date="2023-11-06T13:26:36Z">
        <w:r>
          <w:rPr>
            <w:rFonts w:hint="eastAsia" w:cstheme="minorBidi"/>
            <w:kern w:val="2"/>
            <w:sz w:val="18"/>
            <w:szCs w:val="18"/>
            <w:lang w:val="en-US" w:eastAsia="zh-CN" w:bidi="ar-SA"/>
          </w:rPr>
          <w:t>间</w:t>
        </w:r>
      </w:ins>
      <w:r>
        <w:rPr>
          <w:rFonts w:hint="default" w:cstheme="minorBidi"/>
          <w:kern w:val="2"/>
          <w:sz w:val="18"/>
          <w:szCs w:val="18"/>
          <w:lang w:val="en-US" w:eastAsia="zh-CN" w:bidi="ar-SA"/>
        </w:rPr>
        <w:t>OSPO</w:t>
      </w:r>
      <w:ins w:id="1555" w:author="Vanessa" w:date="2023-11-06T13:26:40Z">
        <w:r>
          <w:rPr>
            <w:rFonts w:hint="eastAsia" w:cstheme="minorBidi"/>
            <w:kern w:val="2"/>
            <w:sz w:val="18"/>
            <w:szCs w:val="18"/>
            <w:lang w:val="en-US" w:eastAsia="zh-CN" w:bidi="ar-SA"/>
          </w:rPr>
          <w:t>联络</w:t>
        </w:r>
      </w:ins>
      <w:ins w:id="1556" w:author="Vanessa" w:date="2023-11-06T13:26:43Z">
        <w:r>
          <w:rPr>
            <w:rFonts w:hint="eastAsia" w:cstheme="minorBidi"/>
            <w:kern w:val="2"/>
            <w:sz w:val="18"/>
            <w:szCs w:val="18"/>
            <w:lang w:val="en-US" w:eastAsia="zh-CN" w:bidi="ar-SA"/>
          </w:rPr>
          <w:t>网</w:t>
        </w:r>
      </w:ins>
      <w:del w:id="1557" w:author="Vanessa" w:date="2023-11-06T13:26:41Z">
        <w:r>
          <w:rPr>
            <w:rFonts w:hint="default" w:cstheme="minorBidi"/>
            <w:kern w:val="2"/>
            <w:sz w:val="18"/>
            <w:szCs w:val="18"/>
            <w:lang w:val="en-US" w:eastAsia="zh-CN" w:bidi="ar-SA"/>
          </w:rPr>
          <w:delText>网络</w:delText>
        </w:r>
      </w:del>
      <w:r>
        <w:rPr>
          <w:rFonts w:hint="default" w:cstheme="minorBidi"/>
          <w:kern w:val="2"/>
          <w:sz w:val="18"/>
          <w:szCs w:val="18"/>
          <w:lang w:val="en-US" w:eastAsia="zh-CN" w:bidi="ar-SA"/>
        </w:rPr>
        <w:t>，以降低共享和</w:t>
      </w:r>
      <w:del w:id="1558" w:author="Vanessa" w:date="2023-11-06T10:16:04Z">
        <w:r>
          <w:rPr>
            <w:rFonts w:hint="default" w:cstheme="minorBidi"/>
            <w:kern w:val="2"/>
            <w:sz w:val="18"/>
            <w:szCs w:val="18"/>
            <w:lang w:val="en-US" w:eastAsia="zh-CN" w:bidi="ar-SA"/>
          </w:rPr>
          <w:delText>重用</w:delText>
        </w:r>
      </w:del>
      <w:ins w:id="1559" w:author="Vanessa" w:date="2023-11-06T10:16:04Z">
        <w:r>
          <w:rPr>
            <w:rFonts w:hint="eastAsia" w:cstheme="minorBidi"/>
            <w:kern w:val="2"/>
            <w:sz w:val="18"/>
            <w:szCs w:val="18"/>
            <w:lang w:val="en-US" w:eastAsia="zh-CN" w:bidi="ar-SA"/>
          </w:rPr>
          <w:t>复用</w:t>
        </w:r>
      </w:ins>
      <w:del w:id="1560" w:author="Vanessa" w:date="2023-10-24T19:03:17Z">
        <w:r>
          <w:rPr>
            <w:rFonts w:hint="default" w:cstheme="minorBidi"/>
            <w:kern w:val="2"/>
            <w:sz w:val="18"/>
            <w:szCs w:val="18"/>
            <w:lang w:val="en-US" w:eastAsia="zh-CN" w:bidi="ar-SA"/>
          </w:rPr>
          <w:delText>数字政府</w:delText>
        </w:r>
      </w:del>
      <w:ins w:id="1561" w:author="Vanessa" w:date="2023-10-24T19:03:17Z">
        <w:r>
          <w:rPr>
            <w:rFonts w:hint="eastAsia" w:cstheme="minorBidi"/>
            <w:kern w:val="2"/>
            <w:sz w:val="18"/>
            <w:szCs w:val="18"/>
            <w:lang w:val="en-US" w:eastAsia="zh-CN" w:bidi="ar-SA"/>
          </w:rPr>
          <w:t>数字化政府</w:t>
        </w:r>
      </w:ins>
      <w:r>
        <w:rPr>
          <w:rFonts w:hint="default" w:cstheme="minorBidi"/>
          <w:kern w:val="2"/>
          <w:sz w:val="18"/>
          <w:szCs w:val="18"/>
          <w:lang w:val="en-US" w:eastAsia="zh-CN" w:bidi="ar-SA"/>
        </w:rPr>
        <w:t>解决方案的交易成本。巴黎市为此采取了实施</w:t>
      </w:r>
      <w:r>
        <w:rPr>
          <w:rFonts w:hint="default" w:cstheme="minorBidi"/>
          <w:color w:val="0000FF"/>
          <w:kern w:val="2"/>
          <w:sz w:val="18"/>
          <w:szCs w:val="18"/>
          <w:lang w:val="en-US" w:eastAsia="zh-CN" w:bidi="ar-SA"/>
          <w:rPrChange w:id="1562" w:author="Vanessa" w:date="2023-11-06T13:24:27Z">
            <w:rPr>
              <w:rFonts w:hint="default" w:cstheme="minorBidi"/>
              <w:color w:val="000000" w:themeColor="text1"/>
              <w:kern w:val="2"/>
              <w:sz w:val="18"/>
              <w:szCs w:val="18"/>
              <w:lang w:val="en-US" w:eastAsia="zh-CN" w:bidi="ar-SA"/>
              <w14:textFill>
                <w14:solidFill>
                  <w14:schemeClr w14:val="tx1"/>
                </w14:solidFill>
              </w14:textFill>
            </w:rPr>
          </w:rPrChange>
        </w:rPr>
        <w:fldChar w:fldCharType="begin"/>
      </w:r>
      <w:r>
        <w:rPr>
          <w:rFonts w:hint="default" w:cstheme="minorBidi"/>
          <w:color w:val="0000FF"/>
          <w:kern w:val="2"/>
          <w:sz w:val="18"/>
          <w:szCs w:val="18"/>
          <w:lang w:val="en-US" w:eastAsia="zh-CN" w:bidi="ar-SA"/>
          <w:rPrChange w:id="1563" w:author="Vanessa" w:date="2023-11-06T13:24:27Z">
            <w:rPr>
              <w:rFonts w:hint="default" w:cstheme="minorBidi"/>
              <w:color w:val="000000" w:themeColor="text1"/>
              <w:kern w:val="2"/>
              <w:sz w:val="18"/>
              <w:szCs w:val="18"/>
              <w:lang w:val="en-US" w:eastAsia="zh-CN" w:bidi="ar-SA"/>
              <w14:textFill>
                <w14:solidFill>
                  <w14:schemeClr w14:val="tx1"/>
                </w14:solidFill>
              </w14:textFill>
            </w:rPr>
          </w:rPrChange>
        </w:rPr>
        <w:instrText xml:space="preserve"> HYPERLINK "https://ospoplusplus.com/" </w:instrText>
      </w:r>
      <w:r>
        <w:rPr>
          <w:rFonts w:hint="default" w:cstheme="minorBidi"/>
          <w:color w:val="0000FF"/>
          <w:kern w:val="2"/>
          <w:sz w:val="18"/>
          <w:szCs w:val="18"/>
          <w:lang w:val="en-US" w:eastAsia="zh-CN" w:bidi="ar-SA"/>
          <w:rPrChange w:id="1564" w:author="Vanessa" w:date="2023-11-06T13:24:27Z">
            <w:rPr>
              <w:rFonts w:hint="default" w:cstheme="minorBidi"/>
              <w:color w:val="000000" w:themeColor="text1"/>
              <w:kern w:val="2"/>
              <w:sz w:val="18"/>
              <w:szCs w:val="18"/>
              <w:lang w:val="en-US" w:eastAsia="zh-CN" w:bidi="ar-SA"/>
              <w14:textFill>
                <w14:solidFill>
                  <w14:schemeClr w14:val="tx1"/>
                </w14:solidFill>
              </w14:textFill>
            </w:rPr>
          </w:rPrChange>
        </w:rPr>
        <w:fldChar w:fldCharType="separate"/>
      </w:r>
      <w:r>
        <w:rPr>
          <w:rStyle w:val="13"/>
          <w:rFonts w:hint="default" w:cstheme="minorBidi"/>
          <w:color w:val="0000FF"/>
          <w:kern w:val="2"/>
          <w:sz w:val="18"/>
          <w:szCs w:val="18"/>
          <w:lang w:val="en-US" w:eastAsia="zh-CN" w:bidi="ar-SA"/>
          <w:rPrChange w:id="1565" w:author="Vanessa" w:date="2023-11-06T13:24:27Z">
            <w:rPr>
              <w:rStyle w:val="13"/>
              <w:rFonts w:hint="default" w:cstheme="minorBidi"/>
              <w:color w:val="000000" w:themeColor="text1"/>
              <w:kern w:val="2"/>
              <w:sz w:val="18"/>
              <w:szCs w:val="18"/>
              <w:lang w:val="en-US" w:eastAsia="zh-CN" w:bidi="ar-SA"/>
              <w14:textFill>
                <w14:solidFill>
                  <w14:schemeClr w14:val="tx1"/>
                </w14:solidFill>
              </w14:textFill>
            </w:rPr>
          </w:rPrChange>
        </w:rPr>
        <w:t>OSPO++</w:t>
      </w:r>
      <w:r>
        <w:rPr>
          <w:rFonts w:hint="default" w:cstheme="minorBidi"/>
          <w:color w:val="0000FF"/>
          <w:kern w:val="2"/>
          <w:sz w:val="18"/>
          <w:szCs w:val="18"/>
          <w:lang w:val="en-US" w:eastAsia="zh-CN" w:bidi="ar-SA"/>
          <w:rPrChange w:id="1566" w:author="Vanessa" w:date="2023-11-06T13:24:27Z">
            <w:rPr>
              <w:rFonts w:hint="default" w:cstheme="minorBidi"/>
              <w:color w:val="000000" w:themeColor="text1"/>
              <w:kern w:val="2"/>
              <w:sz w:val="18"/>
              <w:szCs w:val="18"/>
              <w:lang w:val="en-US" w:eastAsia="zh-CN" w:bidi="ar-SA"/>
              <w14:textFill>
                <w14:solidFill>
                  <w14:schemeClr w14:val="tx1"/>
                </w14:solidFill>
              </w14:textFill>
            </w:rPr>
          </w:rPrChange>
        </w:rPr>
        <w:fldChar w:fldCharType="end"/>
      </w:r>
      <w:r>
        <w:rPr>
          <w:rFonts w:hint="default" w:cstheme="minorBidi"/>
          <w:kern w:val="2"/>
          <w:sz w:val="18"/>
          <w:szCs w:val="18"/>
          <w:lang w:val="en-US" w:eastAsia="zh-CN" w:bidi="ar-SA"/>
        </w:rPr>
        <w:t>合作模式的方法，这是网络化OSPO的最大承诺。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3"/>
          <w:numId w:val="0"/>
        </w:numPr>
        <w:kinsoku/>
        <w:wordWrap/>
        <w:overflowPunct/>
        <w:topLinePunct w:val="0"/>
        <w:autoSpaceDE w:val="0"/>
        <w:autoSpaceDN w:val="0"/>
        <w:bidi w:val="0"/>
        <w:adjustRightInd/>
        <w:snapToGrid/>
        <w:spacing w:line="240" w:lineRule="auto"/>
        <w:ind w:leftChars="0"/>
        <w:jc w:val="both"/>
        <w:textAlignment w:val="auto"/>
        <w:rPr>
          <w:rFonts w:hint="default" w:cs="Times New Roman"/>
          <w:b/>
          <w:bCs/>
          <w:kern w:val="0"/>
          <w:sz w:val="21"/>
          <w:szCs w:val="21"/>
          <w:highlight w:val="lightGray"/>
          <w:lang w:val="en-US" w:eastAsia="zh-CN" w:bidi="ar-SA"/>
        </w:rPr>
      </w:pPr>
      <w:r>
        <w:rPr>
          <w:rFonts w:hint="default" w:cs="Times New Roman"/>
          <w:b/>
          <w:bCs/>
          <w:kern w:val="0"/>
          <w:sz w:val="21"/>
          <w:szCs w:val="21"/>
          <w:highlight w:val="lightGray"/>
          <w:lang w:val="en-US" w:eastAsia="zh-CN" w:bidi="ar-SA"/>
        </w:rPr>
        <w:t>OSPO NETWORKS ENABLING THE SHARING AND REUSE OF SOFTWARE</w:t>
      </w:r>
    </w:p>
    <w:p>
      <w:pPr>
        <w:keepNext w:val="0"/>
        <w:keepLines w:val="0"/>
        <w:pageBreakBefore w:val="0"/>
        <w:widowControl w:val="0"/>
        <w:numPr>
          <w:ilvl w:val="3"/>
          <w:numId w:val="0"/>
        </w:numPr>
        <w:kinsoku/>
        <w:wordWrap/>
        <w:overflowPunct/>
        <w:topLinePunct w:val="0"/>
        <w:autoSpaceDE w:val="0"/>
        <w:autoSpaceDN w:val="0"/>
        <w:bidi w:val="0"/>
        <w:adjustRightInd/>
        <w:snapToGrid/>
        <w:spacing w:line="240" w:lineRule="auto"/>
        <w:ind w:leftChars="0"/>
        <w:jc w:val="both"/>
        <w:textAlignment w:val="auto"/>
        <w:rPr>
          <w:rFonts w:hint="default" w:cs="Times New Roman"/>
          <w:b/>
          <w:bCs/>
          <w:kern w:val="0"/>
          <w:sz w:val="21"/>
          <w:szCs w:val="21"/>
          <w:highlight w:val="lightGray"/>
          <w:lang w:val="en-US" w:eastAsia="zh-CN" w:bidi="ar-SA"/>
        </w:rPr>
      </w:pPr>
      <w:r>
        <w:rPr>
          <w:rFonts w:hint="default" w:cs="Times New Roman"/>
          <w:b/>
          <w:bCs/>
          <w:kern w:val="0"/>
          <w:sz w:val="21"/>
          <w:szCs w:val="21"/>
          <w:highlight w:val="lightGray"/>
          <w:lang w:val="en-US" w:eastAsia="zh-CN" w:bidi="ar-SA"/>
        </w:rPr>
        <w:t>OSPO网络实现软件共享和</w:t>
      </w:r>
      <w:del w:id="1567" w:author="Vanessa" w:date="2023-11-06T10:16:04Z">
        <w:r>
          <w:rPr>
            <w:rFonts w:hint="default" w:cs="Times New Roman"/>
            <w:b/>
            <w:bCs/>
            <w:kern w:val="0"/>
            <w:sz w:val="21"/>
            <w:szCs w:val="21"/>
            <w:highlight w:val="lightGray"/>
            <w:lang w:val="en-US" w:eastAsia="zh-CN" w:bidi="ar-SA"/>
          </w:rPr>
          <w:delText>重用</w:delText>
        </w:r>
      </w:del>
      <w:ins w:id="1568" w:author="Vanessa" w:date="2023-11-06T10:16:04Z">
        <w:r>
          <w:rPr>
            <w:rFonts w:hint="eastAsia" w:cs="Times New Roman"/>
            <w:b/>
            <w:bCs/>
            <w:kern w:val="0"/>
            <w:sz w:val="21"/>
            <w:szCs w:val="21"/>
            <w:highlight w:val="lightGray"/>
            <w:lang w:val="en-US" w:eastAsia="zh-CN" w:bidi="ar-SA"/>
          </w:rPr>
          <w:t>复用</w:t>
        </w:r>
      </w:ins>
    </w:p>
    <w:p>
      <w:pPr>
        <w:keepNext w:val="0"/>
        <w:keepLines w:val="0"/>
        <w:pageBreakBefore w:val="0"/>
        <w:widowControl w:val="0"/>
        <w:kinsoku/>
        <w:wordWrap/>
        <w:overflowPunct/>
        <w:topLinePunct w:val="0"/>
        <w:autoSpaceDE/>
        <w:autoSpaceDN/>
        <w:bidi w:val="0"/>
        <w:adjustRightInd/>
        <w:snapToGrid/>
        <w:spacing w:line="240" w:lineRule="auto"/>
        <w:ind w:leftChars="200" w:firstLine="480" w:firstLineChars="200"/>
        <w:jc w:val="both"/>
        <w:textAlignment w:val="auto"/>
        <w:rPr>
          <w:rFonts w:hint="default" w:cstheme="minorBidi"/>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From the case studies, it becomes clear that the OSPO’s value proposition for the public</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sector is closely related, but fundamentally different to the value proposition in the private</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sector.</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从案例研究中可以</w:t>
      </w:r>
      <w:r>
        <w:rPr>
          <w:rFonts w:hint="eastAsia" w:cstheme="minorBidi"/>
          <w:kern w:val="2"/>
          <w:sz w:val="18"/>
          <w:szCs w:val="18"/>
          <w:lang w:val="en-US" w:eastAsia="zh-CN" w:bidi="ar-SA"/>
        </w:rPr>
        <w:t>明显</w:t>
      </w:r>
      <w:r>
        <w:rPr>
          <w:rFonts w:hint="default" w:cstheme="minorBidi"/>
          <w:kern w:val="2"/>
          <w:sz w:val="18"/>
          <w:szCs w:val="18"/>
          <w:lang w:val="en-US" w:eastAsia="zh-CN" w:bidi="ar-SA"/>
        </w:rPr>
        <w:t>看出，OSPO对</w:t>
      </w:r>
      <w:del w:id="1569" w:author="Vanessa" w:date="2023-10-24T19:54:45Z">
        <w:r>
          <w:rPr>
            <w:rFonts w:hint="default" w:cstheme="minorBidi"/>
            <w:kern w:val="2"/>
            <w:sz w:val="18"/>
            <w:szCs w:val="18"/>
            <w:lang w:val="en-US" w:eastAsia="zh-CN" w:bidi="ar-SA"/>
          </w:rPr>
          <w:delText>公共部门</w:delText>
        </w:r>
      </w:del>
      <w:ins w:id="1570" w:author="Vanessa" w:date="2023-11-06T09:45:01Z">
        <w:r>
          <w:rPr>
            <w:rFonts w:hint="eastAsia" w:cstheme="minorBidi"/>
            <w:kern w:val="2"/>
            <w:sz w:val="18"/>
            <w:szCs w:val="18"/>
            <w:lang w:val="en-US" w:eastAsia="zh-CN" w:bidi="ar-SA"/>
          </w:rPr>
          <w:t>公立领域</w:t>
        </w:r>
      </w:ins>
      <w:r>
        <w:rPr>
          <w:rFonts w:hint="eastAsia" w:cstheme="minorBidi"/>
          <w:kern w:val="2"/>
          <w:sz w:val="18"/>
          <w:szCs w:val="18"/>
          <w:lang w:val="en-US" w:eastAsia="zh-CN" w:bidi="ar-SA"/>
        </w:rPr>
        <w:t>的价值主张</w:t>
      </w:r>
      <w:r>
        <w:rPr>
          <w:rFonts w:hint="default" w:cstheme="minorBidi"/>
          <w:kern w:val="2"/>
          <w:sz w:val="18"/>
          <w:szCs w:val="18"/>
          <w:lang w:val="en-US" w:eastAsia="zh-CN" w:bidi="ar-SA"/>
        </w:rPr>
        <w:t>与</w:t>
      </w:r>
      <w:r>
        <w:rPr>
          <w:rFonts w:hint="eastAsia" w:cstheme="minorBidi"/>
          <w:kern w:val="2"/>
          <w:sz w:val="18"/>
          <w:szCs w:val="18"/>
          <w:lang w:val="en-US" w:eastAsia="zh-CN" w:bidi="ar-SA"/>
        </w:rPr>
        <w:t>对</w:t>
      </w:r>
      <w:del w:id="1571" w:author="Vanessa" w:date="2023-11-03T09:11:32Z">
        <w:r>
          <w:rPr>
            <w:rFonts w:hint="default" w:cstheme="minorBidi"/>
            <w:kern w:val="2"/>
            <w:sz w:val="18"/>
            <w:szCs w:val="18"/>
            <w:lang w:val="en-US" w:eastAsia="zh-CN" w:bidi="ar-SA"/>
          </w:rPr>
          <w:delText>私营</w:delText>
        </w:r>
      </w:del>
      <w:del w:id="1572" w:author="Vanessa" w:date="2023-11-06T09:42:55Z">
        <w:r>
          <w:rPr>
            <w:rFonts w:hint="default" w:cstheme="minorBidi"/>
            <w:kern w:val="2"/>
            <w:sz w:val="18"/>
            <w:szCs w:val="18"/>
            <w:lang w:val="en-US" w:eastAsia="zh-CN" w:bidi="ar-SA"/>
          </w:rPr>
          <w:delText>部门</w:delText>
        </w:r>
      </w:del>
      <w:ins w:id="1573" w:author="Vanessa" w:date="2023-11-06T09:44:52Z">
        <w:r>
          <w:rPr>
            <w:rFonts w:hint="eastAsia" w:cstheme="minorBidi"/>
            <w:kern w:val="2"/>
            <w:sz w:val="18"/>
            <w:szCs w:val="18"/>
            <w:lang w:val="en-US" w:eastAsia="zh-CN" w:bidi="ar-SA"/>
          </w:rPr>
          <w:t>私立领域</w:t>
        </w:r>
      </w:ins>
      <w:r>
        <w:rPr>
          <w:rFonts w:hint="default" w:cstheme="minorBidi"/>
          <w:kern w:val="2"/>
          <w:sz w:val="18"/>
          <w:szCs w:val="18"/>
          <w:lang w:val="en-US" w:eastAsia="zh-CN" w:bidi="ar-SA"/>
        </w:rPr>
        <w:t>的</w:t>
      </w:r>
      <w:r>
        <w:rPr>
          <w:rFonts w:hint="eastAsia" w:cstheme="minorBidi"/>
          <w:kern w:val="2"/>
          <w:sz w:val="18"/>
          <w:szCs w:val="18"/>
          <w:lang w:val="en-US" w:eastAsia="zh-CN" w:bidi="ar-SA"/>
        </w:rPr>
        <w:t>价值主张</w:t>
      </w:r>
      <w:r>
        <w:rPr>
          <w:rFonts w:hint="default" w:cstheme="minorBidi"/>
          <w:kern w:val="2"/>
          <w:sz w:val="18"/>
          <w:szCs w:val="18"/>
          <w:lang w:val="en-US" w:eastAsia="zh-CN" w:bidi="ar-SA"/>
        </w:rPr>
        <w:t>密切相关，但又有根本的不同。</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It took more than a decade for the private sector OSPOs to go beyond legal and support</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to becoming agents in support of intercompany exchange and collaboration. Today, w</w:t>
      </w:r>
      <w:r>
        <w:rPr>
          <w:rFonts w:hint="eastAsia" w:cstheme="minorBidi"/>
          <w:kern w:val="2"/>
          <w:sz w:val="18"/>
          <w:szCs w:val="18"/>
          <w:lang w:val="en-US" w:eastAsia="zh-CN" w:bidi="ar-SA"/>
        </w:rPr>
        <w:t xml:space="preserve">e </w:t>
      </w:r>
      <w:r>
        <w:rPr>
          <w:rFonts w:hint="default" w:cstheme="minorBidi"/>
          <w:kern w:val="2"/>
          <w:sz w:val="18"/>
          <w:szCs w:val="18"/>
          <w:lang w:val="en-US" w:eastAsia="zh-CN" w:bidi="ar-SA"/>
        </w:rPr>
        <w:t xml:space="preserve">see networks of corporate OSPOs in bodies such as the </w:t>
      </w:r>
      <w:r>
        <w:rPr>
          <w:rFonts w:hint="default" w:cstheme="minorBidi"/>
          <w:color w:val="0000FF"/>
          <w:kern w:val="2"/>
          <w:sz w:val="18"/>
          <w:szCs w:val="18"/>
          <w:lang w:val="en-US" w:eastAsia="zh-CN" w:bidi="ar-SA"/>
          <w:rPrChange w:id="1574" w:author="Vanessa" w:date="2023-11-06T13:27:44Z">
            <w:rPr>
              <w:rFonts w:hint="default" w:cstheme="minorBidi"/>
              <w:color w:val="auto"/>
              <w:kern w:val="2"/>
              <w:sz w:val="18"/>
              <w:szCs w:val="18"/>
              <w:lang w:val="en-US" w:eastAsia="zh-CN" w:bidi="ar-SA"/>
            </w:rPr>
          </w:rPrChange>
        </w:rPr>
        <w:fldChar w:fldCharType="begin"/>
      </w:r>
      <w:r>
        <w:rPr>
          <w:rFonts w:hint="default" w:cstheme="minorBidi"/>
          <w:color w:val="0000FF"/>
          <w:kern w:val="2"/>
          <w:sz w:val="18"/>
          <w:szCs w:val="18"/>
          <w:lang w:val="en-US" w:eastAsia="zh-CN" w:bidi="ar-SA"/>
          <w:rPrChange w:id="1575" w:author="Vanessa" w:date="2023-11-06T13:27:44Z">
            <w:rPr>
              <w:rFonts w:hint="default" w:cstheme="minorBidi"/>
              <w:color w:val="auto"/>
              <w:kern w:val="2"/>
              <w:sz w:val="18"/>
              <w:szCs w:val="18"/>
              <w:lang w:val="en-US" w:eastAsia="zh-CN" w:bidi="ar-SA"/>
            </w:rPr>
          </w:rPrChange>
        </w:rPr>
        <w:instrText xml:space="preserve"> HYPERLINK "https://ospo.zone/" </w:instrText>
      </w:r>
      <w:r>
        <w:rPr>
          <w:rFonts w:hint="default" w:cstheme="minorBidi"/>
          <w:color w:val="0000FF"/>
          <w:kern w:val="2"/>
          <w:sz w:val="18"/>
          <w:szCs w:val="18"/>
          <w:lang w:val="en-US" w:eastAsia="zh-CN" w:bidi="ar-SA"/>
          <w:rPrChange w:id="1576" w:author="Vanessa" w:date="2023-11-06T13:27:44Z">
            <w:rPr>
              <w:rFonts w:hint="default" w:cstheme="minorBidi"/>
              <w:color w:val="auto"/>
              <w:kern w:val="2"/>
              <w:sz w:val="18"/>
              <w:szCs w:val="18"/>
              <w:lang w:val="en-US" w:eastAsia="zh-CN" w:bidi="ar-SA"/>
            </w:rPr>
          </w:rPrChange>
        </w:rPr>
        <w:fldChar w:fldCharType="separate"/>
      </w:r>
      <w:r>
        <w:rPr>
          <w:rStyle w:val="13"/>
          <w:rFonts w:hint="default" w:cs="Times New Roman"/>
          <w:color w:val="0000FF"/>
          <w:kern w:val="2"/>
          <w:sz w:val="18"/>
          <w:szCs w:val="18"/>
          <w:lang w:val="en-US" w:eastAsia="zh-CN" w:bidi="ar-SA"/>
          <w:rPrChange w:id="1577" w:author="Vanessa" w:date="2023-11-06T13:27:44Z">
            <w:rPr>
              <w:rStyle w:val="13"/>
              <w:rFonts w:hint="default" w:cs="Times New Roman"/>
              <w:color w:val="auto"/>
              <w:kern w:val="2"/>
              <w:sz w:val="18"/>
              <w:szCs w:val="18"/>
              <w:lang w:val="en-US" w:eastAsia="zh-CN" w:bidi="ar-SA"/>
            </w:rPr>
          </w:rPrChange>
        </w:rPr>
        <w:t>OSPO Alliance</w:t>
      </w:r>
      <w:r>
        <w:rPr>
          <w:rFonts w:hint="default" w:cstheme="minorBidi"/>
          <w:color w:val="0000FF"/>
          <w:kern w:val="2"/>
          <w:sz w:val="18"/>
          <w:szCs w:val="18"/>
          <w:lang w:val="en-US" w:eastAsia="zh-CN" w:bidi="ar-SA"/>
          <w:rPrChange w:id="1578" w:author="Vanessa" w:date="2023-11-06T13:27:44Z">
            <w:rPr>
              <w:rFonts w:hint="default" w:cstheme="minorBidi"/>
              <w:color w:val="auto"/>
              <w:kern w:val="2"/>
              <w:sz w:val="18"/>
              <w:szCs w:val="18"/>
              <w:lang w:val="en-US" w:eastAsia="zh-CN" w:bidi="ar-SA"/>
            </w:rPr>
          </w:rPrChange>
        </w:rPr>
        <w:fldChar w:fldCharType="end"/>
      </w:r>
      <w:r>
        <w:rPr>
          <w:rFonts w:hint="default" w:cstheme="minorBidi"/>
          <w:color w:val="0000FF"/>
          <w:kern w:val="2"/>
          <w:sz w:val="18"/>
          <w:szCs w:val="18"/>
          <w:lang w:val="en-US" w:eastAsia="zh-CN" w:bidi="ar-SA"/>
          <w:rPrChange w:id="1579" w:author="Vanessa" w:date="2023-11-06T13:27:44Z">
            <w:rPr>
              <w:rFonts w:hint="default" w:cstheme="minorBidi"/>
              <w:kern w:val="2"/>
              <w:sz w:val="18"/>
              <w:szCs w:val="18"/>
              <w:lang w:val="en-US" w:eastAsia="zh-CN" w:bidi="ar-SA"/>
            </w:rPr>
          </w:rPrChange>
        </w:rPr>
        <w:t xml:space="preserve"> </w:t>
      </w:r>
      <w:r>
        <w:rPr>
          <w:rFonts w:hint="default" w:cstheme="minorBidi"/>
          <w:kern w:val="2"/>
          <w:sz w:val="18"/>
          <w:szCs w:val="18"/>
          <w:lang w:val="en-US" w:eastAsia="zh-CN" w:bidi="ar-SA"/>
        </w:rPr>
        <w:t>and</w:t>
      </w:r>
      <w:r>
        <w:rPr>
          <w:rFonts w:hint="eastAsia" w:cstheme="minorBidi"/>
          <w:kern w:val="2"/>
          <w:sz w:val="18"/>
          <w:szCs w:val="18"/>
          <w:lang w:val="en-US" w:eastAsia="zh-CN" w:bidi="ar-SA"/>
        </w:rPr>
        <w:t xml:space="preserve"> </w:t>
      </w:r>
      <w:r>
        <w:rPr>
          <w:rFonts w:hint="default" w:cstheme="minorBidi"/>
          <w:color w:val="0000FF"/>
          <w:kern w:val="2"/>
          <w:sz w:val="18"/>
          <w:szCs w:val="18"/>
          <w:lang w:val="en-US" w:eastAsia="zh-CN" w:bidi="ar-SA"/>
          <w:rPrChange w:id="1580" w:author="Vanessa" w:date="2023-11-06T13:27:48Z">
            <w:rPr>
              <w:rFonts w:hint="default" w:cstheme="minorBidi"/>
              <w:color w:val="auto"/>
              <w:kern w:val="2"/>
              <w:sz w:val="18"/>
              <w:szCs w:val="18"/>
              <w:lang w:val="en-US" w:eastAsia="zh-CN" w:bidi="ar-SA"/>
            </w:rPr>
          </w:rPrChange>
        </w:rPr>
        <w:fldChar w:fldCharType="begin"/>
      </w:r>
      <w:r>
        <w:rPr>
          <w:rFonts w:hint="default" w:cstheme="minorBidi"/>
          <w:color w:val="0000FF"/>
          <w:kern w:val="2"/>
          <w:sz w:val="18"/>
          <w:szCs w:val="18"/>
          <w:lang w:val="en-US" w:eastAsia="zh-CN" w:bidi="ar-SA"/>
          <w:rPrChange w:id="1581" w:author="Vanessa" w:date="2023-11-06T13:27:48Z">
            <w:rPr>
              <w:rFonts w:hint="default" w:cstheme="minorBidi"/>
              <w:color w:val="auto"/>
              <w:kern w:val="2"/>
              <w:sz w:val="18"/>
              <w:szCs w:val="18"/>
              <w:lang w:val="en-US" w:eastAsia="zh-CN" w:bidi="ar-SA"/>
            </w:rPr>
          </w:rPrChange>
        </w:rPr>
        <w:instrText xml:space="preserve"> HYPERLINK "https://todogroup.org/" </w:instrText>
      </w:r>
      <w:r>
        <w:rPr>
          <w:rFonts w:hint="default" w:cstheme="minorBidi"/>
          <w:color w:val="0000FF"/>
          <w:kern w:val="2"/>
          <w:sz w:val="18"/>
          <w:szCs w:val="18"/>
          <w:lang w:val="en-US" w:eastAsia="zh-CN" w:bidi="ar-SA"/>
          <w:rPrChange w:id="1582" w:author="Vanessa" w:date="2023-11-06T13:27:48Z">
            <w:rPr>
              <w:rFonts w:hint="default" w:cstheme="minorBidi"/>
              <w:color w:val="auto"/>
              <w:kern w:val="2"/>
              <w:sz w:val="18"/>
              <w:szCs w:val="18"/>
              <w:lang w:val="en-US" w:eastAsia="zh-CN" w:bidi="ar-SA"/>
            </w:rPr>
          </w:rPrChange>
        </w:rPr>
        <w:fldChar w:fldCharType="separate"/>
      </w:r>
      <w:r>
        <w:rPr>
          <w:rStyle w:val="13"/>
          <w:rFonts w:hint="default" w:cs="Times New Roman"/>
          <w:color w:val="0000FF"/>
          <w:kern w:val="2"/>
          <w:sz w:val="18"/>
          <w:szCs w:val="18"/>
          <w:lang w:val="en-US" w:eastAsia="zh-CN" w:bidi="ar-SA"/>
          <w:rPrChange w:id="1583" w:author="Vanessa" w:date="2023-11-06T13:27:48Z">
            <w:rPr>
              <w:rStyle w:val="13"/>
              <w:rFonts w:hint="default" w:cs="Times New Roman"/>
              <w:color w:val="auto"/>
              <w:kern w:val="2"/>
              <w:sz w:val="18"/>
              <w:szCs w:val="18"/>
              <w:lang w:val="en-US" w:eastAsia="zh-CN" w:bidi="ar-SA"/>
            </w:rPr>
          </w:rPrChange>
        </w:rPr>
        <w:t>TODO Group</w:t>
      </w:r>
      <w:r>
        <w:rPr>
          <w:rFonts w:hint="default" w:cstheme="minorBidi"/>
          <w:color w:val="0000FF"/>
          <w:kern w:val="2"/>
          <w:sz w:val="18"/>
          <w:szCs w:val="18"/>
          <w:lang w:val="en-US" w:eastAsia="zh-CN" w:bidi="ar-SA"/>
          <w:rPrChange w:id="1584" w:author="Vanessa" w:date="2023-11-06T13:27:48Z">
            <w:rPr>
              <w:rFonts w:hint="default" w:cstheme="minorBidi"/>
              <w:color w:val="auto"/>
              <w:kern w:val="2"/>
              <w:sz w:val="18"/>
              <w:szCs w:val="18"/>
              <w:lang w:val="en-US" w:eastAsia="zh-CN" w:bidi="ar-SA"/>
            </w:rPr>
          </w:rPrChange>
        </w:rPr>
        <w:fldChar w:fldCharType="end"/>
      </w:r>
      <w:r>
        <w:rPr>
          <w:rFonts w:hint="default" w:cstheme="minorBidi"/>
          <w:kern w:val="2"/>
          <w:sz w:val="18"/>
          <w:szCs w:val="18"/>
          <w:lang w:val="en-US" w:eastAsia="zh-CN" w:bidi="ar-SA"/>
        </w:rPr>
        <w:t>.</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del w:id="1585" w:author="Vanessa" w:date="2023-11-03T09:11:33Z">
        <w:r>
          <w:rPr>
            <w:rFonts w:hint="default" w:cstheme="minorBidi"/>
            <w:kern w:val="2"/>
            <w:sz w:val="18"/>
            <w:szCs w:val="18"/>
            <w:lang w:val="en-US" w:eastAsia="zh-CN" w:bidi="ar-SA"/>
          </w:rPr>
          <w:delText>私营</w:delText>
        </w:r>
      </w:del>
      <w:del w:id="1586" w:author="Vanessa" w:date="2023-11-06T09:42:55Z">
        <w:r>
          <w:rPr>
            <w:rFonts w:hint="default" w:cstheme="minorBidi"/>
            <w:kern w:val="2"/>
            <w:sz w:val="18"/>
            <w:szCs w:val="18"/>
            <w:lang w:val="en-US" w:eastAsia="zh-CN" w:bidi="ar-SA"/>
          </w:rPr>
          <w:delText>部门</w:delText>
        </w:r>
      </w:del>
      <w:ins w:id="1587" w:author="Vanessa" w:date="2023-11-06T09:44:52Z">
        <w:r>
          <w:rPr>
            <w:rFonts w:hint="eastAsia" w:cstheme="minorBidi"/>
            <w:kern w:val="2"/>
            <w:sz w:val="18"/>
            <w:szCs w:val="18"/>
            <w:lang w:val="en-US" w:eastAsia="zh-CN" w:bidi="ar-SA"/>
          </w:rPr>
          <w:t>私立领域</w:t>
        </w:r>
      </w:ins>
      <w:r>
        <w:rPr>
          <w:rFonts w:hint="default" w:cstheme="minorBidi"/>
          <w:kern w:val="2"/>
          <w:sz w:val="18"/>
          <w:szCs w:val="18"/>
          <w:lang w:val="en-US" w:eastAsia="zh-CN" w:bidi="ar-SA"/>
        </w:rPr>
        <w:t>的OSPO</w:t>
      </w:r>
      <w:r>
        <w:rPr>
          <w:rFonts w:hint="eastAsia" w:cstheme="minorBidi"/>
          <w:kern w:val="2"/>
          <w:sz w:val="18"/>
          <w:szCs w:val="18"/>
          <w:lang w:val="en-US" w:eastAsia="zh-CN" w:bidi="ar-SA"/>
        </w:rPr>
        <w:t>花费了十多年的时间，才</w:t>
      </w:r>
      <w:r>
        <w:rPr>
          <w:rFonts w:hint="default" w:cstheme="minorBidi"/>
          <w:kern w:val="2"/>
          <w:sz w:val="18"/>
          <w:szCs w:val="18"/>
          <w:highlight w:val="none"/>
          <w:lang w:val="en-US" w:eastAsia="zh-CN" w:bidi="ar-SA"/>
        </w:rPr>
        <w:t>超越了法律和</w:t>
      </w:r>
      <w:ins w:id="1588" w:author="Vanessa" w:date="2023-11-06T13:29:15Z">
        <w:r>
          <w:rPr>
            <w:rFonts w:hint="eastAsia" w:cstheme="minorBidi"/>
            <w:kern w:val="2"/>
            <w:sz w:val="18"/>
            <w:szCs w:val="18"/>
            <w:highlight w:val="none"/>
            <w:lang w:val="en-US" w:eastAsia="zh-CN" w:bidi="ar-SA"/>
          </w:rPr>
          <w:t>支持部门</w:t>
        </w:r>
      </w:ins>
      <w:ins w:id="1589" w:author="Vanessa" w:date="2023-11-06T13:29:26Z">
        <w:r>
          <w:rPr>
            <w:rFonts w:hint="eastAsia" w:cstheme="minorBidi"/>
            <w:kern w:val="2"/>
            <w:sz w:val="18"/>
            <w:szCs w:val="18"/>
            <w:highlight w:val="none"/>
            <w:lang w:val="en-US" w:eastAsia="zh-CN" w:bidi="ar-SA"/>
          </w:rPr>
          <w:t>，</w:t>
        </w:r>
      </w:ins>
      <w:del w:id="1590" w:author="Vanessa" w:date="2023-11-06T13:29:14Z">
        <w:r>
          <w:rPr>
            <w:rFonts w:hint="eastAsia" w:cstheme="minorBidi"/>
            <w:kern w:val="2"/>
            <w:sz w:val="18"/>
            <w:szCs w:val="18"/>
            <w:highlight w:val="none"/>
            <w:lang w:val="en-US" w:eastAsia="zh-CN" w:bidi="ar-SA"/>
          </w:rPr>
          <w:delText>资助</w:delText>
        </w:r>
      </w:del>
      <w:ins w:id="1591" w:author="Vanessa" w:date="2023-11-06T13:29:24Z">
        <w:r>
          <w:rPr>
            <w:rFonts w:hint="eastAsia" w:cstheme="minorBidi"/>
            <w:kern w:val="2"/>
            <w:sz w:val="18"/>
            <w:szCs w:val="18"/>
            <w:highlight w:val="none"/>
            <w:lang w:val="en-US" w:eastAsia="zh-CN" w:bidi="ar-SA"/>
          </w:rPr>
          <w:t>发展</w:t>
        </w:r>
      </w:ins>
      <w:del w:id="1592" w:author="Vanessa" w:date="2023-11-06T13:29:20Z">
        <w:r>
          <w:rPr>
            <w:rFonts w:hint="default" w:cstheme="minorBidi"/>
            <w:kern w:val="2"/>
            <w:sz w:val="18"/>
            <w:szCs w:val="18"/>
            <w:lang w:val="en-US" w:eastAsia="zh-CN" w:bidi="ar-SA"/>
          </w:rPr>
          <w:delText>，</w:delText>
        </w:r>
      </w:del>
      <w:r>
        <w:rPr>
          <w:rFonts w:hint="default" w:cstheme="minorBidi"/>
          <w:kern w:val="2"/>
          <w:sz w:val="18"/>
          <w:szCs w:val="18"/>
          <w:lang w:val="en-US" w:eastAsia="zh-CN" w:bidi="ar-SA"/>
        </w:rPr>
        <w:t>成为支持</w:t>
      </w:r>
      <w:r>
        <w:rPr>
          <w:rFonts w:hint="eastAsia" w:cstheme="minorBidi"/>
          <w:kern w:val="2"/>
          <w:sz w:val="18"/>
          <w:szCs w:val="18"/>
          <w:lang w:val="en-US" w:eastAsia="zh-CN" w:bidi="ar-SA"/>
        </w:rPr>
        <w:t>企业</w:t>
      </w:r>
      <w:r>
        <w:rPr>
          <w:rFonts w:hint="default" w:cstheme="minorBidi"/>
          <w:kern w:val="2"/>
          <w:sz w:val="18"/>
          <w:szCs w:val="18"/>
          <w:lang w:val="en-US" w:eastAsia="zh-CN" w:bidi="ar-SA"/>
        </w:rPr>
        <w:t>间交</w:t>
      </w:r>
      <w:r>
        <w:rPr>
          <w:rFonts w:hint="eastAsia" w:cstheme="minorBidi"/>
          <w:kern w:val="2"/>
          <w:sz w:val="18"/>
          <w:szCs w:val="18"/>
          <w:lang w:val="en-US" w:eastAsia="zh-CN" w:bidi="ar-SA"/>
        </w:rPr>
        <w:t>流</w:t>
      </w:r>
      <w:r>
        <w:rPr>
          <w:rFonts w:hint="default" w:cstheme="minorBidi"/>
          <w:kern w:val="2"/>
          <w:sz w:val="18"/>
          <w:szCs w:val="18"/>
          <w:lang w:val="en-US" w:eastAsia="zh-CN" w:bidi="ar-SA"/>
        </w:rPr>
        <w:t>合作的代理</w:t>
      </w:r>
      <w:ins w:id="1593" w:author="Vanessa" w:date="2023-11-06T13:29:46Z">
        <w:r>
          <w:rPr>
            <w:rFonts w:hint="eastAsia" w:cstheme="minorBidi"/>
            <w:kern w:val="2"/>
            <w:sz w:val="18"/>
            <w:szCs w:val="18"/>
            <w:lang w:val="en-US" w:eastAsia="zh-CN" w:bidi="ar-SA"/>
          </w:rPr>
          <w:t>组织</w:t>
        </w:r>
      </w:ins>
      <w:del w:id="1594" w:author="Vanessa" w:date="2023-11-06T13:29:39Z">
        <w:r>
          <w:rPr>
            <w:rFonts w:hint="default" w:cstheme="minorBidi"/>
            <w:kern w:val="2"/>
            <w:sz w:val="18"/>
            <w:szCs w:val="18"/>
            <w:lang w:val="en-US" w:eastAsia="zh-CN" w:bidi="ar-SA"/>
          </w:rPr>
          <w:delText>人</w:delText>
        </w:r>
      </w:del>
      <w:r>
        <w:rPr>
          <w:rFonts w:hint="default" w:cstheme="minorBidi"/>
          <w:kern w:val="2"/>
          <w:sz w:val="18"/>
          <w:szCs w:val="18"/>
          <w:lang w:val="en-US" w:eastAsia="zh-CN" w:bidi="ar-SA"/>
        </w:rPr>
        <w:t>。</w:t>
      </w:r>
      <w:r>
        <w:rPr>
          <w:rFonts w:hint="eastAsia" w:cstheme="minorBidi"/>
          <w:kern w:val="2"/>
          <w:sz w:val="18"/>
          <w:szCs w:val="18"/>
          <w:lang w:val="en-US" w:eastAsia="zh-CN" w:bidi="ar-SA"/>
        </w:rPr>
        <w:t>如今</w:t>
      </w:r>
      <w:r>
        <w:rPr>
          <w:rFonts w:hint="default" w:cstheme="minorBidi"/>
          <w:kern w:val="2"/>
          <w:sz w:val="18"/>
          <w:szCs w:val="18"/>
          <w:lang w:val="en-US" w:eastAsia="zh-CN" w:bidi="ar-SA"/>
        </w:rPr>
        <w:t>，我们在</w:t>
      </w:r>
      <w:r>
        <w:rPr>
          <w:rFonts w:hint="default" w:cstheme="minorBidi"/>
          <w:color w:val="0000FF"/>
          <w:kern w:val="2"/>
          <w:sz w:val="18"/>
          <w:szCs w:val="18"/>
          <w:u w:val="single"/>
          <w:lang w:val="en-US" w:eastAsia="zh-CN" w:bidi="ar-SA"/>
          <w:rPrChange w:id="1595" w:author="Vanessa" w:date="2023-11-06T13:27:51Z">
            <w:rPr>
              <w:rFonts w:hint="default" w:cstheme="minorBidi"/>
              <w:color w:val="auto"/>
              <w:kern w:val="2"/>
              <w:sz w:val="18"/>
              <w:szCs w:val="18"/>
              <w:u w:val="single"/>
              <w:lang w:val="en-US" w:eastAsia="zh-CN" w:bidi="ar-SA"/>
            </w:rPr>
          </w:rPrChange>
        </w:rPr>
        <w:fldChar w:fldCharType="begin"/>
      </w:r>
      <w:r>
        <w:rPr>
          <w:rFonts w:hint="default" w:cstheme="minorBidi"/>
          <w:color w:val="0000FF"/>
          <w:kern w:val="2"/>
          <w:sz w:val="18"/>
          <w:szCs w:val="18"/>
          <w:u w:val="single"/>
          <w:lang w:val="en-US" w:eastAsia="zh-CN" w:bidi="ar-SA"/>
          <w:rPrChange w:id="1596" w:author="Vanessa" w:date="2023-11-06T13:27:51Z">
            <w:rPr>
              <w:rFonts w:hint="default" w:cstheme="minorBidi"/>
              <w:color w:val="auto"/>
              <w:kern w:val="2"/>
              <w:sz w:val="18"/>
              <w:szCs w:val="18"/>
              <w:u w:val="single"/>
              <w:lang w:val="en-US" w:eastAsia="zh-CN" w:bidi="ar-SA"/>
            </w:rPr>
          </w:rPrChange>
        </w:rPr>
        <w:instrText xml:space="preserve"> HYPERLINK "https://ospo.zone/" </w:instrText>
      </w:r>
      <w:r>
        <w:rPr>
          <w:rFonts w:hint="default" w:cstheme="minorBidi"/>
          <w:color w:val="0000FF"/>
          <w:kern w:val="2"/>
          <w:sz w:val="18"/>
          <w:szCs w:val="18"/>
          <w:u w:val="single"/>
          <w:lang w:val="en-US" w:eastAsia="zh-CN" w:bidi="ar-SA"/>
          <w:rPrChange w:id="1597" w:author="Vanessa" w:date="2023-11-06T13:27:51Z">
            <w:rPr>
              <w:rFonts w:hint="default" w:cstheme="minorBidi"/>
              <w:color w:val="auto"/>
              <w:kern w:val="2"/>
              <w:sz w:val="18"/>
              <w:szCs w:val="18"/>
              <w:u w:val="single"/>
              <w:lang w:val="en-US" w:eastAsia="zh-CN" w:bidi="ar-SA"/>
            </w:rPr>
          </w:rPrChange>
        </w:rPr>
        <w:fldChar w:fldCharType="separate"/>
      </w:r>
      <w:r>
        <w:rPr>
          <w:rStyle w:val="13"/>
          <w:rFonts w:hint="default" w:cs="Times New Roman"/>
          <w:color w:val="0000FF"/>
          <w:kern w:val="2"/>
          <w:sz w:val="18"/>
          <w:szCs w:val="18"/>
          <w:lang w:val="en-US" w:eastAsia="zh-CN" w:bidi="ar-SA"/>
          <w:rPrChange w:id="1598" w:author="Vanessa" w:date="2023-11-06T13:27:51Z">
            <w:rPr>
              <w:rStyle w:val="13"/>
              <w:rFonts w:hint="default" w:cs="Times New Roman"/>
              <w:color w:val="auto"/>
              <w:kern w:val="2"/>
              <w:sz w:val="18"/>
              <w:szCs w:val="18"/>
              <w:lang w:val="en-US" w:eastAsia="zh-CN" w:bidi="ar-SA"/>
            </w:rPr>
          </w:rPrChange>
        </w:rPr>
        <w:t>OSPO联盟</w:t>
      </w:r>
      <w:r>
        <w:rPr>
          <w:rFonts w:hint="default" w:cstheme="minorBidi"/>
          <w:color w:val="0000FF"/>
          <w:kern w:val="2"/>
          <w:sz w:val="18"/>
          <w:szCs w:val="18"/>
          <w:u w:val="single"/>
          <w:lang w:val="en-US" w:eastAsia="zh-CN" w:bidi="ar-SA"/>
          <w:rPrChange w:id="1599" w:author="Vanessa" w:date="2023-11-06T13:27:51Z">
            <w:rPr>
              <w:rFonts w:hint="default" w:cstheme="minorBidi"/>
              <w:color w:val="auto"/>
              <w:kern w:val="2"/>
              <w:sz w:val="18"/>
              <w:szCs w:val="18"/>
              <w:u w:val="single"/>
              <w:lang w:val="en-US" w:eastAsia="zh-CN" w:bidi="ar-SA"/>
            </w:rPr>
          </w:rPrChange>
        </w:rPr>
        <w:fldChar w:fldCharType="end"/>
      </w:r>
      <w:r>
        <w:rPr>
          <w:rFonts w:hint="default" w:cstheme="minorBidi"/>
          <w:kern w:val="2"/>
          <w:sz w:val="18"/>
          <w:szCs w:val="18"/>
          <w:lang w:val="en-US" w:eastAsia="zh-CN" w:bidi="ar-SA"/>
        </w:rPr>
        <w:t>和</w:t>
      </w:r>
      <w:r>
        <w:rPr>
          <w:rFonts w:hint="default" w:cstheme="minorBidi"/>
          <w:color w:val="auto"/>
          <w:kern w:val="2"/>
          <w:sz w:val="18"/>
          <w:szCs w:val="18"/>
          <w:u w:val="single"/>
          <w:lang w:val="en-US" w:eastAsia="zh-CN" w:bidi="ar-SA"/>
        </w:rPr>
        <w:fldChar w:fldCharType="begin"/>
      </w:r>
      <w:r>
        <w:rPr>
          <w:rFonts w:hint="default" w:cstheme="minorBidi"/>
          <w:color w:val="auto"/>
          <w:kern w:val="2"/>
          <w:sz w:val="18"/>
          <w:szCs w:val="18"/>
          <w:u w:val="single"/>
          <w:lang w:val="en-US" w:eastAsia="zh-CN" w:bidi="ar-SA"/>
        </w:rPr>
        <w:instrText xml:space="preserve"> HYPERLINK "https://todogroup.org/" </w:instrText>
      </w:r>
      <w:r>
        <w:rPr>
          <w:rFonts w:hint="default" w:cstheme="minorBidi"/>
          <w:color w:val="auto"/>
          <w:kern w:val="2"/>
          <w:sz w:val="18"/>
          <w:szCs w:val="18"/>
          <w:u w:val="single"/>
          <w:lang w:val="en-US" w:eastAsia="zh-CN" w:bidi="ar-SA"/>
        </w:rPr>
        <w:fldChar w:fldCharType="separate"/>
      </w:r>
      <w:r>
        <w:rPr>
          <w:rStyle w:val="13"/>
          <w:rFonts w:hint="default" w:cs="Times New Roman"/>
          <w:color w:val="0000FF"/>
          <w:kern w:val="2"/>
          <w:sz w:val="18"/>
          <w:szCs w:val="18"/>
          <w:lang w:val="en-US" w:eastAsia="zh-CN" w:bidi="ar-SA"/>
          <w:rPrChange w:id="1600" w:author="Vanessa" w:date="2023-11-06T13:28:09Z">
            <w:rPr>
              <w:rStyle w:val="13"/>
              <w:rFonts w:hint="default" w:cs="Times New Roman"/>
              <w:color w:val="auto"/>
              <w:kern w:val="2"/>
              <w:sz w:val="18"/>
              <w:szCs w:val="18"/>
              <w:lang w:val="en-US" w:eastAsia="zh-CN" w:bidi="ar-SA"/>
            </w:rPr>
          </w:rPrChange>
        </w:rPr>
        <w:t>TODO</w:t>
      </w:r>
      <w:del w:id="1601" w:author="Vanessa" w:date="2023-11-06T13:27:54Z">
        <w:r>
          <w:rPr>
            <w:rStyle w:val="13"/>
            <w:rFonts w:hint="default" w:cs="Times New Roman"/>
            <w:color w:val="0000FF"/>
            <w:kern w:val="2"/>
            <w:sz w:val="18"/>
            <w:szCs w:val="18"/>
            <w:lang w:val="en-US" w:eastAsia="zh-CN" w:bidi="ar-SA"/>
            <w:rPrChange w:id="1602" w:author="Vanessa" w:date="2023-11-06T13:28:09Z">
              <w:rPr>
                <w:rStyle w:val="13"/>
                <w:rFonts w:hint="default" w:cs="Times New Roman"/>
                <w:color w:val="auto"/>
                <w:kern w:val="2"/>
                <w:sz w:val="18"/>
                <w:szCs w:val="18"/>
                <w:lang w:val="en-US" w:eastAsia="zh-CN" w:bidi="ar-SA"/>
              </w:rPr>
            </w:rPrChange>
          </w:rPr>
          <w:delText xml:space="preserve"> </w:delText>
        </w:r>
      </w:del>
      <w:ins w:id="1604" w:author="Vanessa" w:date="2023-11-06T13:27:54Z">
        <w:r>
          <w:rPr>
            <w:rStyle w:val="13"/>
            <w:rFonts w:hint="eastAsia" w:cs="Times New Roman"/>
            <w:color w:val="0000FF"/>
            <w:kern w:val="2"/>
            <w:sz w:val="18"/>
            <w:szCs w:val="18"/>
            <w:lang w:val="en-US" w:eastAsia="zh-CN" w:bidi="ar-SA"/>
            <w:rPrChange w:id="1605" w:author="Vanessa" w:date="2023-11-06T13:28:09Z">
              <w:rPr>
                <w:rStyle w:val="13"/>
                <w:rFonts w:hint="eastAsia" w:cs="Times New Roman"/>
                <w:color w:val="auto"/>
                <w:kern w:val="2"/>
                <w:sz w:val="18"/>
                <w:szCs w:val="18"/>
                <w:lang w:val="en-US" w:eastAsia="zh-CN" w:bidi="ar-SA"/>
              </w:rPr>
            </w:rPrChange>
          </w:rPr>
          <w:t>小组</w:t>
        </w:r>
      </w:ins>
      <w:del w:id="1607" w:author="Vanessa" w:date="2023-11-06T13:27:53Z">
        <w:r>
          <w:rPr>
            <w:rStyle w:val="13"/>
            <w:rFonts w:hint="default" w:cs="Times New Roman"/>
            <w:color w:val="auto"/>
            <w:kern w:val="2"/>
            <w:sz w:val="18"/>
            <w:szCs w:val="18"/>
            <w:lang w:val="en-US" w:eastAsia="zh-CN" w:bidi="ar-SA"/>
          </w:rPr>
          <w:delText>Group</w:delText>
        </w:r>
      </w:del>
      <w:r>
        <w:rPr>
          <w:rFonts w:hint="default" w:cstheme="minorBidi"/>
          <w:color w:val="auto"/>
          <w:kern w:val="2"/>
          <w:sz w:val="18"/>
          <w:szCs w:val="18"/>
          <w:u w:val="single"/>
          <w:lang w:val="en-US" w:eastAsia="zh-CN" w:bidi="ar-SA"/>
        </w:rPr>
        <w:fldChar w:fldCharType="end"/>
      </w:r>
      <w:r>
        <w:rPr>
          <w:rFonts w:hint="default" w:cstheme="minorBidi"/>
          <w:kern w:val="2"/>
          <w:sz w:val="18"/>
          <w:szCs w:val="18"/>
          <w:lang w:val="en-US" w:eastAsia="zh-CN" w:bidi="ar-SA"/>
        </w:rPr>
        <w:t>等机构</w:t>
      </w:r>
      <w:r>
        <w:rPr>
          <w:rFonts w:hint="eastAsia" w:cstheme="minorBidi"/>
          <w:kern w:val="2"/>
          <w:sz w:val="18"/>
          <w:szCs w:val="18"/>
          <w:lang w:val="en-US" w:eastAsia="zh-CN" w:bidi="ar-SA"/>
        </w:rPr>
        <w:t>都可以</w:t>
      </w:r>
      <w:r>
        <w:rPr>
          <w:rFonts w:hint="default" w:cstheme="minorBidi"/>
          <w:kern w:val="2"/>
          <w:sz w:val="18"/>
          <w:szCs w:val="18"/>
          <w:lang w:val="en-US" w:eastAsia="zh-CN" w:bidi="ar-SA"/>
        </w:rPr>
        <w:t>看到企业OSPO的</w:t>
      </w:r>
      <w:ins w:id="1608" w:author="Vanessa" w:date="2023-11-06T13:28:17Z">
        <w:r>
          <w:rPr>
            <w:rFonts w:hint="eastAsia" w:cstheme="minorBidi"/>
            <w:kern w:val="2"/>
            <w:sz w:val="18"/>
            <w:szCs w:val="18"/>
            <w:lang w:val="en-US" w:eastAsia="zh-CN" w:bidi="ar-SA"/>
          </w:rPr>
          <w:t>联络网</w:t>
        </w:r>
      </w:ins>
      <w:del w:id="1609" w:author="Vanessa" w:date="2023-11-06T13:28:15Z">
        <w:r>
          <w:rPr>
            <w:rFonts w:hint="default" w:cstheme="minorBidi"/>
            <w:kern w:val="2"/>
            <w:sz w:val="18"/>
            <w:szCs w:val="18"/>
            <w:lang w:val="en-US" w:eastAsia="zh-CN" w:bidi="ar-SA"/>
          </w:rPr>
          <w:delText>网络</w:delText>
        </w:r>
      </w:del>
      <w:r>
        <w:rPr>
          <w:rFonts w:hint="default" w:cstheme="minorBidi"/>
          <w:kern w:val="2"/>
          <w:sz w:val="18"/>
          <w:szCs w:val="18"/>
          <w:lang w:val="en-US" w:eastAsia="zh-CN" w:bidi="ar-SA"/>
        </w:rPr>
        <w:t>。</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ins w:id="1610" w:author="Vanessa" w:date="2023-11-06T13:29:37Z"/>
          <w:rFonts w:hint="default" w:cstheme="minorBidi"/>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del w:id="1611" w:author="Vanessa" w:date="2023-11-06T13:29:36Z"/>
          <w:rFonts w:hint="default" w:cstheme="minorBidi"/>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Public sector organisations building OSPOs are looking to externally enable them from the</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outset. On the one hand, this can be explained by the relatively limited resources internally</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when compared to the private sector. On the other hand, however, collaboration should</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come more naturally to the public sector since they have certain specialised project</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needs. Obvious examples here would be fire departments, police and libraries, but could</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also encompass digital services in general.</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建立OSPO的</w:t>
      </w:r>
      <w:del w:id="1612" w:author="Vanessa" w:date="2023-10-24T19:54:45Z">
        <w:r>
          <w:rPr>
            <w:rFonts w:hint="default" w:cstheme="minorBidi"/>
            <w:kern w:val="2"/>
            <w:sz w:val="18"/>
            <w:szCs w:val="18"/>
            <w:lang w:val="en-US" w:eastAsia="zh-CN" w:bidi="ar-SA"/>
          </w:rPr>
          <w:delText>公共部门</w:delText>
        </w:r>
      </w:del>
      <w:ins w:id="1613" w:author="Vanessa" w:date="2023-11-06T09:45:01Z">
        <w:r>
          <w:rPr>
            <w:rFonts w:hint="eastAsia" w:cstheme="minorBidi"/>
            <w:kern w:val="2"/>
            <w:sz w:val="18"/>
            <w:szCs w:val="18"/>
            <w:lang w:val="en-US" w:eastAsia="zh-CN" w:bidi="ar-SA"/>
          </w:rPr>
          <w:t>公立领域</w:t>
        </w:r>
      </w:ins>
      <w:ins w:id="1614" w:author="Vanessa" w:date="2023-11-06T10:03:15Z">
        <w:r>
          <w:rPr>
            <w:rFonts w:hint="eastAsia" w:cstheme="minorBidi"/>
            <w:kern w:val="2"/>
            <w:sz w:val="18"/>
            <w:szCs w:val="18"/>
            <w:lang w:val="en-US" w:eastAsia="zh-CN" w:bidi="ar-SA"/>
          </w:rPr>
          <w:t>的</w:t>
        </w:r>
      </w:ins>
      <w:r>
        <w:rPr>
          <w:rFonts w:hint="default" w:cstheme="minorBidi"/>
          <w:kern w:val="2"/>
          <w:sz w:val="18"/>
          <w:szCs w:val="18"/>
          <w:lang w:val="en-US" w:eastAsia="zh-CN" w:bidi="ar-SA"/>
        </w:rPr>
        <w:t>组织从一开始就</w:t>
      </w:r>
      <w:r>
        <w:rPr>
          <w:rFonts w:hint="eastAsia" w:cstheme="minorBidi"/>
          <w:kern w:val="2"/>
          <w:sz w:val="18"/>
          <w:szCs w:val="18"/>
          <w:lang w:val="en-US" w:eastAsia="zh-CN" w:bidi="ar-SA"/>
        </w:rPr>
        <w:t>计划</w:t>
      </w:r>
      <w:r>
        <w:rPr>
          <w:rFonts w:hint="default" w:cstheme="minorBidi"/>
          <w:kern w:val="2"/>
          <w:sz w:val="18"/>
          <w:szCs w:val="18"/>
          <w:lang w:val="en-US" w:eastAsia="zh-CN" w:bidi="ar-SA"/>
        </w:rPr>
        <w:t>从外部来</w:t>
      </w:r>
      <w:del w:id="1615" w:author="Vanessa" w:date="2023-11-06T13:30:46Z">
        <w:r>
          <w:rPr>
            <w:rFonts w:hint="default" w:cstheme="minorBidi"/>
            <w:kern w:val="2"/>
            <w:sz w:val="18"/>
            <w:szCs w:val="18"/>
            <w:lang w:val="en-US" w:eastAsia="zh-CN" w:bidi="ar-SA"/>
          </w:rPr>
          <w:delText>扶持</w:delText>
        </w:r>
      </w:del>
      <w:ins w:id="1616" w:author="Vanessa" w:date="2023-11-06T13:30:57Z">
        <w:r>
          <w:rPr>
            <w:rFonts w:hint="eastAsia" w:cstheme="minorBidi"/>
            <w:kern w:val="2"/>
            <w:sz w:val="18"/>
            <w:szCs w:val="18"/>
            <w:lang w:val="en-US" w:eastAsia="zh-CN" w:bidi="ar-SA"/>
          </w:rPr>
          <w:t>使能</w:t>
        </w:r>
      </w:ins>
      <w:r>
        <w:rPr>
          <w:rFonts w:hint="default" w:cstheme="minorBidi"/>
          <w:kern w:val="2"/>
          <w:sz w:val="18"/>
          <w:szCs w:val="18"/>
          <w:lang w:val="en-US" w:eastAsia="zh-CN" w:bidi="ar-SA"/>
        </w:rPr>
        <w:t>它们。一方面，这</w:t>
      </w:r>
      <w:r>
        <w:rPr>
          <w:rFonts w:hint="eastAsia" w:cstheme="minorBidi"/>
          <w:kern w:val="2"/>
          <w:sz w:val="18"/>
          <w:szCs w:val="18"/>
          <w:lang w:val="en-US" w:eastAsia="zh-CN" w:bidi="ar-SA"/>
        </w:rPr>
        <w:t>是因为</w:t>
      </w:r>
      <w:r>
        <w:rPr>
          <w:rFonts w:hint="default" w:cstheme="minorBidi"/>
          <w:kern w:val="2"/>
          <w:sz w:val="18"/>
          <w:szCs w:val="18"/>
          <w:lang w:val="en-US" w:eastAsia="zh-CN" w:bidi="ar-SA"/>
        </w:rPr>
        <w:t>，与</w:t>
      </w:r>
      <w:del w:id="1617" w:author="Vanessa" w:date="2023-11-03T09:11:34Z">
        <w:r>
          <w:rPr>
            <w:rFonts w:hint="default" w:cstheme="minorBidi"/>
            <w:kern w:val="2"/>
            <w:sz w:val="18"/>
            <w:szCs w:val="18"/>
            <w:lang w:val="en-US" w:eastAsia="zh-CN" w:bidi="ar-SA"/>
          </w:rPr>
          <w:delText>私营</w:delText>
        </w:r>
      </w:del>
      <w:del w:id="1618" w:author="Vanessa" w:date="2023-11-06T09:42:55Z">
        <w:r>
          <w:rPr>
            <w:rFonts w:hint="default" w:cstheme="minorBidi"/>
            <w:kern w:val="2"/>
            <w:sz w:val="18"/>
            <w:szCs w:val="18"/>
            <w:lang w:val="en-US" w:eastAsia="zh-CN" w:bidi="ar-SA"/>
          </w:rPr>
          <w:delText>部门</w:delText>
        </w:r>
      </w:del>
      <w:ins w:id="1619" w:author="Vanessa" w:date="2023-11-06T09:44:52Z">
        <w:r>
          <w:rPr>
            <w:rFonts w:hint="eastAsia" w:cstheme="minorBidi"/>
            <w:kern w:val="2"/>
            <w:sz w:val="18"/>
            <w:szCs w:val="18"/>
            <w:lang w:val="en-US" w:eastAsia="zh-CN" w:bidi="ar-SA"/>
          </w:rPr>
          <w:t>私立领域</w:t>
        </w:r>
      </w:ins>
      <w:r>
        <w:rPr>
          <w:rFonts w:hint="default" w:cstheme="minorBidi"/>
          <w:kern w:val="2"/>
          <w:sz w:val="18"/>
          <w:szCs w:val="18"/>
          <w:lang w:val="en-US" w:eastAsia="zh-CN" w:bidi="ar-SA"/>
        </w:rPr>
        <w:t>相比，</w:t>
      </w:r>
      <w:del w:id="1620" w:author="Vanessa" w:date="2023-10-24T19:54:45Z">
        <w:r>
          <w:rPr>
            <w:rFonts w:hint="eastAsia" w:cstheme="minorBidi"/>
            <w:kern w:val="2"/>
            <w:sz w:val="18"/>
            <w:szCs w:val="18"/>
            <w:lang w:val="en-US" w:eastAsia="zh-CN" w:bidi="ar-SA"/>
          </w:rPr>
          <w:delText>公共部门</w:delText>
        </w:r>
      </w:del>
      <w:ins w:id="1621" w:author="Vanessa" w:date="2023-11-06T09:45:01Z">
        <w:r>
          <w:rPr>
            <w:rFonts w:hint="eastAsia" w:cstheme="minorBidi"/>
            <w:kern w:val="2"/>
            <w:sz w:val="18"/>
            <w:szCs w:val="18"/>
            <w:lang w:val="en-US" w:eastAsia="zh-CN" w:bidi="ar-SA"/>
          </w:rPr>
          <w:t>公立领域</w:t>
        </w:r>
      </w:ins>
      <w:ins w:id="1622" w:author="Vanessa" w:date="2023-11-06T13:31:03Z">
        <w:r>
          <w:rPr>
            <w:rFonts w:hint="eastAsia" w:cstheme="minorBidi"/>
            <w:kern w:val="2"/>
            <w:sz w:val="18"/>
            <w:szCs w:val="18"/>
            <w:lang w:val="en-US" w:eastAsia="zh-CN" w:bidi="ar-SA"/>
          </w:rPr>
          <w:t>的</w:t>
        </w:r>
      </w:ins>
      <w:r>
        <w:rPr>
          <w:rFonts w:hint="default" w:cstheme="minorBidi"/>
          <w:kern w:val="2"/>
          <w:sz w:val="18"/>
          <w:szCs w:val="18"/>
          <w:lang w:val="en-US" w:eastAsia="zh-CN" w:bidi="ar-SA"/>
        </w:rPr>
        <w:t>内部资源相对有限。然而，另一方面，由于</w:t>
      </w:r>
      <w:del w:id="1623" w:author="Vanessa" w:date="2023-10-24T19:54:45Z">
        <w:r>
          <w:rPr>
            <w:rFonts w:hint="default" w:cstheme="minorBidi"/>
            <w:kern w:val="2"/>
            <w:sz w:val="18"/>
            <w:szCs w:val="18"/>
            <w:lang w:val="en-US" w:eastAsia="zh-CN" w:bidi="ar-SA"/>
          </w:rPr>
          <w:delText>公共部门</w:delText>
        </w:r>
      </w:del>
      <w:ins w:id="1624" w:author="Vanessa" w:date="2023-11-06T09:45:01Z">
        <w:r>
          <w:rPr>
            <w:rFonts w:hint="eastAsia" w:cstheme="minorBidi"/>
            <w:kern w:val="2"/>
            <w:sz w:val="18"/>
            <w:szCs w:val="18"/>
            <w:lang w:val="en-US" w:eastAsia="zh-CN" w:bidi="ar-SA"/>
          </w:rPr>
          <w:t>公立领域</w:t>
        </w:r>
      </w:ins>
      <w:r>
        <w:rPr>
          <w:rFonts w:hint="default" w:cstheme="minorBidi"/>
          <w:kern w:val="2"/>
          <w:sz w:val="18"/>
          <w:szCs w:val="18"/>
          <w:lang w:val="en-US" w:eastAsia="zh-CN" w:bidi="ar-SA"/>
        </w:rPr>
        <w:t>有某些</w:t>
      </w:r>
      <w:r>
        <w:rPr>
          <w:rFonts w:hint="eastAsia" w:cstheme="minorBidi"/>
          <w:kern w:val="2"/>
          <w:sz w:val="18"/>
          <w:szCs w:val="18"/>
          <w:lang w:val="en-US" w:eastAsia="zh-CN" w:bidi="ar-SA"/>
        </w:rPr>
        <w:t>特定</w:t>
      </w:r>
      <w:r>
        <w:rPr>
          <w:rFonts w:hint="default" w:cstheme="minorBidi"/>
          <w:kern w:val="2"/>
          <w:sz w:val="18"/>
          <w:szCs w:val="18"/>
          <w:lang w:val="en-US" w:eastAsia="zh-CN" w:bidi="ar-SA"/>
        </w:rPr>
        <w:t>的项目需求，合作对他们来说应该更</w:t>
      </w:r>
      <w:r>
        <w:rPr>
          <w:rFonts w:hint="eastAsia" w:cstheme="minorBidi"/>
          <w:kern w:val="2"/>
          <w:sz w:val="18"/>
          <w:szCs w:val="18"/>
          <w:lang w:val="en-US" w:eastAsia="zh-CN" w:bidi="ar-SA"/>
        </w:rPr>
        <w:t>理所当然</w:t>
      </w:r>
      <w:r>
        <w:rPr>
          <w:rFonts w:hint="default" w:cstheme="minorBidi"/>
          <w:kern w:val="2"/>
          <w:sz w:val="18"/>
          <w:szCs w:val="18"/>
          <w:lang w:val="en-US" w:eastAsia="zh-CN" w:bidi="ar-SA"/>
        </w:rPr>
        <w:t>。</w:t>
      </w:r>
      <w:r>
        <w:rPr>
          <w:rFonts w:hint="eastAsia" w:cstheme="minorBidi"/>
          <w:kern w:val="2"/>
          <w:sz w:val="18"/>
          <w:szCs w:val="18"/>
          <w:lang w:val="en-US" w:eastAsia="zh-CN" w:bidi="ar-SA"/>
        </w:rPr>
        <w:t>像</w:t>
      </w:r>
      <w:r>
        <w:rPr>
          <w:rFonts w:hint="default" w:cstheme="minorBidi"/>
          <w:kern w:val="2"/>
          <w:sz w:val="18"/>
          <w:szCs w:val="18"/>
          <w:lang w:val="en-US" w:eastAsia="zh-CN" w:bidi="ar-SA"/>
        </w:rPr>
        <w:t>消防、警察和图书馆</w:t>
      </w:r>
      <w:r>
        <w:rPr>
          <w:rFonts w:hint="eastAsia" w:cstheme="minorBidi"/>
          <w:kern w:val="2"/>
          <w:sz w:val="18"/>
          <w:szCs w:val="18"/>
          <w:lang w:val="en-US" w:eastAsia="zh-CN" w:bidi="ar-SA"/>
        </w:rPr>
        <w:t>这样的</w:t>
      </w:r>
      <w:del w:id="1625" w:author="Vanessa" w:date="2023-10-24T19:54:45Z">
        <w:r>
          <w:rPr>
            <w:rFonts w:hint="eastAsia" w:cstheme="minorBidi"/>
            <w:kern w:val="2"/>
            <w:sz w:val="18"/>
            <w:szCs w:val="18"/>
            <w:lang w:val="en-US" w:eastAsia="zh-CN" w:bidi="ar-SA"/>
          </w:rPr>
          <w:delText>公共部门</w:delText>
        </w:r>
      </w:del>
      <w:ins w:id="1626" w:author="Vanessa" w:date="2023-11-06T09:45:01Z">
        <w:r>
          <w:rPr>
            <w:rFonts w:hint="eastAsia" w:cstheme="minorBidi"/>
            <w:kern w:val="2"/>
            <w:sz w:val="18"/>
            <w:szCs w:val="18"/>
            <w:lang w:val="en-US" w:eastAsia="zh-CN" w:bidi="ar-SA"/>
          </w:rPr>
          <w:t>公立领域</w:t>
        </w:r>
      </w:ins>
      <w:r>
        <w:rPr>
          <w:rFonts w:hint="eastAsia" w:cstheme="minorBidi"/>
          <w:kern w:val="2"/>
          <w:sz w:val="18"/>
          <w:szCs w:val="18"/>
          <w:lang w:val="en-US" w:eastAsia="zh-CN" w:bidi="ar-SA"/>
        </w:rPr>
        <w:t>就是典型的例子</w:t>
      </w:r>
      <w:r>
        <w:rPr>
          <w:rFonts w:hint="default" w:cstheme="minorBidi"/>
          <w:kern w:val="2"/>
          <w:sz w:val="18"/>
          <w:szCs w:val="18"/>
          <w:lang w:val="en-US" w:eastAsia="zh-CN" w:bidi="ar-SA"/>
        </w:rPr>
        <w:t>，</w:t>
      </w:r>
      <w:r>
        <w:rPr>
          <w:rFonts w:hint="eastAsia" w:cstheme="minorBidi"/>
          <w:kern w:val="2"/>
          <w:sz w:val="18"/>
          <w:szCs w:val="18"/>
          <w:lang w:val="en-US" w:eastAsia="zh-CN" w:bidi="ar-SA"/>
        </w:rPr>
        <w:t>除此之外</w:t>
      </w:r>
      <w:r>
        <w:rPr>
          <w:rFonts w:hint="default" w:cstheme="minorBidi"/>
          <w:kern w:val="2"/>
          <w:sz w:val="18"/>
          <w:szCs w:val="18"/>
          <w:lang w:val="en-US" w:eastAsia="zh-CN" w:bidi="ar-SA"/>
        </w:rPr>
        <w:t>也可能包括一般</w:t>
      </w:r>
      <w:ins w:id="1627" w:author="Vanessa" w:date="2023-11-06T13:31:19Z">
        <w:r>
          <w:rPr>
            <w:rFonts w:hint="eastAsia" w:cstheme="minorBidi"/>
            <w:kern w:val="2"/>
            <w:sz w:val="18"/>
            <w:szCs w:val="18"/>
            <w:lang w:val="en-US" w:eastAsia="zh-CN" w:bidi="ar-SA"/>
          </w:rPr>
          <w:t>的</w:t>
        </w:r>
      </w:ins>
      <w:r>
        <w:rPr>
          <w:rFonts w:hint="default" w:cstheme="minorBidi"/>
          <w:kern w:val="2"/>
          <w:sz w:val="18"/>
          <w:szCs w:val="18"/>
          <w:lang w:val="en-US" w:eastAsia="zh-CN" w:bidi="ar-SA"/>
        </w:rPr>
        <w:t>数字服务。</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It is important to note that there are innumerable collaborative networks meant to facilitate</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collaboration at speed and scale for public sector organisations at all levels. Yet, from an</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Open Source perspective or digital government more broadly, the potential of</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collaboration is not met. An interesting enabler that is quite unique to Open Source</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collaboration is that it offers an alternative legal basis for collaboration. Contracts and</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memoranda of understanding (MoUs) for formal collaborations between public sector</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organisations are bureaucratic and tedious to negotiate. But across the world already,</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Open Source projects that uphold the world’s digital infrastructure rest on a well</w:t>
      </w:r>
      <w:r>
        <w:rPr>
          <w:rFonts w:hint="eastAsia" w:cstheme="minorBidi"/>
          <w:kern w:val="2"/>
          <w:sz w:val="18"/>
          <w:szCs w:val="18"/>
          <w:lang w:val="en-US" w:eastAsia="zh-CN" w:bidi="ar-SA"/>
        </w:rPr>
        <w:t>-</w:t>
      </w:r>
      <w:r>
        <w:rPr>
          <w:rFonts w:hint="default" w:cstheme="minorBidi"/>
          <w:kern w:val="2"/>
          <w:sz w:val="18"/>
          <w:szCs w:val="18"/>
          <w:lang w:val="en-US" w:eastAsia="zh-CN" w:bidi="ar-SA"/>
        </w:rPr>
        <w:t>established legal framework that creates trust: the Open Source licence.</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值得注意的是，有无数合作网络旨在促进各级</w:t>
      </w:r>
      <w:del w:id="1628" w:author="Vanessa" w:date="2023-10-24T19:54:45Z">
        <w:r>
          <w:rPr>
            <w:rFonts w:hint="default" w:cstheme="minorBidi"/>
            <w:kern w:val="2"/>
            <w:sz w:val="18"/>
            <w:szCs w:val="18"/>
            <w:lang w:val="en-US" w:eastAsia="zh-CN" w:bidi="ar-SA"/>
          </w:rPr>
          <w:delText>公共部门</w:delText>
        </w:r>
      </w:del>
      <w:ins w:id="1629" w:author="Vanessa" w:date="2023-11-06T09:45:01Z">
        <w:r>
          <w:rPr>
            <w:rFonts w:hint="eastAsia" w:cstheme="minorBidi"/>
            <w:kern w:val="2"/>
            <w:sz w:val="18"/>
            <w:szCs w:val="18"/>
            <w:lang w:val="en-US" w:eastAsia="zh-CN" w:bidi="ar-SA"/>
          </w:rPr>
          <w:t>公立领域</w:t>
        </w:r>
      </w:ins>
      <w:ins w:id="1630" w:author="Vanessa" w:date="2023-11-06T10:03:07Z">
        <w:r>
          <w:rPr>
            <w:rFonts w:hint="eastAsia" w:cstheme="minorBidi"/>
            <w:kern w:val="2"/>
            <w:sz w:val="18"/>
            <w:szCs w:val="18"/>
            <w:lang w:val="en-US" w:eastAsia="zh-CN" w:bidi="ar-SA"/>
          </w:rPr>
          <w:t>的</w:t>
        </w:r>
      </w:ins>
      <w:r>
        <w:rPr>
          <w:rFonts w:hint="default" w:cstheme="minorBidi"/>
          <w:kern w:val="2"/>
          <w:sz w:val="18"/>
          <w:szCs w:val="18"/>
          <w:lang w:val="en-US" w:eastAsia="zh-CN" w:bidi="ar-SA"/>
        </w:rPr>
        <w:t>组织</w:t>
      </w:r>
      <w:r>
        <w:rPr>
          <w:rFonts w:hint="eastAsia" w:cstheme="minorBidi"/>
          <w:kern w:val="2"/>
          <w:sz w:val="18"/>
          <w:szCs w:val="18"/>
          <w:lang w:val="en-US" w:eastAsia="zh-CN" w:bidi="ar-SA"/>
        </w:rPr>
        <w:t>在</w:t>
      </w:r>
      <w:r>
        <w:rPr>
          <w:rFonts w:hint="default" w:cstheme="minorBidi"/>
          <w:kern w:val="2"/>
          <w:sz w:val="18"/>
          <w:szCs w:val="18"/>
          <w:lang w:val="en-US" w:eastAsia="zh-CN" w:bidi="ar-SA"/>
        </w:rPr>
        <w:t>速度和规模</w:t>
      </w:r>
      <w:r>
        <w:rPr>
          <w:rFonts w:hint="eastAsia" w:cstheme="minorBidi"/>
          <w:kern w:val="2"/>
          <w:sz w:val="18"/>
          <w:szCs w:val="18"/>
          <w:lang w:val="en-US" w:eastAsia="zh-CN" w:bidi="ar-SA"/>
        </w:rPr>
        <w:t>方面的</w:t>
      </w:r>
      <w:r>
        <w:rPr>
          <w:rFonts w:hint="default" w:cstheme="minorBidi"/>
          <w:kern w:val="2"/>
          <w:sz w:val="18"/>
          <w:szCs w:val="18"/>
          <w:lang w:val="en-US" w:eastAsia="zh-CN" w:bidi="ar-SA"/>
        </w:rPr>
        <w:t>合作。然而，从开源</w:t>
      </w:r>
      <w:r>
        <w:rPr>
          <w:rFonts w:hint="eastAsia" w:cstheme="minorBidi"/>
          <w:kern w:val="2"/>
          <w:sz w:val="18"/>
          <w:szCs w:val="18"/>
          <w:lang w:val="en-US" w:eastAsia="zh-CN" w:bidi="ar-SA"/>
        </w:rPr>
        <w:t>或更普遍意义上的</w:t>
      </w:r>
      <w:del w:id="1631" w:author="Vanessa" w:date="2023-10-24T19:03:17Z">
        <w:r>
          <w:rPr>
            <w:rFonts w:hint="eastAsia" w:cstheme="minorBidi"/>
            <w:kern w:val="2"/>
            <w:sz w:val="18"/>
            <w:szCs w:val="18"/>
            <w:lang w:val="en-US" w:eastAsia="zh-CN" w:bidi="ar-SA"/>
          </w:rPr>
          <w:delText>数字政府</w:delText>
        </w:r>
      </w:del>
      <w:ins w:id="1632" w:author="Vanessa" w:date="2023-10-24T19:03:17Z">
        <w:r>
          <w:rPr>
            <w:rFonts w:hint="eastAsia" w:cstheme="minorBidi"/>
            <w:kern w:val="2"/>
            <w:sz w:val="18"/>
            <w:szCs w:val="18"/>
            <w:lang w:val="en-US" w:eastAsia="zh-CN" w:bidi="ar-SA"/>
          </w:rPr>
          <w:t>数字化政府</w:t>
        </w:r>
      </w:ins>
      <w:r>
        <w:rPr>
          <w:rFonts w:hint="eastAsia" w:cstheme="minorBidi"/>
          <w:kern w:val="2"/>
          <w:sz w:val="18"/>
          <w:szCs w:val="18"/>
          <w:lang w:val="en-US" w:eastAsia="zh-CN" w:bidi="ar-SA"/>
        </w:rPr>
        <w:t>的角度来看，</w:t>
      </w:r>
      <w:r>
        <w:rPr>
          <w:rFonts w:hint="default" w:cstheme="minorBidi"/>
          <w:kern w:val="2"/>
          <w:sz w:val="18"/>
          <w:szCs w:val="18"/>
          <w:lang w:val="en-US" w:eastAsia="zh-CN" w:bidi="ar-SA"/>
        </w:rPr>
        <w:t>合作的潜力并没有得到</w:t>
      </w:r>
      <w:r>
        <w:rPr>
          <w:rFonts w:hint="eastAsia" w:cstheme="minorBidi"/>
          <w:kern w:val="2"/>
          <w:sz w:val="18"/>
          <w:szCs w:val="18"/>
          <w:lang w:val="en-US" w:eastAsia="zh-CN" w:bidi="ar-SA"/>
        </w:rPr>
        <w:t>充分挖掘</w:t>
      </w:r>
      <w:r>
        <w:rPr>
          <w:rFonts w:hint="default" w:cstheme="minorBidi"/>
          <w:kern w:val="2"/>
          <w:sz w:val="18"/>
          <w:szCs w:val="18"/>
          <w:lang w:val="en-US" w:eastAsia="zh-CN" w:bidi="ar-SA"/>
        </w:rPr>
        <w:t>。对开源合作来说相当独特的</w:t>
      </w:r>
      <w:r>
        <w:rPr>
          <w:rFonts w:hint="eastAsia" w:cstheme="minorBidi"/>
          <w:kern w:val="2"/>
          <w:sz w:val="18"/>
          <w:szCs w:val="18"/>
          <w:lang w:val="en-US" w:eastAsia="zh-CN" w:bidi="ar-SA"/>
        </w:rPr>
        <w:t>一个有趣的</w:t>
      </w:r>
      <w:ins w:id="1633" w:author="Vanessa" w:date="2023-11-06T13:32:14Z">
        <w:r>
          <w:rPr>
            <w:rFonts w:hint="eastAsia" w:cstheme="minorBidi"/>
            <w:kern w:val="2"/>
            <w:sz w:val="18"/>
            <w:szCs w:val="18"/>
            <w:lang w:val="en-US" w:eastAsia="zh-CN" w:bidi="ar-SA"/>
          </w:rPr>
          <w:t>使能</w:t>
        </w:r>
      </w:ins>
      <w:r>
        <w:rPr>
          <w:rFonts w:hint="default" w:cstheme="minorBidi"/>
          <w:kern w:val="2"/>
          <w:sz w:val="18"/>
          <w:szCs w:val="18"/>
          <w:lang w:val="en-US" w:eastAsia="zh-CN" w:bidi="ar-SA"/>
        </w:rPr>
        <w:t>因素是，它为合作提供了</w:t>
      </w:r>
      <w:r>
        <w:rPr>
          <w:rFonts w:hint="eastAsia" w:cstheme="minorBidi"/>
          <w:kern w:val="2"/>
          <w:sz w:val="18"/>
          <w:szCs w:val="18"/>
          <w:lang w:val="en-US" w:eastAsia="zh-CN" w:bidi="ar-SA"/>
        </w:rPr>
        <w:t>另一种法律依据</w:t>
      </w:r>
      <w:r>
        <w:rPr>
          <w:rFonts w:hint="default" w:cstheme="minorBidi"/>
          <w:kern w:val="2"/>
          <w:sz w:val="18"/>
          <w:szCs w:val="18"/>
          <w:lang w:val="en-US" w:eastAsia="zh-CN" w:bidi="ar-SA"/>
        </w:rPr>
        <w:t>。</w:t>
      </w:r>
      <w:del w:id="1634" w:author="Vanessa" w:date="2023-10-24T19:54:45Z">
        <w:r>
          <w:rPr>
            <w:rFonts w:hint="default" w:cstheme="minorBidi"/>
            <w:kern w:val="2"/>
            <w:sz w:val="18"/>
            <w:szCs w:val="18"/>
            <w:lang w:val="en-US" w:eastAsia="zh-CN" w:bidi="ar-SA"/>
          </w:rPr>
          <w:delText>公共部门</w:delText>
        </w:r>
      </w:del>
      <w:ins w:id="1635" w:author="Vanessa" w:date="2023-11-06T09:45:01Z">
        <w:r>
          <w:rPr>
            <w:rFonts w:hint="eastAsia" w:cstheme="minorBidi"/>
            <w:kern w:val="2"/>
            <w:sz w:val="18"/>
            <w:szCs w:val="18"/>
            <w:lang w:val="en-US" w:eastAsia="zh-CN" w:bidi="ar-SA"/>
          </w:rPr>
          <w:t>公立领域</w:t>
        </w:r>
      </w:ins>
      <w:ins w:id="1636" w:author="Vanessa" w:date="2023-11-06T10:03:03Z">
        <w:r>
          <w:rPr>
            <w:rFonts w:hint="eastAsia" w:cstheme="minorBidi"/>
            <w:kern w:val="2"/>
            <w:sz w:val="18"/>
            <w:szCs w:val="18"/>
            <w:lang w:val="en-US" w:eastAsia="zh-CN" w:bidi="ar-SA"/>
          </w:rPr>
          <w:t>的</w:t>
        </w:r>
      </w:ins>
      <w:r>
        <w:rPr>
          <w:rFonts w:hint="default" w:cstheme="minorBidi"/>
          <w:kern w:val="2"/>
          <w:sz w:val="18"/>
          <w:szCs w:val="18"/>
          <w:lang w:val="en-US" w:eastAsia="zh-CN" w:bidi="ar-SA"/>
        </w:rPr>
        <w:t>组织之间正式合作的合同和</w:t>
      </w:r>
      <w:r>
        <w:rPr>
          <w:rFonts w:hint="eastAsia" w:cstheme="minorBidi"/>
          <w:kern w:val="2"/>
          <w:sz w:val="18"/>
          <w:szCs w:val="18"/>
          <w:lang w:val="en-US" w:eastAsia="zh-CN" w:bidi="ar-SA"/>
        </w:rPr>
        <w:t>谅解备忘录</w:t>
      </w:r>
      <w:ins w:id="1637" w:author="Vanessa" w:date="2023-11-06T13:34:31Z">
        <w:r>
          <w:rPr>
            <w:rFonts w:hint="eastAsia" w:cstheme="minorBidi"/>
            <w:kern w:val="2"/>
            <w:sz w:val="18"/>
            <w:szCs w:val="18"/>
            <w:lang w:val="en-US" w:eastAsia="zh-CN" w:bidi="ar-SA"/>
          </w:rPr>
          <w:t>（</w:t>
        </w:r>
      </w:ins>
      <w:ins w:id="1638" w:author="Vanessa" w:date="2023-11-06T13:34:35Z">
        <w:r>
          <w:rPr>
            <w:rFonts w:hint="eastAsia" w:cstheme="minorBidi"/>
            <w:kern w:val="2"/>
            <w:sz w:val="18"/>
            <w:szCs w:val="18"/>
            <w:lang w:val="en-US" w:eastAsia="zh-CN" w:bidi="ar-SA"/>
          </w:rPr>
          <w:t>Mo</w:t>
        </w:r>
      </w:ins>
      <w:ins w:id="1639" w:author="Vanessa" w:date="2023-11-06T13:34:36Z">
        <w:r>
          <w:rPr>
            <w:rFonts w:hint="eastAsia" w:cstheme="minorBidi"/>
            <w:kern w:val="2"/>
            <w:sz w:val="18"/>
            <w:szCs w:val="18"/>
            <w:lang w:val="en-US" w:eastAsia="zh-CN" w:bidi="ar-SA"/>
          </w:rPr>
          <w:t>U</w:t>
        </w:r>
      </w:ins>
      <w:ins w:id="1640" w:author="Vanessa" w:date="2023-11-06T13:34:37Z">
        <w:r>
          <w:rPr>
            <w:rFonts w:hint="eastAsia" w:cstheme="minorBidi"/>
            <w:kern w:val="2"/>
            <w:sz w:val="18"/>
            <w:szCs w:val="18"/>
            <w:lang w:val="en-US" w:eastAsia="zh-CN" w:bidi="ar-SA"/>
          </w:rPr>
          <w:t>s</w:t>
        </w:r>
      </w:ins>
      <w:ins w:id="1641" w:author="Vanessa" w:date="2023-11-06T13:34:31Z">
        <w:r>
          <w:rPr>
            <w:rFonts w:hint="eastAsia" w:cstheme="minorBidi"/>
            <w:kern w:val="2"/>
            <w:sz w:val="18"/>
            <w:szCs w:val="18"/>
            <w:lang w:val="en-US" w:eastAsia="zh-CN" w:bidi="ar-SA"/>
          </w:rPr>
          <w:t>）</w:t>
        </w:r>
      </w:ins>
      <w:r>
        <w:rPr>
          <w:rFonts w:hint="default" w:cstheme="minorBidi"/>
          <w:kern w:val="2"/>
          <w:sz w:val="18"/>
          <w:szCs w:val="18"/>
          <w:lang w:val="en-US" w:eastAsia="zh-CN" w:bidi="ar-SA"/>
        </w:rPr>
        <w:t>是</w:t>
      </w:r>
      <w:r>
        <w:rPr>
          <w:rFonts w:hint="eastAsia" w:cstheme="minorBidi"/>
          <w:kern w:val="2"/>
          <w:sz w:val="18"/>
          <w:szCs w:val="18"/>
          <w:lang w:val="en-US" w:eastAsia="zh-CN" w:bidi="ar-SA"/>
        </w:rPr>
        <w:t>极具</w:t>
      </w:r>
      <w:r>
        <w:rPr>
          <w:rFonts w:hint="default" w:cstheme="minorBidi"/>
          <w:kern w:val="2"/>
          <w:sz w:val="18"/>
          <w:szCs w:val="18"/>
          <w:lang w:val="en-US" w:eastAsia="zh-CN" w:bidi="ar-SA"/>
        </w:rPr>
        <w:t>官僚主义的，谈判起来也很繁琐。但在世界各地，维护数字基础设施的开源项目已经建立在一个成熟的法律框架上</w:t>
      </w:r>
      <w:ins w:id="1642" w:author="Vanessa" w:date="2023-11-06T13:35:19Z">
        <w:r>
          <w:rPr>
            <w:rFonts w:hint="eastAsia" w:cstheme="minorBidi"/>
            <w:kern w:val="2"/>
            <w:sz w:val="18"/>
            <w:szCs w:val="18"/>
            <w:lang w:val="en-US" w:eastAsia="zh-CN" w:bidi="ar-SA"/>
          </w:rPr>
          <w:t>——</w:t>
        </w:r>
      </w:ins>
      <w:ins w:id="1643" w:author="Vanessa" w:date="2023-11-06T13:35:20Z">
        <w:r>
          <w:rPr>
            <w:rFonts w:hint="eastAsia" w:cstheme="minorBidi"/>
            <w:kern w:val="2"/>
            <w:sz w:val="18"/>
            <w:szCs w:val="18"/>
            <w:lang w:val="en-US" w:eastAsia="zh-CN" w:bidi="ar-SA"/>
          </w:rPr>
          <w:t>开源</w:t>
        </w:r>
      </w:ins>
      <w:ins w:id="1644" w:author="Vanessa" w:date="2023-11-06T13:35:21Z">
        <w:r>
          <w:rPr>
            <w:rFonts w:hint="eastAsia" w:cstheme="minorBidi"/>
            <w:kern w:val="2"/>
            <w:sz w:val="18"/>
            <w:szCs w:val="18"/>
            <w:lang w:val="en-US" w:eastAsia="zh-CN" w:bidi="ar-SA"/>
          </w:rPr>
          <w:t>许可证</w:t>
        </w:r>
      </w:ins>
      <w:ins w:id="1645" w:author="Vanessa" w:date="2023-11-06T13:35:33Z">
        <w:r>
          <w:rPr>
            <w:rFonts w:hint="eastAsia" w:cstheme="minorBidi"/>
            <w:kern w:val="2"/>
            <w:sz w:val="18"/>
            <w:szCs w:val="18"/>
            <w:lang w:val="en-US" w:eastAsia="zh-CN" w:bidi="ar-SA"/>
          </w:rPr>
          <w:t>——</w:t>
        </w:r>
      </w:ins>
      <w:del w:id="1646" w:author="Vanessa" w:date="2023-11-06T13:35:34Z">
        <w:r>
          <w:rPr>
            <w:rFonts w:hint="default" w:cstheme="minorBidi"/>
            <w:kern w:val="2"/>
            <w:sz w:val="18"/>
            <w:szCs w:val="18"/>
            <w:lang w:val="en-US" w:eastAsia="zh-CN" w:bidi="ar-SA"/>
          </w:rPr>
          <w:delText>，</w:delText>
        </w:r>
      </w:del>
      <w:r>
        <w:rPr>
          <w:rFonts w:hint="default" w:cstheme="minorBidi"/>
          <w:kern w:val="2"/>
          <w:sz w:val="18"/>
          <w:szCs w:val="18"/>
          <w:lang w:val="en-US" w:eastAsia="zh-CN" w:bidi="ar-SA"/>
        </w:rPr>
        <w:t>这个</w:t>
      </w:r>
      <w:r>
        <w:rPr>
          <w:rFonts w:hint="eastAsia" w:cstheme="minorBidi"/>
          <w:kern w:val="2"/>
          <w:sz w:val="18"/>
          <w:szCs w:val="18"/>
          <w:lang w:val="en-US" w:eastAsia="zh-CN" w:bidi="ar-SA"/>
        </w:rPr>
        <w:t>法律</w:t>
      </w:r>
      <w:r>
        <w:rPr>
          <w:rFonts w:hint="default" w:cstheme="minorBidi"/>
          <w:kern w:val="2"/>
          <w:sz w:val="18"/>
          <w:szCs w:val="18"/>
          <w:lang w:val="en-US" w:eastAsia="zh-CN" w:bidi="ar-SA"/>
        </w:rPr>
        <w:t>框架</w:t>
      </w:r>
      <w:r>
        <w:rPr>
          <w:rFonts w:hint="eastAsia" w:cstheme="minorBidi"/>
          <w:kern w:val="2"/>
          <w:sz w:val="18"/>
          <w:szCs w:val="18"/>
          <w:lang w:val="en-US" w:eastAsia="zh-CN" w:bidi="ar-SA"/>
        </w:rPr>
        <w:t>提供了</w:t>
      </w:r>
      <w:del w:id="1647" w:author="Vanessa" w:date="2023-11-06T13:35:05Z">
        <w:r>
          <w:rPr>
            <w:rFonts w:hint="default" w:cstheme="minorBidi"/>
            <w:kern w:val="2"/>
            <w:sz w:val="18"/>
            <w:szCs w:val="18"/>
            <w:lang w:val="en-US" w:eastAsia="zh-CN" w:bidi="ar-SA"/>
          </w:rPr>
          <w:delText>认证</w:delText>
        </w:r>
      </w:del>
      <w:ins w:id="1648" w:author="Vanessa" w:date="2023-11-06T13:35:06Z">
        <w:r>
          <w:rPr>
            <w:rFonts w:hint="eastAsia" w:cstheme="minorBidi"/>
            <w:kern w:val="2"/>
            <w:sz w:val="18"/>
            <w:szCs w:val="18"/>
            <w:lang w:val="en-US" w:eastAsia="zh-CN" w:bidi="ar-SA"/>
          </w:rPr>
          <w:t>可信</w:t>
        </w:r>
      </w:ins>
      <w:r>
        <w:rPr>
          <w:rFonts w:hint="eastAsia" w:cstheme="minorBidi"/>
          <w:kern w:val="2"/>
          <w:sz w:val="18"/>
          <w:szCs w:val="18"/>
          <w:lang w:val="en-US" w:eastAsia="zh-CN" w:bidi="ar-SA"/>
        </w:rPr>
        <w:t>服务</w:t>
      </w:r>
      <w:del w:id="1649" w:author="Vanessa" w:date="2023-11-06T13:35:38Z">
        <w:r>
          <w:rPr>
            <w:rFonts w:hint="default" w:cstheme="minorBidi"/>
            <w:kern w:val="2"/>
            <w:sz w:val="18"/>
            <w:szCs w:val="18"/>
            <w:lang w:val="en-US" w:eastAsia="zh-CN" w:bidi="ar-SA"/>
          </w:rPr>
          <w:delText>：开源许可证</w:delText>
        </w:r>
      </w:del>
      <w:r>
        <w:rPr>
          <w:rFonts w:hint="default" w:cstheme="minorBidi"/>
          <w:kern w:val="2"/>
          <w:sz w:val="18"/>
          <w:szCs w:val="18"/>
          <w:lang w:val="en-US" w:eastAsia="zh-CN" w:bidi="ar-SA"/>
        </w:rPr>
        <w:t>。</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This touches more on the potential than a widely accepted norm for Open Source</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collaboration in the public sector, but there are examples where it happens without</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contracts or MoUs. For example, several contributions to the City of Paris’ Lutece platform</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were provided through the Johns Hopkins University OSPO in Baltimore, the first</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 xml:space="preserve">university OSPO in the USA. </w:t>
      </w:r>
      <w:r>
        <w:rPr>
          <w:rFonts w:hint="default" w:cstheme="minorBidi"/>
          <w:color w:val="0000FF"/>
          <w:kern w:val="2"/>
          <w:sz w:val="18"/>
          <w:szCs w:val="18"/>
          <w:u w:val="single"/>
          <w:lang w:val="en-US" w:eastAsia="zh-CN" w:bidi="ar-SA"/>
          <w:rPrChange w:id="1650" w:author="Vanessa" w:date="2023-11-06T13:36:44Z">
            <w:rPr>
              <w:rFonts w:hint="default" w:cstheme="minorBidi"/>
              <w:color w:val="auto"/>
              <w:kern w:val="2"/>
              <w:sz w:val="18"/>
              <w:szCs w:val="18"/>
              <w:u w:val="single"/>
              <w:lang w:val="en-US" w:eastAsia="zh-CN" w:bidi="ar-SA"/>
            </w:rPr>
          </w:rPrChange>
        </w:rPr>
        <w:fldChar w:fldCharType="begin"/>
      </w:r>
      <w:r>
        <w:rPr>
          <w:rFonts w:hint="default" w:cstheme="minorBidi"/>
          <w:color w:val="0000FF"/>
          <w:kern w:val="2"/>
          <w:sz w:val="18"/>
          <w:szCs w:val="18"/>
          <w:u w:val="single"/>
          <w:lang w:val="en-US" w:eastAsia="zh-CN" w:bidi="ar-SA"/>
          <w:rPrChange w:id="1651" w:author="Vanessa" w:date="2023-11-06T13:36:44Z">
            <w:rPr>
              <w:rFonts w:hint="default" w:cstheme="minorBidi"/>
              <w:color w:val="auto"/>
              <w:kern w:val="2"/>
              <w:sz w:val="18"/>
              <w:szCs w:val="18"/>
              <w:u w:val="single"/>
              <w:lang w:val="en-US" w:eastAsia="zh-CN" w:bidi="ar-SA"/>
            </w:rPr>
          </w:rPrChange>
        </w:rPr>
        <w:instrText xml:space="preserve"> HYPERLINK "https://lutece.paris.fr/lutece/blog/new-contributors-from-the-johns-hopkins-university.html" </w:instrText>
      </w:r>
      <w:r>
        <w:rPr>
          <w:rFonts w:hint="default" w:cstheme="minorBidi"/>
          <w:color w:val="0000FF"/>
          <w:kern w:val="2"/>
          <w:sz w:val="18"/>
          <w:szCs w:val="18"/>
          <w:u w:val="single"/>
          <w:lang w:val="en-US" w:eastAsia="zh-CN" w:bidi="ar-SA"/>
          <w:rPrChange w:id="1652" w:author="Vanessa" w:date="2023-11-06T13:36:44Z">
            <w:rPr>
              <w:rFonts w:hint="default" w:cstheme="minorBidi"/>
              <w:color w:val="auto"/>
              <w:kern w:val="2"/>
              <w:sz w:val="18"/>
              <w:szCs w:val="18"/>
              <w:u w:val="single"/>
              <w:lang w:val="en-US" w:eastAsia="zh-CN" w:bidi="ar-SA"/>
            </w:rPr>
          </w:rPrChange>
        </w:rPr>
        <w:fldChar w:fldCharType="separate"/>
      </w:r>
      <w:r>
        <w:rPr>
          <w:rStyle w:val="13"/>
          <w:rFonts w:hint="default" w:cs="Times New Roman"/>
          <w:color w:val="0000FF"/>
          <w:kern w:val="2"/>
          <w:sz w:val="18"/>
          <w:szCs w:val="18"/>
          <w:lang w:val="en-US" w:eastAsia="zh-CN" w:bidi="ar-SA"/>
          <w:rPrChange w:id="1653" w:author="Vanessa" w:date="2023-11-06T13:36:44Z">
            <w:rPr>
              <w:rStyle w:val="13"/>
              <w:rFonts w:hint="default" w:cs="Times New Roman"/>
              <w:color w:val="auto"/>
              <w:kern w:val="2"/>
              <w:sz w:val="18"/>
              <w:szCs w:val="18"/>
              <w:lang w:val="en-US" w:eastAsia="zh-CN" w:bidi="ar-SA"/>
            </w:rPr>
          </w:rPrChange>
        </w:rPr>
        <w:t>Lutece is now used by the St. Francis Neighbourhood Center</w:t>
      </w:r>
      <w:r>
        <w:rPr>
          <w:rStyle w:val="13"/>
          <w:rFonts w:hint="eastAsia" w:cs="Times New Roman"/>
          <w:color w:val="0000FF"/>
          <w:kern w:val="2"/>
          <w:sz w:val="18"/>
          <w:szCs w:val="18"/>
          <w:lang w:val="en-US" w:eastAsia="zh-CN" w:bidi="ar-SA"/>
          <w:rPrChange w:id="1654" w:author="Vanessa" w:date="2023-11-06T13:36:44Z">
            <w:rPr>
              <w:rStyle w:val="13"/>
              <w:rFonts w:hint="eastAsia" w:cs="Times New Roman"/>
              <w:color w:val="auto"/>
              <w:kern w:val="2"/>
              <w:sz w:val="18"/>
              <w:szCs w:val="18"/>
              <w:lang w:val="en-US" w:eastAsia="zh-CN" w:bidi="ar-SA"/>
            </w:rPr>
          </w:rPrChange>
        </w:rPr>
        <w:t xml:space="preserve"> </w:t>
      </w:r>
      <w:r>
        <w:rPr>
          <w:rStyle w:val="13"/>
          <w:rFonts w:hint="default" w:cs="Times New Roman"/>
          <w:color w:val="0000FF"/>
          <w:kern w:val="2"/>
          <w:sz w:val="18"/>
          <w:szCs w:val="18"/>
          <w:lang w:val="en-US" w:eastAsia="zh-CN" w:bidi="ar-SA"/>
          <w:rPrChange w:id="1655" w:author="Vanessa" w:date="2023-11-06T13:36:44Z">
            <w:rPr>
              <w:rStyle w:val="13"/>
              <w:rFonts w:hint="default" w:cs="Times New Roman"/>
              <w:color w:val="auto"/>
              <w:kern w:val="2"/>
              <w:sz w:val="18"/>
              <w:szCs w:val="18"/>
              <w:lang w:val="en-US" w:eastAsia="zh-CN" w:bidi="ar-SA"/>
            </w:rPr>
          </w:rPrChange>
        </w:rPr>
        <w:t>in Baltimore</w:t>
      </w:r>
      <w:r>
        <w:rPr>
          <w:rFonts w:hint="default" w:cstheme="minorBidi"/>
          <w:color w:val="0000FF"/>
          <w:kern w:val="2"/>
          <w:sz w:val="18"/>
          <w:szCs w:val="18"/>
          <w:u w:val="single"/>
          <w:lang w:val="en-US" w:eastAsia="zh-CN" w:bidi="ar-SA"/>
          <w:rPrChange w:id="1656" w:author="Vanessa" w:date="2023-11-06T13:36:44Z">
            <w:rPr>
              <w:rFonts w:hint="default" w:cstheme="minorBidi"/>
              <w:color w:val="auto"/>
              <w:kern w:val="2"/>
              <w:sz w:val="18"/>
              <w:szCs w:val="18"/>
              <w:u w:val="single"/>
              <w:lang w:val="en-US" w:eastAsia="zh-CN" w:bidi="ar-SA"/>
            </w:rPr>
          </w:rPrChange>
        </w:rPr>
        <w:fldChar w:fldCharType="end"/>
      </w:r>
      <w:r>
        <w:rPr>
          <w:rFonts w:hint="default" w:cstheme="minorBidi"/>
          <w:color w:val="0000FF"/>
          <w:kern w:val="2"/>
          <w:sz w:val="18"/>
          <w:szCs w:val="18"/>
          <w:lang w:val="en-US" w:eastAsia="zh-CN" w:bidi="ar-SA"/>
          <w:rPrChange w:id="1657" w:author="Vanessa" w:date="2023-11-06T13:36:44Z">
            <w:rPr>
              <w:rFonts w:hint="default" w:cstheme="minorBidi"/>
              <w:kern w:val="2"/>
              <w:sz w:val="18"/>
              <w:szCs w:val="18"/>
              <w:lang w:val="en-US" w:eastAsia="zh-CN" w:bidi="ar-SA"/>
            </w:rPr>
          </w:rPrChange>
        </w:rPr>
        <w:t>.</w:t>
      </w:r>
      <w:r>
        <w:rPr>
          <w:rFonts w:hint="default" w:cstheme="minorBidi"/>
          <w:kern w:val="2"/>
          <w:sz w:val="18"/>
          <w:szCs w:val="18"/>
          <w:lang w:val="en-US" w:eastAsia="zh-CN" w:bidi="ar-SA"/>
        </w:rPr>
        <w:t xml:space="preserve"> The teams of the Paris and Johns Hopkins OSPOs described this as</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collaboration through unofficial channels that was done informally, but resting on the</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trusted Open Source licences used. This is a tangible example of OSPO collaboration,</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without the bureaucracy of contracts or MoUs, enabling actual sharing and reuse.</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eastAsia" w:cstheme="minorBidi"/>
          <w:kern w:val="2"/>
          <w:sz w:val="18"/>
          <w:szCs w:val="18"/>
          <w:lang w:val="en-US" w:eastAsia="zh-CN" w:bidi="ar-SA"/>
        </w:rPr>
        <w:t>对于</w:t>
      </w:r>
      <w:del w:id="1658" w:author="Vanessa" w:date="2023-10-24T19:54:45Z">
        <w:r>
          <w:rPr>
            <w:rFonts w:hint="eastAsia" w:cstheme="minorBidi"/>
            <w:kern w:val="2"/>
            <w:sz w:val="18"/>
            <w:szCs w:val="18"/>
            <w:lang w:val="en-US" w:eastAsia="zh-CN" w:bidi="ar-SA"/>
          </w:rPr>
          <w:delText>公共部门</w:delText>
        </w:r>
      </w:del>
      <w:ins w:id="1659" w:author="Vanessa" w:date="2023-11-06T09:45:01Z">
        <w:r>
          <w:rPr>
            <w:rFonts w:hint="eastAsia" w:cstheme="minorBidi"/>
            <w:kern w:val="2"/>
            <w:sz w:val="18"/>
            <w:szCs w:val="18"/>
            <w:lang w:val="en-US" w:eastAsia="zh-CN" w:bidi="ar-SA"/>
          </w:rPr>
          <w:t>公立领域</w:t>
        </w:r>
      </w:ins>
      <w:r>
        <w:rPr>
          <w:rFonts w:hint="eastAsia" w:cstheme="minorBidi"/>
          <w:kern w:val="2"/>
          <w:sz w:val="18"/>
          <w:szCs w:val="18"/>
          <w:lang w:val="en-US" w:eastAsia="zh-CN" w:bidi="ar-SA"/>
        </w:rPr>
        <w:t>的开源合作来说，这不仅仅涉及到一个被广泛接受的规范，它更多触及的是潜力</w:t>
      </w:r>
      <w:r>
        <w:rPr>
          <w:rFonts w:hint="default" w:cstheme="minorBidi"/>
          <w:kern w:val="2"/>
          <w:sz w:val="18"/>
          <w:szCs w:val="18"/>
          <w:lang w:val="en-US" w:eastAsia="zh-CN" w:bidi="ar-SA"/>
        </w:rPr>
        <w:t>，但也有一些</w:t>
      </w:r>
      <w:r>
        <w:rPr>
          <w:rFonts w:hint="eastAsia" w:cstheme="minorBidi"/>
          <w:kern w:val="2"/>
          <w:sz w:val="18"/>
          <w:szCs w:val="18"/>
          <w:lang w:val="en-US" w:eastAsia="zh-CN" w:bidi="ar-SA"/>
        </w:rPr>
        <w:t>合作的</w:t>
      </w:r>
      <w:r>
        <w:rPr>
          <w:rFonts w:hint="default" w:cstheme="minorBidi"/>
          <w:kern w:val="2"/>
          <w:sz w:val="18"/>
          <w:szCs w:val="18"/>
          <w:lang w:val="en-US" w:eastAsia="zh-CN" w:bidi="ar-SA"/>
        </w:rPr>
        <w:t>例子，它</w:t>
      </w:r>
      <w:r>
        <w:rPr>
          <w:rFonts w:hint="eastAsia" w:cstheme="minorBidi"/>
          <w:kern w:val="2"/>
          <w:sz w:val="18"/>
          <w:szCs w:val="18"/>
          <w:lang w:val="en-US" w:eastAsia="zh-CN" w:bidi="ar-SA"/>
        </w:rPr>
        <w:t>在</w:t>
      </w:r>
      <w:r>
        <w:rPr>
          <w:rFonts w:hint="default" w:cstheme="minorBidi"/>
          <w:kern w:val="2"/>
          <w:sz w:val="18"/>
          <w:szCs w:val="18"/>
          <w:lang w:val="en-US" w:eastAsia="zh-CN" w:bidi="ar-SA"/>
        </w:rPr>
        <w:t>没有合同或</w:t>
      </w:r>
      <w:r>
        <w:rPr>
          <w:rFonts w:hint="eastAsia" w:cstheme="minorBidi"/>
          <w:kern w:val="2"/>
          <w:sz w:val="18"/>
          <w:szCs w:val="18"/>
          <w:lang w:val="en-US" w:eastAsia="zh-CN" w:bidi="ar-SA"/>
        </w:rPr>
        <w:t>谅解备忘录的情况下</w:t>
      </w:r>
      <w:r>
        <w:rPr>
          <w:rFonts w:hint="default" w:cstheme="minorBidi"/>
          <w:kern w:val="2"/>
          <w:sz w:val="18"/>
          <w:szCs w:val="18"/>
          <w:lang w:val="en-US" w:eastAsia="zh-CN" w:bidi="ar-SA"/>
        </w:rPr>
        <w:t>就发生了。例如，对巴黎市的Lutece平台的一些贡献是通过</w:t>
      </w:r>
      <w:r>
        <w:rPr>
          <w:rFonts w:hint="eastAsia" w:cstheme="minorBidi"/>
          <w:kern w:val="2"/>
          <w:sz w:val="18"/>
          <w:szCs w:val="18"/>
          <w:lang w:val="en-US" w:eastAsia="zh-CN" w:bidi="ar-SA"/>
        </w:rPr>
        <w:t>Baltimore的</w:t>
      </w:r>
      <w:r>
        <w:rPr>
          <w:rFonts w:hint="default" w:cstheme="minorBidi"/>
          <w:kern w:val="2"/>
          <w:sz w:val="18"/>
          <w:szCs w:val="18"/>
          <w:lang w:val="en-US" w:eastAsia="zh-CN" w:bidi="ar-SA"/>
        </w:rPr>
        <w:t>约翰霍普金斯大学OSPO提供的，这是美国的第一个大学OSPO。</w:t>
      </w:r>
      <w:r>
        <w:rPr>
          <w:rFonts w:hint="default" w:cstheme="minorBidi"/>
          <w:color w:val="auto"/>
          <w:kern w:val="2"/>
          <w:sz w:val="18"/>
          <w:szCs w:val="18"/>
          <w:u w:val="single"/>
          <w:lang w:val="en-US" w:eastAsia="zh-CN" w:bidi="ar-SA"/>
        </w:rPr>
        <w:fldChar w:fldCharType="begin"/>
      </w:r>
      <w:r>
        <w:rPr>
          <w:rFonts w:hint="default" w:cstheme="minorBidi"/>
          <w:color w:val="auto"/>
          <w:kern w:val="2"/>
          <w:sz w:val="18"/>
          <w:szCs w:val="18"/>
          <w:u w:val="single"/>
          <w:lang w:val="en-US" w:eastAsia="zh-CN" w:bidi="ar-SA"/>
        </w:rPr>
        <w:instrText xml:space="preserve"> HYPERLINK "https://lutece.paris.fr/lutece/blog/new-contributors-from-the-johns-hopkins-university.html" </w:instrText>
      </w:r>
      <w:r>
        <w:rPr>
          <w:rFonts w:hint="default" w:cstheme="minorBidi"/>
          <w:color w:val="auto"/>
          <w:kern w:val="2"/>
          <w:sz w:val="18"/>
          <w:szCs w:val="18"/>
          <w:u w:val="single"/>
          <w:lang w:val="en-US" w:eastAsia="zh-CN" w:bidi="ar-SA"/>
        </w:rPr>
        <w:fldChar w:fldCharType="separate"/>
      </w:r>
      <w:r>
        <w:rPr>
          <w:rStyle w:val="13"/>
          <w:rFonts w:hint="default" w:cs="Times New Roman"/>
          <w:color w:val="0000FF"/>
          <w:kern w:val="2"/>
          <w:sz w:val="18"/>
          <w:szCs w:val="18"/>
          <w:lang w:val="en-US" w:eastAsia="zh-CN" w:bidi="ar-SA"/>
          <w:rPrChange w:id="1660" w:author="Vanessa" w:date="2023-11-06T13:36:48Z">
            <w:rPr>
              <w:rStyle w:val="13"/>
              <w:rFonts w:hint="default" w:cs="Times New Roman"/>
              <w:color w:val="auto"/>
              <w:kern w:val="2"/>
              <w:sz w:val="18"/>
              <w:szCs w:val="18"/>
              <w:lang w:val="en-US" w:eastAsia="zh-CN" w:bidi="ar-SA"/>
            </w:rPr>
          </w:rPrChange>
        </w:rPr>
        <w:t>Lutece现在被</w:t>
      </w:r>
      <w:r>
        <w:rPr>
          <w:rStyle w:val="13"/>
          <w:rFonts w:hint="eastAsia" w:cs="Times New Roman"/>
          <w:color w:val="0000FF"/>
          <w:kern w:val="2"/>
          <w:sz w:val="18"/>
          <w:szCs w:val="18"/>
          <w:lang w:val="en-US" w:eastAsia="zh-CN" w:bidi="ar-SA"/>
          <w:rPrChange w:id="1661" w:author="Vanessa" w:date="2023-11-06T13:36:48Z">
            <w:rPr>
              <w:rStyle w:val="13"/>
              <w:rFonts w:hint="eastAsia" w:cs="Times New Roman"/>
              <w:color w:val="auto"/>
              <w:kern w:val="2"/>
              <w:sz w:val="18"/>
              <w:szCs w:val="18"/>
              <w:lang w:val="en-US" w:eastAsia="zh-CN" w:bidi="ar-SA"/>
            </w:rPr>
          </w:rPrChange>
        </w:rPr>
        <w:t>Baltimore</w:t>
      </w:r>
      <w:r>
        <w:rPr>
          <w:rStyle w:val="13"/>
          <w:rFonts w:hint="default" w:cs="Times New Roman"/>
          <w:color w:val="0000FF"/>
          <w:kern w:val="2"/>
          <w:sz w:val="18"/>
          <w:szCs w:val="18"/>
          <w:lang w:val="en-US" w:eastAsia="zh-CN" w:bidi="ar-SA"/>
          <w:rPrChange w:id="1662" w:author="Vanessa" w:date="2023-11-06T13:36:48Z">
            <w:rPr>
              <w:rStyle w:val="13"/>
              <w:rFonts w:hint="default" w:cs="Times New Roman"/>
              <w:color w:val="auto"/>
              <w:kern w:val="2"/>
              <w:sz w:val="18"/>
              <w:szCs w:val="18"/>
              <w:lang w:val="en-US" w:eastAsia="zh-CN" w:bidi="ar-SA"/>
            </w:rPr>
          </w:rPrChange>
        </w:rPr>
        <w:t>的圣弗朗西斯邻里中心使用</w:t>
      </w:r>
      <w:r>
        <w:rPr>
          <w:rStyle w:val="13"/>
          <w:rFonts w:hint="default" w:cs="Times New Roman"/>
          <w:color w:val="auto"/>
          <w:kern w:val="2"/>
          <w:sz w:val="18"/>
          <w:szCs w:val="18"/>
          <w:lang w:val="en-US" w:eastAsia="zh-CN" w:bidi="ar-SA"/>
        </w:rPr>
        <w:t>。</w:t>
      </w:r>
      <w:r>
        <w:rPr>
          <w:rFonts w:hint="default" w:cstheme="minorBidi"/>
          <w:color w:val="auto"/>
          <w:kern w:val="2"/>
          <w:sz w:val="18"/>
          <w:szCs w:val="18"/>
          <w:u w:val="single"/>
          <w:lang w:val="en-US" w:eastAsia="zh-CN" w:bidi="ar-SA"/>
        </w:rPr>
        <w:fldChar w:fldCharType="end"/>
      </w:r>
      <w:r>
        <w:rPr>
          <w:rFonts w:hint="default" w:cstheme="minorBidi"/>
          <w:kern w:val="2"/>
          <w:sz w:val="18"/>
          <w:szCs w:val="18"/>
          <w:lang w:val="en-US" w:eastAsia="zh-CN" w:bidi="ar-SA"/>
        </w:rPr>
        <w:t>巴黎</w:t>
      </w:r>
      <w:ins w:id="1663" w:author="Vanessa" w:date="2023-11-06T13:41:01Z">
        <w:r>
          <w:rPr>
            <w:rFonts w:hint="eastAsia" w:cstheme="minorBidi"/>
            <w:kern w:val="2"/>
            <w:sz w:val="18"/>
            <w:szCs w:val="18"/>
            <w:lang w:val="en-US" w:eastAsia="zh-CN" w:bidi="ar-SA"/>
          </w:rPr>
          <w:t>OSPO</w:t>
        </w:r>
      </w:ins>
      <w:r>
        <w:rPr>
          <w:rFonts w:hint="default" w:cstheme="minorBidi"/>
          <w:kern w:val="2"/>
          <w:sz w:val="18"/>
          <w:szCs w:val="18"/>
          <w:lang w:val="en-US" w:eastAsia="zh-CN" w:bidi="ar-SA"/>
        </w:rPr>
        <w:t>和约翰霍普金斯OSPO的团队将此描述为通过非正式渠道进行的合作，但</w:t>
      </w:r>
      <w:r>
        <w:rPr>
          <w:rFonts w:hint="eastAsia" w:cstheme="minorBidi"/>
          <w:kern w:val="2"/>
          <w:sz w:val="18"/>
          <w:szCs w:val="18"/>
          <w:lang w:val="en-US" w:eastAsia="zh-CN" w:bidi="ar-SA"/>
        </w:rPr>
        <w:t>依靠的是</w:t>
      </w:r>
      <w:r>
        <w:rPr>
          <w:rFonts w:hint="default" w:cstheme="minorBidi"/>
          <w:kern w:val="2"/>
          <w:sz w:val="18"/>
          <w:szCs w:val="18"/>
          <w:lang w:val="en-US" w:eastAsia="zh-CN" w:bidi="ar-SA"/>
        </w:rPr>
        <w:t>所使用的可信的开源许可证。这是OSPO合作的一个实实在在的例子，</w:t>
      </w:r>
      <w:ins w:id="1664" w:author="Vanessa" w:date="2023-11-06T13:41:22Z">
        <w:r>
          <w:rPr>
            <w:rFonts w:hint="eastAsia" w:cstheme="minorBidi"/>
            <w:kern w:val="2"/>
            <w:sz w:val="18"/>
            <w:szCs w:val="18"/>
            <w:lang w:val="en-US" w:eastAsia="zh-CN" w:bidi="ar-SA"/>
          </w:rPr>
          <w:t>在</w:t>
        </w:r>
      </w:ins>
      <w:r>
        <w:rPr>
          <w:rFonts w:hint="default" w:cstheme="minorBidi"/>
          <w:kern w:val="2"/>
          <w:sz w:val="18"/>
          <w:szCs w:val="18"/>
          <w:lang w:val="en-US" w:eastAsia="zh-CN" w:bidi="ar-SA"/>
        </w:rPr>
        <w:t>没有合同或</w:t>
      </w:r>
      <w:r>
        <w:rPr>
          <w:rFonts w:hint="eastAsia" w:cstheme="minorBidi"/>
          <w:kern w:val="2"/>
          <w:sz w:val="18"/>
          <w:szCs w:val="18"/>
          <w:lang w:val="en-US" w:eastAsia="zh-CN" w:bidi="ar-SA"/>
        </w:rPr>
        <w:t>谅解备忘录</w:t>
      </w:r>
      <w:r>
        <w:rPr>
          <w:rFonts w:hint="default" w:cstheme="minorBidi"/>
          <w:kern w:val="2"/>
          <w:sz w:val="18"/>
          <w:szCs w:val="18"/>
          <w:lang w:val="en-US" w:eastAsia="zh-CN" w:bidi="ar-SA"/>
        </w:rPr>
        <w:t>的官僚主义</w:t>
      </w:r>
      <w:ins w:id="1665" w:author="Vanessa" w:date="2023-11-06T13:41:25Z">
        <w:r>
          <w:rPr>
            <w:rFonts w:hint="eastAsia" w:cstheme="minorBidi"/>
            <w:kern w:val="2"/>
            <w:sz w:val="18"/>
            <w:szCs w:val="18"/>
            <w:lang w:val="en-US" w:eastAsia="zh-CN" w:bidi="ar-SA"/>
          </w:rPr>
          <w:t>的</w:t>
        </w:r>
      </w:ins>
      <w:ins w:id="1666" w:author="Vanessa" w:date="2023-11-06T13:41:26Z">
        <w:r>
          <w:rPr>
            <w:rFonts w:hint="eastAsia" w:cstheme="minorBidi"/>
            <w:kern w:val="2"/>
            <w:sz w:val="18"/>
            <w:szCs w:val="18"/>
            <w:lang w:val="en-US" w:eastAsia="zh-CN" w:bidi="ar-SA"/>
          </w:rPr>
          <w:t>情况下</w:t>
        </w:r>
      </w:ins>
      <w:r>
        <w:rPr>
          <w:rFonts w:hint="default" w:cstheme="minorBidi"/>
          <w:kern w:val="2"/>
          <w:sz w:val="18"/>
          <w:szCs w:val="18"/>
          <w:lang w:val="en-US" w:eastAsia="zh-CN" w:bidi="ar-SA"/>
        </w:rPr>
        <w:t>，</w:t>
      </w:r>
      <w:del w:id="1667" w:author="Vanessa" w:date="2023-11-06T13:41:28Z">
        <w:r>
          <w:rPr>
            <w:rFonts w:hint="eastAsia" w:cstheme="minorBidi"/>
            <w:kern w:val="2"/>
            <w:sz w:val="18"/>
            <w:szCs w:val="18"/>
            <w:lang w:val="en-US" w:eastAsia="zh-CN" w:bidi="ar-SA"/>
          </w:rPr>
          <w:delText>而</w:delText>
        </w:r>
      </w:del>
      <w:r>
        <w:rPr>
          <w:rFonts w:hint="default" w:cstheme="minorBidi"/>
          <w:kern w:val="2"/>
          <w:sz w:val="18"/>
          <w:szCs w:val="18"/>
          <w:lang w:val="en-US" w:eastAsia="zh-CN" w:bidi="ar-SA"/>
        </w:rPr>
        <w:t>实现了实际的</w:t>
      </w:r>
      <w:ins w:id="1668" w:author="Vanessa" w:date="2023-11-06T13:41:49Z">
        <w:r>
          <w:rPr>
            <w:rFonts w:hint="eastAsia" w:cstheme="minorBidi"/>
            <w:kern w:val="2"/>
            <w:sz w:val="18"/>
            <w:szCs w:val="18"/>
            <w:lang w:val="en-US" w:eastAsia="zh-CN" w:bidi="ar-SA"/>
          </w:rPr>
          <w:t>共享</w:t>
        </w:r>
      </w:ins>
      <w:del w:id="1669" w:author="Vanessa" w:date="2023-11-06T13:41:32Z">
        <w:r>
          <w:rPr>
            <w:rFonts w:hint="default" w:cstheme="minorBidi"/>
            <w:kern w:val="2"/>
            <w:sz w:val="18"/>
            <w:szCs w:val="18"/>
            <w:lang w:val="en-US" w:eastAsia="zh-CN" w:bidi="ar-SA"/>
          </w:rPr>
          <w:delText>分</w:delText>
        </w:r>
      </w:del>
      <w:del w:id="1670" w:author="Vanessa" w:date="2023-11-06T13:41:31Z">
        <w:r>
          <w:rPr>
            <w:rFonts w:hint="default" w:cstheme="minorBidi"/>
            <w:kern w:val="2"/>
            <w:sz w:val="18"/>
            <w:szCs w:val="18"/>
            <w:lang w:val="en-US" w:eastAsia="zh-CN" w:bidi="ar-SA"/>
          </w:rPr>
          <w:delText>享</w:delText>
        </w:r>
      </w:del>
      <w:r>
        <w:rPr>
          <w:rFonts w:hint="default" w:cstheme="minorBidi"/>
          <w:kern w:val="2"/>
          <w:sz w:val="18"/>
          <w:szCs w:val="18"/>
          <w:lang w:val="en-US" w:eastAsia="zh-CN" w:bidi="ar-SA"/>
        </w:rPr>
        <w:t>和</w:t>
      </w:r>
      <w:del w:id="1671" w:author="Vanessa" w:date="2023-11-06T10:16:04Z">
        <w:r>
          <w:rPr>
            <w:rFonts w:hint="eastAsia" w:cstheme="minorBidi"/>
            <w:kern w:val="2"/>
            <w:sz w:val="18"/>
            <w:szCs w:val="18"/>
            <w:lang w:val="en-US" w:eastAsia="zh-CN" w:bidi="ar-SA"/>
          </w:rPr>
          <w:delText>重用</w:delText>
        </w:r>
      </w:del>
      <w:ins w:id="1672" w:author="Vanessa" w:date="2023-11-06T10:16:04Z">
        <w:r>
          <w:rPr>
            <w:rFonts w:hint="eastAsia" w:cstheme="minorBidi"/>
            <w:kern w:val="2"/>
            <w:sz w:val="18"/>
            <w:szCs w:val="18"/>
            <w:lang w:val="en-US" w:eastAsia="zh-CN" w:bidi="ar-SA"/>
          </w:rPr>
          <w:t>复用</w:t>
        </w:r>
      </w:ins>
      <w:r>
        <w:rPr>
          <w:rFonts w:hint="default" w:cstheme="minorBidi"/>
          <w:kern w:val="2"/>
          <w:sz w:val="18"/>
          <w:szCs w:val="18"/>
          <w:lang w:val="en-US" w:eastAsia="zh-CN" w:bidi="ar-SA"/>
        </w:rPr>
        <w:t>。</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This matters because over the last couple of decades, the promise of sharing and reuse of</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software products for digital government has arguably not been realised. An explanation</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given by the European Commission’s OSPO representative is that “sharing is easy, reuse is</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harder”. Moreover, the European Commission’s “</w:t>
      </w:r>
      <w:r>
        <w:rPr>
          <w:rFonts w:hint="default" w:cstheme="minorBidi"/>
          <w:color w:val="0000FF"/>
          <w:kern w:val="2"/>
          <w:sz w:val="18"/>
          <w:szCs w:val="18"/>
          <w:u w:val="single"/>
          <w:lang w:val="en-US" w:eastAsia="zh-CN" w:bidi="ar-SA"/>
          <w:rPrChange w:id="1673" w:author="Vanessa" w:date="2023-11-06T13:42:05Z">
            <w:rPr>
              <w:rFonts w:hint="default" w:cstheme="minorBidi"/>
              <w:color w:val="auto"/>
              <w:kern w:val="2"/>
              <w:sz w:val="18"/>
              <w:szCs w:val="18"/>
              <w:u w:val="single"/>
              <w:lang w:val="en-US" w:eastAsia="zh-CN" w:bidi="ar-SA"/>
            </w:rPr>
          </w:rPrChange>
        </w:rPr>
        <w:fldChar w:fldCharType="begin"/>
      </w:r>
      <w:r>
        <w:rPr>
          <w:rFonts w:hint="default" w:cstheme="minorBidi"/>
          <w:color w:val="0000FF"/>
          <w:kern w:val="2"/>
          <w:sz w:val="18"/>
          <w:szCs w:val="18"/>
          <w:u w:val="single"/>
          <w:lang w:val="en-US" w:eastAsia="zh-CN" w:bidi="ar-SA"/>
          <w:rPrChange w:id="1674" w:author="Vanessa" w:date="2023-11-06T13:42:05Z">
            <w:rPr>
              <w:rFonts w:hint="default" w:cstheme="minorBidi"/>
              <w:color w:val="auto"/>
              <w:kern w:val="2"/>
              <w:sz w:val="18"/>
              <w:szCs w:val="18"/>
              <w:u w:val="single"/>
              <w:lang w:val="en-US" w:eastAsia="zh-CN" w:bidi="ar-SA"/>
            </w:rPr>
          </w:rPrChange>
        </w:rPr>
        <w:instrText xml:space="preserve"> HYPERLINK "https://joinup.ec.europa.eu/sites/default/files/custom-page/attachment/2017-10/sharing_and_reuse_of_it_solutions_framework_final.pdf" </w:instrText>
      </w:r>
      <w:r>
        <w:rPr>
          <w:rFonts w:hint="default" w:cstheme="minorBidi"/>
          <w:color w:val="0000FF"/>
          <w:kern w:val="2"/>
          <w:sz w:val="18"/>
          <w:szCs w:val="18"/>
          <w:u w:val="single"/>
          <w:lang w:val="en-US" w:eastAsia="zh-CN" w:bidi="ar-SA"/>
          <w:rPrChange w:id="1675" w:author="Vanessa" w:date="2023-11-06T13:42:05Z">
            <w:rPr>
              <w:rFonts w:hint="default" w:cstheme="minorBidi"/>
              <w:color w:val="auto"/>
              <w:kern w:val="2"/>
              <w:sz w:val="18"/>
              <w:szCs w:val="18"/>
              <w:u w:val="single"/>
              <w:lang w:val="en-US" w:eastAsia="zh-CN" w:bidi="ar-SA"/>
            </w:rPr>
          </w:rPrChange>
        </w:rPr>
        <w:fldChar w:fldCharType="separate"/>
      </w:r>
      <w:r>
        <w:rPr>
          <w:rStyle w:val="13"/>
          <w:rFonts w:hint="default" w:cs="Times New Roman"/>
          <w:color w:val="0000FF"/>
          <w:kern w:val="2"/>
          <w:sz w:val="18"/>
          <w:szCs w:val="18"/>
          <w:lang w:val="en-US" w:eastAsia="zh-CN" w:bidi="ar-SA"/>
          <w:rPrChange w:id="1676" w:author="Vanessa" w:date="2023-11-06T13:42:05Z">
            <w:rPr>
              <w:rStyle w:val="13"/>
              <w:rFonts w:hint="default" w:cs="Times New Roman"/>
              <w:color w:val="auto"/>
              <w:kern w:val="2"/>
              <w:sz w:val="18"/>
              <w:szCs w:val="18"/>
              <w:lang w:val="en-US" w:eastAsia="zh-CN" w:bidi="ar-SA"/>
            </w:rPr>
          </w:rPrChange>
        </w:rPr>
        <w:t>Sharing and Reuse Framework for IT</w:t>
      </w:r>
      <w:r>
        <w:rPr>
          <w:rStyle w:val="13"/>
          <w:rFonts w:hint="eastAsia" w:cs="Times New Roman"/>
          <w:color w:val="0000FF"/>
          <w:kern w:val="2"/>
          <w:sz w:val="18"/>
          <w:szCs w:val="18"/>
          <w:lang w:val="en-US" w:eastAsia="zh-CN" w:bidi="ar-SA"/>
          <w:rPrChange w:id="1677" w:author="Vanessa" w:date="2023-11-06T13:42:05Z">
            <w:rPr>
              <w:rStyle w:val="13"/>
              <w:rFonts w:hint="eastAsia" w:cs="Times New Roman"/>
              <w:color w:val="auto"/>
              <w:kern w:val="2"/>
              <w:sz w:val="18"/>
              <w:szCs w:val="18"/>
              <w:lang w:val="en-US" w:eastAsia="zh-CN" w:bidi="ar-SA"/>
            </w:rPr>
          </w:rPrChange>
        </w:rPr>
        <w:t xml:space="preserve"> </w:t>
      </w:r>
      <w:r>
        <w:rPr>
          <w:rStyle w:val="13"/>
          <w:rFonts w:hint="default" w:cs="Times New Roman"/>
          <w:color w:val="0000FF"/>
          <w:kern w:val="2"/>
          <w:sz w:val="18"/>
          <w:szCs w:val="18"/>
          <w:lang w:val="en-US" w:eastAsia="zh-CN" w:bidi="ar-SA"/>
          <w:rPrChange w:id="1678" w:author="Vanessa" w:date="2023-11-06T13:42:05Z">
            <w:rPr>
              <w:rStyle w:val="13"/>
              <w:rFonts w:hint="default" w:cs="Times New Roman"/>
              <w:color w:val="auto"/>
              <w:kern w:val="2"/>
              <w:sz w:val="18"/>
              <w:szCs w:val="18"/>
              <w:lang w:val="en-US" w:eastAsia="zh-CN" w:bidi="ar-SA"/>
            </w:rPr>
          </w:rPrChange>
        </w:rPr>
        <w:t>Solutions</w:t>
      </w:r>
      <w:r>
        <w:rPr>
          <w:rFonts w:hint="default" w:cstheme="minorBidi"/>
          <w:color w:val="0000FF"/>
          <w:kern w:val="2"/>
          <w:sz w:val="18"/>
          <w:szCs w:val="18"/>
          <w:u w:val="single"/>
          <w:lang w:val="en-US" w:eastAsia="zh-CN" w:bidi="ar-SA"/>
          <w:rPrChange w:id="1679" w:author="Vanessa" w:date="2023-11-06T13:42:05Z">
            <w:rPr>
              <w:rFonts w:hint="default" w:cstheme="minorBidi"/>
              <w:color w:val="auto"/>
              <w:kern w:val="2"/>
              <w:sz w:val="18"/>
              <w:szCs w:val="18"/>
              <w:u w:val="single"/>
              <w:lang w:val="en-US" w:eastAsia="zh-CN" w:bidi="ar-SA"/>
            </w:rPr>
          </w:rPrChange>
        </w:rPr>
        <w:fldChar w:fldCharType="end"/>
      </w:r>
      <w:r>
        <w:rPr>
          <w:rFonts w:hint="default" w:cstheme="minorBidi"/>
          <w:kern w:val="2"/>
          <w:sz w:val="18"/>
          <w:szCs w:val="18"/>
          <w:lang w:val="en-US" w:eastAsia="zh-CN" w:bidi="ar-SA"/>
        </w:rPr>
        <w:t>”, the</w:t>
      </w:r>
      <w:r>
        <w:rPr>
          <w:rFonts w:hint="default" w:cstheme="minorBidi"/>
          <w:color w:val="0000FF"/>
          <w:kern w:val="2"/>
          <w:sz w:val="18"/>
          <w:szCs w:val="18"/>
          <w:lang w:val="en-US" w:eastAsia="zh-CN" w:bidi="ar-SA"/>
          <w:rPrChange w:id="1680" w:author="Vanessa" w:date="2023-11-06T13:42:08Z">
            <w:rPr>
              <w:rFonts w:hint="default" w:cstheme="minorBidi"/>
              <w:kern w:val="2"/>
              <w:sz w:val="18"/>
              <w:szCs w:val="18"/>
              <w:lang w:val="en-US" w:eastAsia="zh-CN" w:bidi="ar-SA"/>
            </w:rPr>
          </w:rPrChange>
        </w:rPr>
        <w:t xml:space="preserve"> </w:t>
      </w:r>
      <w:r>
        <w:rPr>
          <w:rFonts w:hint="default" w:cstheme="minorBidi"/>
          <w:color w:val="0000FF"/>
          <w:kern w:val="2"/>
          <w:sz w:val="18"/>
          <w:szCs w:val="18"/>
          <w:u w:val="single"/>
          <w:lang w:val="en-US" w:eastAsia="zh-CN" w:bidi="ar-SA"/>
          <w:rPrChange w:id="1681" w:author="Vanessa" w:date="2023-11-06T13:42:08Z">
            <w:rPr>
              <w:rFonts w:hint="default" w:cstheme="minorBidi"/>
              <w:color w:val="auto"/>
              <w:kern w:val="2"/>
              <w:sz w:val="18"/>
              <w:szCs w:val="18"/>
              <w:u w:val="single"/>
              <w:lang w:val="en-US" w:eastAsia="zh-CN" w:bidi="ar-SA"/>
            </w:rPr>
          </w:rPrChange>
        </w:rPr>
        <w:fldChar w:fldCharType="begin"/>
      </w:r>
      <w:r>
        <w:rPr>
          <w:rFonts w:hint="default" w:cstheme="minorBidi"/>
          <w:color w:val="0000FF"/>
          <w:kern w:val="2"/>
          <w:sz w:val="18"/>
          <w:szCs w:val="18"/>
          <w:u w:val="single"/>
          <w:lang w:val="en-US" w:eastAsia="zh-CN" w:bidi="ar-SA"/>
          <w:rPrChange w:id="1682" w:author="Vanessa" w:date="2023-11-06T13:42:08Z">
            <w:rPr>
              <w:rFonts w:hint="default" w:cstheme="minorBidi"/>
              <w:color w:val="auto"/>
              <w:kern w:val="2"/>
              <w:sz w:val="18"/>
              <w:szCs w:val="18"/>
              <w:u w:val="single"/>
              <w:lang w:val="en-US" w:eastAsia="zh-CN" w:bidi="ar-SA"/>
            </w:rPr>
          </w:rPrChange>
        </w:rPr>
        <w:instrText xml:space="preserve"> HYPERLINK "https://joinup.ec.europa.eu/sites/default/files/custom-page/attachment/2017-10/sharing_and_reuse_of_it_solutions_framework_final.pdf" </w:instrText>
      </w:r>
      <w:r>
        <w:rPr>
          <w:rFonts w:hint="default" w:cstheme="minorBidi"/>
          <w:color w:val="0000FF"/>
          <w:kern w:val="2"/>
          <w:sz w:val="18"/>
          <w:szCs w:val="18"/>
          <w:u w:val="single"/>
          <w:lang w:val="en-US" w:eastAsia="zh-CN" w:bidi="ar-SA"/>
          <w:rPrChange w:id="1683" w:author="Vanessa" w:date="2023-11-06T13:42:08Z">
            <w:rPr>
              <w:rFonts w:hint="default" w:cstheme="minorBidi"/>
              <w:color w:val="auto"/>
              <w:kern w:val="2"/>
              <w:sz w:val="18"/>
              <w:szCs w:val="18"/>
              <w:u w:val="single"/>
              <w:lang w:val="en-US" w:eastAsia="zh-CN" w:bidi="ar-SA"/>
            </w:rPr>
          </w:rPrChange>
        </w:rPr>
        <w:fldChar w:fldCharType="separate"/>
      </w:r>
      <w:r>
        <w:rPr>
          <w:rStyle w:val="13"/>
          <w:rFonts w:hint="default" w:cs="Times New Roman"/>
          <w:color w:val="0000FF"/>
          <w:kern w:val="2"/>
          <w:sz w:val="18"/>
          <w:szCs w:val="18"/>
          <w:lang w:val="en-US" w:eastAsia="zh-CN" w:bidi="ar-SA"/>
          <w:rPrChange w:id="1684" w:author="Vanessa" w:date="2023-11-06T13:42:08Z">
            <w:rPr>
              <w:rStyle w:val="13"/>
              <w:rFonts w:hint="default" w:cs="Times New Roman"/>
              <w:color w:val="auto"/>
              <w:kern w:val="2"/>
              <w:sz w:val="18"/>
              <w:szCs w:val="18"/>
              <w:lang w:val="en-US" w:eastAsia="zh-CN" w:bidi="ar-SA"/>
            </w:rPr>
          </w:rPrChange>
        </w:rPr>
        <w:t>European Interoperability Framework</w:t>
      </w:r>
      <w:r>
        <w:rPr>
          <w:rFonts w:hint="default" w:cstheme="minorBidi"/>
          <w:color w:val="0000FF"/>
          <w:kern w:val="2"/>
          <w:sz w:val="18"/>
          <w:szCs w:val="18"/>
          <w:u w:val="single"/>
          <w:lang w:val="en-US" w:eastAsia="zh-CN" w:bidi="ar-SA"/>
          <w:rPrChange w:id="1685" w:author="Vanessa" w:date="2023-11-06T13:42:08Z">
            <w:rPr>
              <w:rFonts w:hint="default" w:cstheme="minorBidi"/>
              <w:color w:val="auto"/>
              <w:kern w:val="2"/>
              <w:sz w:val="18"/>
              <w:szCs w:val="18"/>
              <w:u w:val="single"/>
              <w:lang w:val="en-US" w:eastAsia="zh-CN" w:bidi="ar-SA"/>
            </w:rPr>
          </w:rPrChange>
        </w:rPr>
        <w:fldChar w:fldCharType="end"/>
      </w:r>
      <w:r>
        <w:rPr>
          <w:rFonts w:hint="default" w:cstheme="minorBidi"/>
          <w:kern w:val="2"/>
          <w:sz w:val="18"/>
          <w:szCs w:val="18"/>
          <w:lang w:val="en-US" w:eastAsia="zh-CN" w:bidi="ar-SA"/>
        </w:rPr>
        <w:t xml:space="preserve"> in its different iterations, and</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countless national efforts have set in place approaches and processes to increase the</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“reusability” of software. This has undoubtedly increased the potential of reuse, but the</w:t>
      </w:r>
      <w:r>
        <w:rPr>
          <w:rFonts w:hint="eastAsia" w:cstheme="minorBidi"/>
          <w:kern w:val="2"/>
          <w:sz w:val="18"/>
          <w:szCs w:val="18"/>
          <w:lang w:val="en-US" w:eastAsia="zh-CN" w:bidi="ar-SA"/>
        </w:rPr>
        <w:t xml:space="preserve"> OSPO can in the public sector context be seen as the enabler to actually achieve it. Reuse is hindered by organisational, legal, technical and communication barriers: the public sector OSPO with an external mandate targets all four. Moreover, matched with proper structures for internal compliance, the OSPOs lower transaction costs for Open Source collaboration at scale, while maintaining technical autonomy, risk mitigation and stability.</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这一点很重要，因为在过去的几十年里，</w:t>
      </w:r>
      <w:del w:id="1686" w:author="Vanessa" w:date="2023-10-24T19:03:17Z">
        <w:r>
          <w:rPr>
            <w:rFonts w:hint="default" w:cstheme="minorBidi"/>
            <w:kern w:val="2"/>
            <w:sz w:val="18"/>
            <w:szCs w:val="18"/>
            <w:lang w:val="en-US" w:eastAsia="zh-CN" w:bidi="ar-SA"/>
          </w:rPr>
          <w:delText>数字政府</w:delText>
        </w:r>
      </w:del>
      <w:ins w:id="1687" w:author="Vanessa" w:date="2023-10-24T19:03:17Z">
        <w:r>
          <w:rPr>
            <w:rFonts w:hint="eastAsia" w:cstheme="minorBidi"/>
            <w:kern w:val="2"/>
            <w:sz w:val="18"/>
            <w:szCs w:val="18"/>
            <w:lang w:val="en-US" w:eastAsia="zh-CN" w:bidi="ar-SA"/>
          </w:rPr>
          <w:t>数字化政府</w:t>
        </w:r>
      </w:ins>
      <w:r>
        <w:rPr>
          <w:rFonts w:hint="default" w:cstheme="minorBidi"/>
          <w:kern w:val="2"/>
          <w:sz w:val="18"/>
          <w:szCs w:val="18"/>
          <w:lang w:val="en-US" w:eastAsia="zh-CN" w:bidi="ar-SA"/>
        </w:rPr>
        <w:t>的软件产品共享和</w:t>
      </w:r>
      <w:del w:id="1688" w:author="Vanessa" w:date="2023-11-06T10:16:04Z">
        <w:r>
          <w:rPr>
            <w:rFonts w:hint="eastAsia" w:cstheme="minorBidi"/>
            <w:kern w:val="2"/>
            <w:sz w:val="18"/>
            <w:szCs w:val="18"/>
            <w:lang w:val="en-US" w:eastAsia="zh-CN" w:bidi="ar-SA"/>
          </w:rPr>
          <w:delText>重用</w:delText>
        </w:r>
      </w:del>
      <w:ins w:id="1689" w:author="Vanessa" w:date="2023-11-06T10:16:04Z">
        <w:r>
          <w:rPr>
            <w:rFonts w:hint="eastAsia" w:cstheme="minorBidi"/>
            <w:kern w:val="2"/>
            <w:sz w:val="18"/>
            <w:szCs w:val="18"/>
            <w:lang w:val="en-US" w:eastAsia="zh-CN" w:bidi="ar-SA"/>
          </w:rPr>
          <w:t>复用</w:t>
        </w:r>
      </w:ins>
      <w:r>
        <w:rPr>
          <w:rFonts w:hint="default" w:cstheme="minorBidi"/>
          <w:kern w:val="2"/>
          <w:sz w:val="18"/>
          <w:szCs w:val="18"/>
          <w:lang w:val="en-US" w:eastAsia="zh-CN" w:bidi="ar-SA"/>
        </w:rPr>
        <w:t>的承诺可以说</w:t>
      </w:r>
      <w:r>
        <w:rPr>
          <w:rFonts w:hint="eastAsia" w:cstheme="minorBidi"/>
          <w:kern w:val="2"/>
          <w:sz w:val="18"/>
          <w:szCs w:val="18"/>
          <w:lang w:val="en-US" w:eastAsia="zh-CN" w:bidi="ar-SA"/>
        </w:rPr>
        <w:t>并未</w:t>
      </w:r>
      <w:r>
        <w:rPr>
          <w:rFonts w:hint="default" w:cstheme="minorBidi"/>
          <w:kern w:val="2"/>
          <w:sz w:val="18"/>
          <w:szCs w:val="18"/>
          <w:lang w:val="en-US" w:eastAsia="zh-CN" w:bidi="ar-SA"/>
        </w:rPr>
        <w:t>得到实现。欧盟委员会OSPO的代表给出的解释是：</w:t>
      </w:r>
      <w:r>
        <w:rPr>
          <w:rFonts w:hint="eastAsia" w:cstheme="minorBidi"/>
          <w:kern w:val="2"/>
          <w:sz w:val="18"/>
          <w:szCs w:val="18"/>
          <w:lang w:val="en-US" w:eastAsia="zh-CN" w:bidi="ar-SA"/>
        </w:rPr>
        <w:t>“</w:t>
      </w:r>
      <w:r>
        <w:rPr>
          <w:rFonts w:hint="default" w:cstheme="minorBidi"/>
          <w:kern w:val="2"/>
          <w:sz w:val="18"/>
          <w:szCs w:val="18"/>
          <w:u w:val="none"/>
          <w:lang w:val="en-US" w:eastAsia="zh-CN" w:bidi="ar-SA"/>
        </w:rPr>
        <w:t>共享很容易，</w:t>
      </w:r>
      <w:del w:id="1690" w:author="Vanessa" w:date="2023-11-06T10:16:04Z">
        <w:r>
          <w:rPr>
            <w:rFonts w:hint="eastAsia" w:cstheme="minorBidi"/>
            <w:kern w:val="2"/>
            <w:sz w:val="18"/>
            <w:szCs w:val="18"/>
            <w:u w:val="none"/>
            <w:lang w:val="en-US" w:eastAsia="zh-CN" w:bidi="ar-SA"/>
          </w:rPr>
          <w:delText>重用</w:delText>
        </w:r>
      </w:del>
      <w:ins w:id="1691" w:author="Vanessa" w:date="2023-11-06T10:16:04Z">
        <w:r>
          <w:rPr>
            <w:rFonts w:hint="eastAsia" w:cstheme="minorBidi"/>
            <w:kern w:val="2"/>
            <w:sz w:val="18"/>
            <w:szCs w:val="18"/>
            <w:u w:val="none"/>
            <w:lang w:val="en-US" w:eastAsia="zh-CN" w:bidi="ar-SA"/>
          </w:rPr>
          <w:t>复用</w:t>
        </w:r>
      </w:ins>
      <w:r>
        <w:rPr>
          <w:rFonts w:hint="eastAsia" w:cstheme="minorBidi"/>
          <w:kern w:val="2"/>
          <w:sz w:val="18"/>
          <w:szCs w:val="18"/>
          <w:u w:val="none"/>
          <w:lang w:val="en-US" w:eastAsia="zh-CN" w:bidi="ar-SA"/>
        </w:rPr>
        <w:t>很</w:t>
      </w:r>
      <w:r>
        <w:rPr>
          <w:rFonts w:hint="default" w:cstheme="minorBidi"/>
          <w:kern w:val="2"/>
          <w:sz w:val="18"/>
          <w:szCs w:val="18"/>
          <w:u w:val="none"/>
          <w:lang w:val="en-US" w:eastAsia="zh-CN" w:bidi="ar-SA"/>
        </w:rPr>
        <w:t>难</w:t>
      </w:r>
      <w:r>
        <w:rPr>
          <w:rFonts w:hint="eastAsia" w:cstheme="minorBidi"/>
          <w:kern w:val="2"/>
          <w:sz w:val="18"/>
          <w:szCs w:val="18"/>
          <w:u w:val="none"/>
          <w:lang w:val="en-US" w:eastAsia="zh-CN" w:bidi="ar-SA"/>
        </w:rPr>
        <w:t>。</w:t>
      </w:r>
      <w:r>
        <w:rPr>
          <w:rFonts w:hint="eastAsia" w:cstheme="minorBidi"/>
          <w:kern w:val="2"/>
          <w:sz w:val="18"/>
          <w:szCs w:val="18"/>
          <w:lang w:val="en-US" w:eastAsia="zh-CN" w:bidi="ar-SA"/>
        </w:rPr>
        <w:t>”</w:t>
      </w:r>
      <w:r>
        <w:rPr>
          <w:rFonts w:hint="default" w:cstheme="minorBidi"/>
          <w:kern w:val="2"/>
          <w:sz w:val="18"/>
          <w:szCs w:val="18"/>
          <w:lang w:val="en-US" w:eastAsia="zh-CN" w:bidi="ar-SA"/>
        </w:rPr>
        <w:t>此外，欧盟委员会</w:t>
      </w:r>
      <w:r>
        <w:rPr>
          <w:rFonts w:hint="eastAsia" w:cstheme="minorBidi"/>
          <w:kern w:val="2"/>
          <w:sz w:val="18"/>
          <w:szCs w:val="18"/>
          <w:lang w:val="en-US" w:eastAsia="zh-CN" w:bidi="ar-SA"/>
        </w:rPr>
        <w:t>的“</w:t>
      </w:r>
      <w:r>
        <w:rPr>
          <w:rFonts w:hint="default" w:cstheme="minorBidi"/>
          <w:color w:val="0000FF"/>
          <w:kern w:val="2"/>
          <w:sz w:val="18"/>
          <w:szCs w:val="18"/>
          <w:u w:val="single"/>
          <w:lang w:val="en-US" w:eastAsia="zh-CN" w:bidi="ar-SA"/>
          <w:rPrChange w:id="1692" w:author="Vanessa" w:date="2023-11-06T13:42:15Z">
            <w:rPr>
              <w:rFonts w:hint="default" w:cstheme="minorBidi"/>
              <w:color w:val="auto"/>
              <w:kern w:val="2"/>
              <w:sz w:val="18"/>
              <w:szCs w:val="18"/>
              <w:u w:val="single"/>
              <w:lang w:val="en-US" w:eastAsia="zh-CN" w:bidi="ar-SA"/>
            </w:rPr>
          </w:rPrChange>
        </w:rPr>
        <w:fldChar w:fldCharType="begin"/>
      </w:r>
      <w:r>
        <w:rPr>
          <w:rFonts w:hint="default" w:cstheme="minorBidi"/>
          <w:color w:val="0000FF"/>
          <w:kern w:val="2"/>
          <w:sz w:val="18"/>
          <w:szCs w:val="18"/>
          <w:u w:val="single"/>
          <w:lang w:val="en-US" w:eastAsia="zh-CN" w:bidi="ar-SA"/>
          <w:rPrChange w:id="1693" w:author="Vanessa" w:date="2023-11-06T13:42:15Z">
            <w:rPr>
              <w:rFonts w:hint="default" w:cstheme="minorBidi"/>
              <w:color w:val="auto"/>
              <w:kern w:val="2"/>
              <w:sz w:val="18"/>
              <w:szCs w:val="18"/>
              <w:u w:val="single"/>
              <w:lang w:val="en-US" w:eastAsia="zh-CN" w:bidi="ar-SA"/>
            </w:rPr>
          </w:rPrChange>
        </w:rPr>
        <w:instrText xml:space="preserve"> HYPERLINK "https://joinup.ec.europa.eu/sites/default/files/custom-page/attachment/2017-10/sharing_and_reuse_of_it_solutions_framework_final.pdf" </w:instrText>
      </w:r>
      <w:r>
        <w:rPr>
          <w:rFonts w:hint="default" w:cstheme="minorBidi"/>
          <w:color w:val="0000FF"/>
          <w:kern w:val="2"/>
          <w:sz w:val="18"/>
          <w:szCs w:val="18"/>
          <w:u w:val="single"/>
          <w:lang w:val="en-US" w:eastAsia="zh-CN" w:bidi="ar-SA"/>
          <w:rPrChange w:id="1694" w:author="Vanessa" w:date="2023-11-06T13:42:15Z">
            <w:rPr>
              <w:rFonts w:hint="default" w:cstheme="minorBidi"/>
              <w:color w:val="auto"/>
              <w:kern w:val="2"/>
              <w:sz w:val="18"/>
              <w:szCs w:val="18"/>
              <w:u w:val="single"/>
              <w:lang w:val="en-US" w:eastAsia="zh-CN" w:bidi="ar-SA"/>
            </w:rPr>
          </w:rPrChange>
        </w:rPr>
        <w:fldChar w:fldCharType="separate"/>
      </w:r>
      <w:r>
        <w:rPr>
          <w:rStyle w:val="13"/>
          <w:rFonts w:hint="default" w:cs="Times New Roman"/>
          <w:color w:val="0000FF"/>
          <w:kern w:val="2"/>
          <w:sz w:val="18"/>
          <w:szCs w:val="18"/>
          <w:lang w:val="en-US" w:eastAsia="zh-CN" w:bidi="ar-SA"/>
          <w:rPrChange w:id="1695" w:author="Vanessa" w:date="2023-11-06T13:42:15Z">
            <w:rPr>
              <w:rStyle w:val="13"/>
              <w:rFonts w:hint="default" w:cs="Times New Roman"/>
              <w:color w:val="auto"/>
              <w:kern w:val="2"/>
              <w:sz w:val="18"/>
              <w:szCs w:val="18"/>
              <w:lang w:val="en-US" w:eastAsia="zh-CN" w:bidi="ar-SA"/>
            </w:rPr>
          </w:rPrChange>
        </w:rPr>
        <w:t>IT解决方案的共享和</w:t>
      </w:r>
      <w:del w:id="1696" w:author="Vanessa" w:date="2023-11-06T10:16:04Z">
        <w:r>
          <w:rPr>
            <w:rStyle w:val="13"/>
            <w:rFonts w:hint="eastAsia" w:cs="Times New Roman"/>
            <w:color w:val="0000FF"/>
            <w:kern w:val="2"/>
            <w:sz w:val="18"/>
            <w:szCs w:val="18"/>
            <w:lang w:val="en-US" w:eastAsia="zh-CN" w:bidi="ar-SA"/>
            <w:rPrChange w:id="1697" w:author="Vanessa" w:date="2023-11-06T13:42:15Z">
              <w:rPr>
                <w:rStyle w:val="13"/>
                <w:rFonts w:hint="eastAsia" w:cs="Times New Roman"/>
                <w:color w:val="auto"/>
                <w:kern w:val="2"/>
                <w:sz w:val="18"/>
                <w:szCs w:val="18"/>
                <w:lang w:val="en-US" w:eastAsia="zh-CN" w:bidi="ar-SA"/>
              </w:rPr>
            </w:rPrChange>
          </w:rPr>
          <w:delText>重用</w:delText>
        </w:r>
      </w:del>
      <w:ins w:id="1699" w:author="Vanessa" w:date="2023-11-06T10:16:04Z">
        <w:r>
          <w:rPr>
            <w:rStyle w:val="13"/>
            <w:rFonts w:hint="eastAsia" w:cs="Times New Roman"/>
            <w:color w:val="0000FF"/>
            <w:kern w:val="2"/>
            <w:sz w:val="18"/>
            <w:szCs w:val="18"/>
            <w:lang w:val="en-US" w:eastAsia="zh-CN" w:bidi="ar-SA"/>
            <w:rPrChange w:id="1700" w:author="Vanessa" w:date="2023-11-06T13:42:15Z">
              <w:rPr>
                <w:rStyle w:val="13"/>
                <w:rFonts w:hint="eastAsia" w:cs="Times New Roman"/>
                <w:color w:val="auto"/>
                <w:kern w:val="2"/>
                <w:sz w:val="18"/>
                <w:szCs w:val="18"/>
                <w:lang w:val="en-US" w:eastAsia="zh-CN" w:bidi="ar-SA"/>
              </w:rPr>
            </w:rPrChange>
          </w:rPr>
          <w:t>复用</w:t>
        </w:r>
      </w:ins>
      <w:r>
        <w:rPr>
          <w:rStyle w:val="13"/>
          <w:rFonts w:hint="default" w:cs="Times New Roman"/>
          <w:color w:val="0000FF"/>
          <w:kern w:val="2"/>
          <w:sz w:val="18"/>
          <w:szCs w:val="18"/>
          <w:lang w:val="en-US" w:eastAsia="zh-CN" w:bidi="ar-SA"/>
          <w:rPrChange w:id="1702" w:author="Vanessa" w:date="2023-11-06T13:42:15Z">
            <w:rPr>
              <w:rStyle w:val="13"/>
              <w:rFonts w:hint="default" w:cs="Times New Roman"/>
              <w:color w:val="auto"/>
              <w:kern w:val="2"/>
              <w:sz w:val="18"/>
              <w:szCs w:val="18"/>
              <w:lang w:val="en-US" w:eastAsia="zh-CN" w:bidi="ar-SA"/>
            </w:rPr>
          </w:rPrChange>
        </w:rPr>
        <w:t>框架</w:t>
      </w:r>
      <w:r>
        <w:rPr>
          <w:rFonts w:hint="default" w:cstheme="minorBidi"/>
          <w:color w:val="0000FF"/>
          <w:kern w:val="2"/>
          <w:sz w:val="18"/>
          <w:szCs w:val="18"/>
          <w:u w:val="single"/>
          <w:lang w:val="en-US" w:eastAsia="zh-CN" w:bidi="ar-SA"/>
          <w:rPrChange w:id="1703" w:author="Vanessa" w:date="2023-11-06T13:42:15Z">
            <w:rPr>
              <w:rFonts w:hint="default" w:cstheme="minorBidi"/>
              <w:color w:val="auto"/>
              <w:kern w:val="2"/>
              <w:sz w:val="18"/>
              <w:szCs w:val="18"/>
              <w:u w:val="single"/>
              <w:lang w:val="en-US" w:eastAsia="zh-CN" w:bidi="ar-SA"/>
            </w:rPr>
          </w:rPrChange>
        </w:rPr>
        <w:fldChar w:fldCharType="end"/>
      </w:r>
      <w:r>
        <w:rPr>
          <w:rFonts w:hint="eastAsia" w:cstheme="minorBidi"/>
          <w:kern w:val="2"/>
          <w:sz w:val="18"/>
          <w:szCs w:val="18"/>
          <w:lang w:val="en-US" w:eastAsia="zh-CN" w:bidi="ar-SA"/>
        </w:rPr>
        <w:t>”</w:t>
      </w:r>
      <w:r>
        <w:rPr>
          <w:rFonts w:hint="default" w:cstheme="minorBidi"/>
          <w:kern w:val="2"/>
          <w:sz w:val="18"/>
          <w:szCs w:val="18"/>
          <w:lang w:val="en-US" w:eastAsia="zh-CN" w:bidi="ar-SA"/>
        </w:rPr>
        <w:t>，</w:t>
      </w:r>
      <w:r>
        <w:rPr>
          <w:rFonts w:hint="default" w:cstheme="minorBidi"/>
          <w:color w:val="0000FF"/>
          <w:kern w:val="2"/>
          <w:sz w:val="18"/>
          <w:szCs w:val="18"/>
          <w:u w:val="single"/>
          <w:lang w:val="en-US" w:eastAsia="zh-CN" w:bidi="ar-SA"/>
          <w:rPrChange w:id="1704" w:author="Vanessa" w:date="2023-11-06T13:42:21Z">
            <w:rPr>
              <w:rFonts w:hint="default" w:cstheme="minorBidi"/>
              <w:color w:val="auto"/>
              <w:kern w:val="2"/>
              <w:sz w:val="18"/>
              <w:szCs w:val="18"/>
              <w:u w:val="single"/>
              <w:lang w:val="en-US" w:eastAsia="zh-CN" w:bidi="ar-SA"/>
            </w:rPr>
          </w:rPrChange>
        </w:rPr>
        <w:fldChar w:fldCharType="begin"/>
      </w:r>
      <w:r>
        <w:rPr>
          <w:rFonts w:hint="default" w:cstheme="minorBidi"/>
          <w:color w:val="0000FF"/>
          <w:kern w:val="2"/>
          <w:sz w:val="18"/>
          <w:szCs w:val="18"/>
          <w:u w:val="single"/>
          <w:lang w:val="en-US" w:eastAsia="zh-CN" w:bidi="ar-SA"/>
          <w:rPrChange w:id="1705" w:author="Vanessa" w:date="2023-11-06T13:42:21Z">
            <w:rPr>
              <w:rFonts w:hint="default" w:cstheme="minorBidi"/>
              <w:color w:val="auto"/>
              <w:kern w:val="2"/>
              <w:sz w:val="18"/>
              <w:szCs w:val="18"/>
              <w:u w:val="single"/>
              <w:lang w:val="en-US" w:eastAsia="zh-CN" w:bidi="ar-SA"/>
            </w:rPr>
          </w:rPrChange>
        </w:rPr>
        <w:instrText xml:space="preserve"> HYPERLINK "https://joinup.ec.europa.eu/sites/default/files/custom-page/attachment/2017-10/sharing_and_reuse_of_it_solutions_framework_final.pdf" </w:instrText>
      </w:r>
      <w:r>
        <w:rPr>
          <w:rFonts w:hint="default" w:cstheme="minorBidi"/>
          <w:color w:val="0000FF"/>
          <w:kern w:val="2"/>
          <w:sz w:val="18"/>
          <w:szCs w:val="18"/>
          <w:u w:val="single"/>
          <w:lang w:val="en-US" w:eastAsia="zh-CN" w:bidi="ar-SA"/>
          <w:rPrChange w:id="1706" w:author="Vanessa" w:date="2023-11-06T13:42:21Z">
            <w:rPr>
              <w:rFonts w:hint="default" w:cstheme="minorBidi"/>
              <w:color w:val="auto"/>
              <w:kern w:val="2"/>
              <w:sz w:val="18"/>
              <w:szCs w:val="18"/>
              <w:u w:val="single"/>
              <w:lang w:val="en-US" w:eastAsia="zh-CN" w:bidi="ar-SA"/>
            </w:rPr>
          </w:rPrChange>
        </w:rPr>
        <w:fldChar w:fldCharType="separate"/>
      </w:r>
      <w:r>
        <w:rPr>
          <w:rStyle w:val="13"/>
          <w:rFonts w:hint="default" w:cs="Times New Roman"/>
          <w:color w:val="0000FF"/>
          <w:kern w:val="2"/>
          <w:sz w:val="18"/>
          <w:szCs w:val="18"/>
          <w:lang w:val="en-US" w:eastAsia="zh-CN" w:bidi="ar-SA"/>
          <w:rPrChange w:id="1707" w:author="Vanessa" w:date="2023-11-06T13:42:21Z">
            <w:rPr>
              <w:rStyle w:val="13"/>
              <w:rFonts w:hint="default" w:cs="Times New Roman"/>
              <w:color w:val="auto"/>
              <w:kern w:val="2"/>
              <w:sz w:val="18"/>
              <w:szCs w:val="18"/>
              <w:lang w:val="en-US" w:eastAsia="zh-CN" w:bidi="ar-SA"/>
            </w:rPr>
          </w:rPrChange>
        </w:rPr>
        <w:t>欧洲</w:t>
      </w:r>
      <w:del w:id="1708" w:author="Vanessa" w:date="2023-11-06T00:46:14Z">
        <w:r>
          <w:rPr>
            <w:rStyle w:val="13"/>
            <w:rFonts w:hint="eastAsia" w:cs="Times New Roman"/>
            <w:color w:val="0000FF"/>
            <w:kern w:val="2"/>
            <w:sz w:val="18"/>
            <w:szCs w:val="18"/>
            <w:lang w:val="en-US" w:eastAsia="zh-CN" w:bidi="ar-SA"/>
            <w:rPrChange w:id="1709" w:author="Vanessa" w:date="2023-11-06T13:42:21Z">
              <w:rPr>
                <w:rStyle w:val="13"/>
                <w:rFonts w:hint="eastAsia" w:cs="Times New Roman"/>
                <w:color w:val="auto"/>
                <w:kern w:val="2"/>
                <w:sz w:val="18"/>
                <w:szCs w:val="18"/>
                <w:lang w:val="en-US" w:eastAsia="zh-CN" w:bidi="ar-SA"/>
              </w:rPr>
            </w:rPrChange>
          </w:rPr>
          <w:delText>互通互联</w:delText>
        </w:r>
      </w:del>
      <w:ins w:id="1711" w:author="Vanessa" w:date="2023-11-06T00:46:14Z">
        <w:r>
          <w:rPr>
            <w:rStyle w:val="13"/>
            <w:rFonts w:hint="eastAsia" w:cs="Times New Roman"/>
            <w:color w:val="0000FF"/>
            <w:kern w:val="2"/>
            <w:sz w:val="18"/>
            <w:szCs w:val="18"/>
            <w:lang w:val="en-US" w:eastAsia="zh-CN" w:bidi="ar-SA"/>
            <w:rPrChange w:id="1712" w:author="Vanessa" w:date="2023-11-06T13:42:21Z">
              <w:rPr>
                <w:rStyle w:val="13"/>
                <w:rFonts w:hint="eastAsia" w:cs="Times New Roman"/>
                <w:color w:val="auto"/>
                <w:kern w:val="2"/>
                <w:sz w:val="18"/>
                <w:szCs w:val="18"/>
                <w:lang w:val="en-US" w:eastAsia="zh-CN" w:bidi="ar-SA"/>
              </w:rPr>
            </w:rPrChange>
          </w:rPr>
          <w:t>互操作性</w:t>
        </w:r>
      </w:ins>
      <w:r>
        <w:rPr>
          <w:rStyle w:val="13"/>
          <w:rFonts w:hint="default" w:cs="Times New Roman"/>
          <w:color w:val="0000FF"/>
          <w:kern w:val="2"/>
          <w:sz w:val="18"/>
          <w:szCs w:val="18"/>
          <w:lang w:val="en-US" w:eastAsia="zh-CN" w:bidi="ar-SA"/>
          <w:rPrChange w:id="1714" w:author="Vanessa" w:date="2023-11-06T13:42:21Z">
            <w:rPr>
              <w:rStyle w:val="13"/>
              <w:rFonts w:hint="default" w:cs="Times New Roman"/>
              <w:color w:val="auto"/>
              <w:kern w:val="2"/>
              <w:sz w:val="18"/>
              <w:szCs w:val="18"/>
              <w:lang w:val="en-US" w:eastAsia="zh-CN" w:bidi="ar-SA"/>
            </w:rPr>
          </w:rPrChange>
        </w:rPr>
        <w:t>框架</w:t>
      </w:r>
      <w:r>
        <w:rPr>
          <w:rFonts w:hint="default" w:cstheme="minorBidi"/>
          <w:color w:val="0000FF"/>
          <w:kern w:val="2"/>
          <w:sz w:val="18"/>
          <w:szCs w:val="18"/>
          <w:u w:val="single"/>
          <w:lang w:val="en-US" w:eastAsia="zh-CN" w:bidi="ar-SA"/>
          <w:rPrChange w:id="1715" w:author="Vanessa" w:date="2023-11-06T13:42:21Z">
            <w:rPr>
              <w:rFonts w:hint="default" w:cstheme="minorBidi"/>
              <w:color w:val="auto"/>
              <w:kern w:val="2"/>
              <w:sz w:val="18"/>
              <w:szCs w:val="18"/>
              <w:u w:val="single"/>
              <w:lang w:val="en-US" w:eastAsia="zh-CN" w:bidi="ar-SA"/>
            </w:rPr>
          </w:rPrChange>
        </w:rPr>
        <w:fldChar w:fldCharType="end"/>
      </w:r>
      <w:r>
        <w:rPr>
          <w:rFonts w:hint="default" w:cstheme="minorBidi"/>
          <w:kern w:val="2"/>
          <w:sz w:val="18"/>
          <w:szCs w:val="18"/>
          <w:lang w:val="en-US" w:eastAsia="zh-CN" w:bidi="ar-SA"/>
        </w:rPr>
        <w:t>的不同迭代，以及无数的国家努力，已经建立了提高软件</w:t>
      </w:r>
      <w:r>
        <w:rPr>
          <w:rFonts w:hint="eastAsia" w:cstheme="minorBidi"/>
          <w:kern w:val="2"/>
          <w:sz w:val="18"/>
          <w:szCs w:val="18"/>
          <w:lang w:val="en-US" w:eastAsia="zh-CN" w:bidi="ar-SA"/>
        </w:rPr>
        <w:t>“</w:t>
      </w:r>
      <w:r>
        <w:rPr>
          <w:rFonts w:hint="default" w:cstheme="minorBidi"/>
          <w:kern w:val="2"/>
          <w:sz w:val="18"/>
          <w:szCs w:val="18"/>
          <w:lang w:val="en-US" w:eastAsia="zh-CN" w:bidi="ar-SA"/>
        </w:rPr>
        <w:t>可</w:t>
      </w:r>
      <w:del w:id="1716" w:author="Vanessa" w:date="2023-11-06T10:16:04Z">
        <w:r>
          <w:rPr>
            <w:rFonts w:hint="eastAsia" w:cstheme="minorBidi"/>
            <w:kern w:val="2"/>
            <w:sz w:val="18"/>
            <w:szCs w:val="18"/>
            <w:lang w:val="en-US" w:eastAsia="zh-CN" w:bidi="ar-SA"/>
          </w:rPr>
          <w:delText>重用</w:delText>
        </w:r>
      </w:del>
      <w:ins w:id="1717" w:author="Vanessa" w:date="2023-11-06T10:16:04Z">
        <w:r>
          <w:rPr>
            <w:rFonts w:hint="eastAsia" w:cstheme="minorBidi"/>
            <w:kern w:val="2"/>
            <w:sz w:val="18"/>
            <w:szCs w:val="18"/>
            <w:lang w:val="en-US" w:eastAsia="zh-CN" w:bidi="ar-SA"/>
          </w:rPr>
          <w:t>复用</w:t>
        </w:r>
      </w:ins>
      <w:r>
        <w:rPr>
          <w:rFonts w:hint="default" w:cstheme="minorBidi"/>
          <w:kern w:val="2"/>
          <w:sz w:val="18"/>
          <w:szCs w:val="18"/>
          <w:lang w:val="en-US" w:eastAsia="zh-CN" w:bidi="ar-SA"/>
        </w:rPr>
        <w:t>性</w:t>
      </w:r>
      <w:r>
        <w:rPr>
          <w:rFonts w:hint="eastAsia" w:cstheme="minorBidi"/>
          <w:kern w:val="2"/>
          <w:sz w:val="18"/>
          <w:szCs w:val="18"/>
          <w:lang w:val="en-US" w:eastAsia="zh-CN" w:bidi="ar-SA"/>
        </w:rPr>
        <w:t>”</w:t>
      </w:r>
      <w:r>
        <w:rPr>
          <w:rFonts w:hint="default" w:cstheme="minorBidi"/>
          <w:kern w:val="2"/>
          <w:sz w:val="18"/>
          <w:szCs w:val="18"/>
          <w:lang w:val="en-US" w:eastAsia="zh-CN" w:bidi="ar-SA"/>
        </w:rPr>
        <w:t>的方法和程序。这无疑增加了</w:t>
      </w:r>
      <w:del w:id="1718" w:author="Vanessa" w:date="2023-11-06T10:16:04Z">
        <w:r>
          <w:rPr>
            <w:rFonts w:hint="eastAsia" w:cstheme="minorBidi"/>
            <w:kern w:val="2"/>
            <w:sz w:val="18"/>
            <w:szCs w:val="18"/>
            <w:lang w:val="en-US" w:eastAsia="zh-CN" w:bidi="ar-SA"/>
          </w:rPr>
          <w:delText>重用</w:delText>
        </w:r>
      </w:del>
      <w:ins w:id="1719" w:author="Vanessa" w:date="2023-11-06T10:16:04Z">
        <w:r>
          <w:rPr>
            <w:rFonts w:hint="eastAsia" w:cstheme="minorBidi"/>
            <w:kern w:val="2"/>
            <w:sz w:val="18"/>
            <w:szCs w:val="18"/>
            <w:lang w:val="en-US" w:eastAsia="zh-CN" w:bidi="ar-SA"/>
          </w:rPr>
          <w:t>复用</w:t>
        </w:r>
      </w:ins>
      <w:r>
        <w:rPr>
          <w:rFonts w:hint="default" w:cstheme="minorBidi"/>
          <w:kern w:val="2"/>
          <w:sz w:val="18"/>
          <w:szCs w:val="18"/>
          <w:lang w:val="en-US" w:eastAsia="zh-CN" w:bidi="ar-SA"/>
        </w:rPr>
        <w:t>的</w:t>
      </w:r>
      <w:r>
        <w:rPr>
          <w:rFonts w:hint="eastAsia" w:cstheme="minorBidi"/>
          <w:kern w:val="2"/>
          <w:sz w:val="18"/>
          <w:szCs w:val="18"/>
          <w:lang w:val="en-US" w:eastAsia="zh-CN" w:bidi="ar-SA"/>
        </w:rPr>
        <w:t>可能性</w:t>
      </w:r>
      <w:r>
        <w:rPr>
          <w:rFonts w:hint="default" w:cstheme="minorBidi"/>
          <w:kern w:val="2"/>
          <w:sz w:val="18"/>
          <w:szCs w:val="18"/>
          <w:lang w:val="en-US" w:eastAsia="zh-CN" w:bidi="ar-SA"/>
        </w:rPr>
        <w:t>，但在</w:t>
      </w:r>
      <w:del w:id="1720" w:author="Vanessa" w:date="2023-10-24T19:54:45Z">
        <w:r>
          <w:rPr>
            <w:rFonts w:hint="default" w:cstheme="minorBidi"/>
            <w:kern w:val="2"/>
            <w:sz w:val="18"/>
            <w:szCs w:val="18"/>
            <w:lang w:val="en-US" w:eastAsia="zh-CN" w:bidi="ar-SA"/>
          </w:rPr>
          <w:delText>公共部门</w:delText>
        </w:r>
      </w:del>
      <w:ins w:id="1721" w:author="Vanessa" w:date="2023-11-06T09:45:01Z">
        <w:r>
          <w:rPr>
            <w:rFonts w:hint="eastAsia" w:cstheme="minorBidi"/>
            <w:kern w:val="2"/>
            <w:sz w:val="18"/>
            <w:szCs w:val="18"/>
            <w:lang w:val="en-US" w:eastAsia="zh-CN" w:bidi="ar-SA"/>
          </w:rPr>
          <w:t>公立领域</w:t>
        </w:r>
      </w:ins>
      <w:r>
        <w:rPr>
          <w:rFonts w:hint="default" w:cstheme="minorBidi"/>
          <w:kern w:val="2"/>
          <w:sz w:val="18"/>
          <w:szCs w:val="18"/>
          <w:lang w:val="en-US" w:eastAsia="zh-CN" w:bidi="ar-SA"/>
        </w:rPr>
        <w:t>的背景下，OSPO可以被视为实现</w:t>
      </w:r>
      <w:del w:id="1722" w:author="Vanessa" w:date="2023-11-06T10:16:04Z">
        <w:r>
          <w:rPr>
            <w:rFonts w:hint="eastAsia" w:cstheme="minorBidi"/>
            <w:kern w:val="2"/>
            <w:sz w:val="18"/>
            <w:szCs w:val="18"/>
            <w:lang w:val="en-US" w:eastAsia="zh-CN" w:bidi="ar-SA"/>
          </w:rPr>
          <w:delText>重用</w:delText>
        </w:r>
      </w:del>
      <w:ins w:id="1723" w:author="Vanessa" w:date="2023-11-06T10:16:04Z">
        <w:r>
          <w:rPr>
            <w:rFonts w:hint="eastAsia" w:cstheme="minorBidi"/>
            <w:kern w:val="2"/>
            <w:sz w:val="18"/>
            <w:szCs w:val="18"/>
            <w:lang w:val="en-US" w:eastAsia="zh-CN" w:bidi="ar-SA"/>
          </w:rPr>
          <w:t>复用</w:t>
        </w:r>
      </w:ins>
      <w:r>
        <w:rPr>
          <w:rFonts w:hint="default" w:cstheme="minorBidi"/>
          <w:kern w:val="2"/>
          <w:sz w:val="18"/>
          <w:szCs w:val="18"/>
          <w:lang w:val="en-US" w:eastAsia="zh-CN" w:bidi="ar-SA"/>
        </w:rPr>
        <w:t>的推动者。</w:t>
      </w:r>
      <w:del w:id="1724" w:author="Vanessa" w:date="2023-11-06T10:16:04Z">
        <w:r>
          <w:rPr>
            <w:rFonts w:hint="eastAsia" w:cstheme="minorBidi"/>
            <w:kern w:val="2"/>
            <w:sz w:val="18"/>
            <w:szCs w:val="18"/>
            <w:lang w:val="en-US" w:eastAsia="zh-CN" w:bidi="ar-SA"/>
          </w:rPr>
          <w:delText>重用</w:delText>
        </w:r>
      </w:del>
      <w:ins w:id="1725" w:author="Vanessa" w:date="2023-11-06T10:16:04Z">
        <w:r>
          <w:rPr>
            <w:rFonts w:hint="eastAsia" w:cstheme="minorBidi"/>
            <w:kern w:val="2"/>
            <w:sz w:val="18"/>
            <w:szCs w:val="18"/>
            <w:lang w:val="en-US" w:eastAsia="zh-CN" w:bidi="ar-SA"/>
          </w:rPr>
          <w:t>复用</w:t>
        </w:r>
      </w:ins>
      <w:r>
        <w:rPr>
          <w:rFonts w:hint="default" w:cstheme="minorBidi"/>
          <w:kern w:val="2"/>
          <w:sz w:val="18"/>
          <w:szCs w:val="18"/>
          <w:lang w:val="en-US" w:eastAsia="zh-CN" w:bidi="ar-SA"/>
        </w:rPr>
        <w:t>受到</w:t>
      </w:r>
      <w:ins w:id="1726" w:author="Vanessa" w:date="2023-11-06T10:16:40Z">
        <w:r>
          <w:rPr>
            <w:rFonts w:hint="eastAsia" w:cstheme="minorBidi"/>
            <w:kern w:val="2"/>
            <w:sz w:val="18"/>
            <w:szCs w:val="18"/>
            <w:lang w:val="en-US" w:eastAsia="zh-CN" w:bidi="ar-SA"/>
          </w:rPr>
          <w:t>了</w:t>
        </w:r>
      </w:ins>
      <w:r>
        <w:rPr>
          <w:rFonts w:hint="default" w:cstheme="minorBidi"/>
          <w:kern w:val="2"/>
          <w:sz w:val="18"/>
          <w:szCs w:val="18"/>
          <w:lang w:val="en-US" w:eastAsia="zh-CN" w:bidi="ar-SA"/>
        </w:rPr>
        <w:t>组织、法律、技术和交流障碍的阻碍</w:t>
      </w:r>
      <w:r>
        <w:rPr>
          <w:rFonts w:hint="eastAsia" w:cstheme="minorBidi"/>
          <w:kern w:val="2"/>
          <w:sz w:val="18"/>
          <w:szCs w:val="18"/>
          <w:lang w:val="en-US" w:eastAsia="zh-CN" w:bidi="ar-SA"/>
        </w:rPr>
        <w:t>：</w:t>
      </w:r>
      <w:r>
        <w:rPr>
          <w:rFonts w:hint="default" w:cstheme="minorBidi"/>
          <w:kern w:val="2"/>
          <w:sz w:val="18"/>
          <w:szCs w:val="18"/>
          <w:lang w:val="en-US" w:eastAsia="zh-CN" w:bidi="ar-SA"/>
        </w:rPr>
        <w:t>具有外部授权的</w:t>
      </w:r>
      <w:del w:id="1727" w:author="Vanessa" w:date="2023-10-24T19:54:45Z">
        <w:r>
          <w:rPr>
            <w:rFonts w:hint="default" w:cstheme="minorBidi"/>
            <w:kern w:val="2"/>
            <w:sz w:val="18"/>
            <w:szCs w:val="18"/>
            <w:lang w:val="en-US" w:eastAsia="zh-CN" w:bidi="ar-SA"/>
          </w:rPr>
          <w:delText>公共部门</w:delText>
        </w:r>
      </w:del>
      <w:ins w:id="1728" w:author="Vanessa" w:date="2023-11-06T09:45:01Z">
        <w:r>
          <w:rPr>
            <w:rFonts w:hint="eastAsia" w:cstheme="minorBidi"/>
            <w:kern w:val="2"/>
            <w:sz w:val="18"/>
            <w:szCs w:val="18"/>
            <w:lang w:val="en-US" w:eastAsia="zh-CN" w:bidi="ar-SA"/>
          </w:rPr>
          <w:t>公立领域</w:t>
        </w:r>
      </w:ins>
      <w:r>
        <w:rPr>
          <w:rFonts w:hint="default" w:cstheme="minorBidi"/>
          <w:kern w:val="2"/>
          <w:sz w:val="18"/>
          <w:szCs w:val="18"/>
          <w:lang w:val="en-US" w:eastAsia="zh-CN" w:bidi="ar-SA"/>
        </w:rPr>
        <w:t>OSPO</w:t>
      </w:r>
      <w:r>
        <w:rPr>
          <w:rFonts w:hint="eastAsia" w:cstheme="minorBidi"/>
          <w:kern w:val="2"/>
          <w:sz w:val="18"/>
          <w:szCs w:val="18"/>
          <w:lang w:val="en-US" w:eastAsia="zh-CN" w:bidi="ar-SA"/>
        </w:rPr>
        <w:t>针对</w:t>
      </w:r>
      <w:r>
        <w:rPr>
          <w:rFonts w:hint="default" w:cstheme="minorBidi"/>
          <w:kern w:val="2"/>
          <w:sz w:val="18"/>
          <w:szCs w:val="18"/>
          <w:lang w:val="en-US" w:eastAsia="zh-CN" w:bidi="ar-SA"/>
        </w:rPr>
        <w:t>所有这四个方面。此外，</w:t>
      </w:r>
      <w:r>
        <w:rPr>
          <w:rFonts w:hint="eastAsia" w:cstheme="minorBidi"/>
          <w:kern w:val="2"/>
          <w:sz w:val="18"/>
          <w:szCs w:val="18"/>
          <w:lang w:val="en-US" w:eastAsia="zh-CN" w:bidi="ar-SA"/>
        </w:rPr>
        <w:t>由于</w:t>
      </w:r>
      <w:r>
        <w:rPr>
          <w:rFonts w:hint="default" w:cstheme="minorBidi"/>
          <w:kern w:val="2"/>
          <w:sz w:val="18"/>
          <w:szCs w:val="18"/>
          <w:lang w:val="en-US" w:eastAsia="zh-CN" w:bidi="ar-SA"/>
        </w:rPr>
        <w:t>与适当的内部合规结构相匹配，OSPO降低了开源合作的交易成本，同时保持技术自主、风险缓解和稳定</w:t>
      </w:r>
      <w:ins w:id="1729" w:author="Vanessa" w:date="2023-11-06T13:43:08Z">
        <w:r>
          <w:rPr>
            <w:rFonts w:hint="eastAsia" w:cstheme="minorBidi"/>
            <w:kern w:val="2"/>
            <w:sz w:val="18"/>
            <w:szCs w:val="18"/>
            <w:lang w:val="en-US" w:eastAsia="zh-CN" w:bidi="ar-SA"/>
          </w:rPr>
          <w:t>性</w:t>
        </w:r>
      </w:ins>
      <w:r>
        <w:rPr>
          <w:rFonts w:hint="default" w:cstheme="minorBidi"/>
          <w:kern w:val="2"/>
          <w:sz w:val="18"/>
          <w:szCs w:val="18"/>
          <w:lang w:val="en-US" w:eastAsia="zh-CN" w:bidi="ar-SA"/>
        </w:rPr>
        <w:t>。</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center"/>
        <w:textAlignment w:val="auto"/>
        <w:rPr>
          <w:rFonts w:hint="eastAsia" w:cstheme="minorBidi"/>
          <w:kern w:val="2"/>
          <w:sz w:val="18"/>
          <w:szCs w:val="18"/>
          <w:lang w:val="en-US" w:eastAsia="zh-CN" w:bidi="ar-SA"/>
        </w:rPr>
      </w:pPr>
    </w:p>
    <w:p>
      <w:pPr>
        <w:keepNext w:val="0"/>
        <w:keepLines w:val="0"/>
        <w:pageBreakBefore w:val="0"/>
        <w:widowControl w:val="0"/>
        <w:numPr>
          <w:ilvl w:val="3"/>
          <w:numId w:val="0"/>
        </w:numPr>
        <w:kinsoku/>
        <w:wordWrap/>
        <w:overflowPunct/>
        <w:topLinePunct w:val="0"/>
        <w:autoSpaceDE w:val="0"/>
        <w:autoSpaceDN w:val="0"/>
        <w:bidi w:val="0"/>
        <w:adjustRightInd/>
        <w:snapToGrid/>
        <w:spacing w:line="240" w:lineRule="auto"/>
        <w:ind w:leftChars="0" w:firstLine="0" w:firstLineChars="0"/>
        <w:jc w:val="both"/>
        <w:textAlignment w:val="auto"/>
        <w:rPr>
          <w:rFonts w:hint="default" w:cs="Times New Roman"/>
          <w:b/>
          <w:bCs/>
          <w:kern w:val="0"/>
          <w:sz w:val="21"/>
          <w:szCs w:val="21"/>
          <w:highlight w:val="lightGray"/>
          <w:lang w:val="en-US" w:eastAsia="zh-CN" w:bidi="ar-SA"/>
        </w:rPr>
      </w:pPr>
      <w:r>
        <w:rPr>
          <w:rFonts w:hint="default" w:cs="Times New Roman"/>
          <w:b/>
          <w:bCs/>
          <w:kern w:val="0"/>
          <w:sz w:val="21"/>
          <w:szCs w:val="21"/>
          <w:highlight w:val="lightGray"/>
          <w:lang w:val="en-US" w:eastAsia="zh-CN" w:bidi="ar-SA"/>
        </w:rPr>
        <w:t>OBSERVATIONS AND CONCLUSION</w:t>
      </w:r>
    </w:p>
    <w:p>
      <w:pPr>
        <w:keepNext w:val="0"/>
        <w:keepLines w:val="0"/>
        <w:pageBreakBefore w:val="0"/>
        <w:widowControl w:val="0"/>
        <w:numPr>
          <w:ilvl w:val="3"/>
          <w:numId w:val="0"/>
        </w:numPr>
        <w:kinsoku/>
        <w:wordWrap/>
        <w:overflowPunct/>
        <w:topLinePunct w:val="0"/>
        <w:autoSpaceDE w:val="0"/>
        <w:autoSpaceDN w:val="0"/>
        <w:bidi w:val="0"/>
        <w:adjustRightInd/>
        <w:snapToGrid/>
        <w:spacing w:line="240" w:lineRule="auto"/>
        <w:ind w:leftChars="0" w:firstLine="0" w:firstLineChars="0"/>
        <w:jc w:val="both"/>
        <w:textAlignment w:val="auto"/>
        <w:rPr>
          <w:rFonts w:hint="default" w:cs="Times New Roman"/>
          <w:b/>
          <w:bCs/>
          <w:kern w:val="0"/>
          <w:sz w:val="21"/>
          <w:szCs w:val="21"/>
          <w:highlight w:val="lightGray"/>
          <w:lang w:val="en-US" w:eastAsia="zh-CN" w:bidi="ar-SA"/>
        </w:rPr>
      </w:pPr>
      <w:r>
        <w:rPr>
          <w:rFonts w:hint="default" w:cs="Times New Roman"/>
          <w:b/>
          <w:bCs/>
          <w:kern w:val="0"/>
          <w:sz w:val="21"/>
          <w:szCs w:val="21"/>
          <w:highlight w:val="lightGray"/>
          <w:lang w:val="en-US" w:eastAsia="zh-CN" w:bidi="ar-SA"/>
        </w:rPr>
        <w:t>观察与总结</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Hopefully, government CIOs will take conclusions from this paper that are specifically</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relevant for the organisation they represent. Taking a general perspective on the case</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studies, however, there are a few obvious observations regarding Open Source and</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OSPOs in the public sector. These should be relevant for most government CIOs.</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希望政府CIO能从本文中得到与他们所代表的组织相关的结论。然而，从案例研究的一般角度来看，有一些关于</w:t>
      </w:r>
      <w:del w:id="1730" w:author="Vanessa" w:date="2023-10-24T19:54:45Z">
        <w:r>
          <w:rPr>
            <w:rFonts w:hint="default" w:cstheme="minorBidi"/>
            <w:kern w:val="2"/>
            <w:sz w:val="18"/>
            <w:szCs w:val="18"/>
            <w:lang w:val="en-US" w:eastAsia="zh-CN" w:bidi="ar-SA"/>
          </w:rPr>
          <w:delText>公共部门</w:delText>
        </w:r>
      </w:del>
      <w:ins w:id="1731" w:author="Vanessa" w:date="2023-11-06T09:45:01Z">
        <w:r>
          <w:rPr>
            <w:rFonts w:hint="eastAsia" w:cstheme="minorBidi"/>
            <w:kern w:val="2"/>
            <w:sz w:val="18"/>
            <w:szCs w:val="18"/>
            <w:lang w:val="en-US" w:eastAsia="zh-CN" w:bidi="ar-SA"/>
          </w:rPr>
          <w:t>公立领域</w:t>
        </w:r>
      </w:ins>
      <w:r>
        <w:rPr>
          <w:rFonts w:hint="default" w:cstheme="minorBidi"/>
          <w:kern w:val="2"/>
          <w:sz w:val="18"/>
          <w:szCs w:val="18"/>
          <w:lang w:val="en-US" w:eastAsia="zh-CN" w:bidi="ar-SA"/>
        </w:rPr>
        <w:t>的开源和OSPO的明显</w:t>
      </w:r>
      <w:r>
        <w:rPr>
          <w:rFonts w:hint="eastAsia" w:cstheme="minorBidi"/>
          <w:kern w:val="2"/>
          <w:sz w:val="18"/>
          <w:szCs w:val="18"/>
          <w:lang w:val="en-US" w:eastAsia="zh-CN" w:bidi="ar-SA"/>
        </w:rPr>
        <w:t>观察结果，</w:t>
      </w:r>
      <w:r>
        <w:rPr>
          <w:rFonts w:hint="default" w:cstheme="minorBidi"/>
          <w:kern w:val="2"/>
          <w:sz w:val="18"/>
          <w:szCs w:val="18"/>
          <w:lang w:val="en-US" w:eastAsia="zh-CN" w:bidi="ar-SA"/>
        </w:rPr>
        <w:t>这些应该与大多数政府CIO相关。</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Chars="0" w:firstLine="0" w:firstLineChars="0"/>
        <w:jc w:val="both"/>
        <w:textAlignment w:val="auto"/>
        <w:rPr>
          <w:rFonts w:hint="default" w:cstheme="minorBidi"/>
          <w:b/>
          <w:bCs/>
          <w:kern w:val="2"/>
          <w:sz w:val="18"/>
          <w:szCs w:val="18"/>
          <w:lang w:val="en-US" w:eastAsia="zh-CN" w:bidi="ar-SA"/>
        </w:rPr>
      </w:pPr>
      <w:r>
        <w:rPr>
          <w:rFonts w:hint="default" w:cstheme="minorBidi"/>
          <w:b/>
          <w:bCs/>
          <w:kern w:val="2"/>
          <w:sz w:val="18"/>
          <w:szCs w:val="18"/>
          <w:lang w:val="en-US" w:eastAsia="zh-CN" w:bidi="ar-SA"/>
        </w:rPr>
        <w:t>Open Source Observations</w:t>
      </w:r>
    </w:p>
    <w:p>
      <w:pPr>
        <w:keepNext w:val="0"/>
        <w:keepLines w:val="0"/>
        <w:pageBreakBefore w:val="0"/>
        <w:widowControl w:val="0"/>
        <w:kinsoku/>
        <w:wordWrap/>
        <w:overflowPunct/>
        <w:topLinePunct w:val="0"/>
        <w:autoSpaceDE/>
        <w:autoSpaceDN/>
        <w:bidi w:val="0"/>
        <w:adjustRightInd/>
        <w:snapToGrid/>
        <w:spacing w:line="240" w:lineRule="auto"/>
        <w:ind w:leftChars="0" w:firstLine="0" w:firstLineChars="0"/>
        <w:jc w:val="both"/>
        <w:textAlignment w:val="auto"/>
        <w:rPr>
          <w:rFonts w:hint="eastAsia" w:cstheme="minorBidi"/>
          <w:b/>
          <w:bCs/>
          <w:kern w:val="2"/>
          <w:sz w:val="18"/>
          <w:szCs w:val="18"/>
          <w:lang w:val="en-US" w:eastAsia="zh-CN" w:bidi="ar-SA"/>
        </w:rPr>
      </w:pPr>
      <w:r>
        <w:rPr>
          <w:rFonts w:hint="eastAsia" w:cstheme="minorBidi"/>
          <w:b/>
          <w:bCs/>
          <w:kern w:val="2"/>
          <w:sz w:val="18"/>
          <w:szCs w:val="18"/>
          <w:lang w:val="en-US" w:eastAsia="zh-CN" w:bidi="ar-SA"/>
        </w:rPr>
        <w:t>开源观察结果</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eastAsia" w:cstheme="minorBidi"/>
          <w:b/>
          <w:bCs/>
          <w:kern w:val="2"/>
          <w:sz w:val="18"/>
          <w:szCs w:val="18"/>
          <w:lang w:val="en-US" w:eastAsia="zh-CN" w:bidi="ar-SA"/>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80" w:leftChars="200" w:hanging="420" w:firstLineChars="0"/>
        <w:jc w:val="both"/>
        <w:textAlignment w:val="auto"/>
        <w:rPr>
          <w:rFonts w:hint="default" w:cstheme="minorBidi"/>
          <w:b w:val="0"/>
          <w:bCs w:val="0"/>
          <w:kern w:val="2"/>
          <w:sz w:val="18"/>
          <w:szCs w:val="18"/>
          <w:lang w:val="en-US" w:eastAsia="zh-CN" w:bidi="ar-SA"/>
        </w:rPr>
      </w:pPr>
      <w:r>
        <w:rPr>
          <w:rFonts w:hint="default" w:cstheme="minorBidi"/>
          <w:b w:val="0"/>
          <w:bCs w:val="0"/>
          <w:kern w:val="2"/>
          <w:sz w:val="18"/>
          <w:szCs w:val="18"/>
          <w:lang w:val="en-US" w:eastAsia="zh-CN" w:bidi="ar-SA"/>
        </w:rPr>
        <w:t>Open Source software is everywhere, and the public sector depends on it</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80" w:leftChars="20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开源软件无处不在，</w:t>
      </w:r>
      <w:r>
        <w:rPr>
          <w:rFonts w:hint="eastAsia" w:cstheme="minorBidi"/>
          <w:kern w:val="2"/>
          <w:sz w:val="18"/>
          <w:szCs w:val="18"/>
          <w:lang w:val="en-US" w:eastAsia="zh-CN" w:bidi="ar-SA"/>
        </w:rPr>
        <w:t>且</w:t>
      </w:r>
      <w:del w:id="1732" w:author="Vanessa" w:date="2023-10-24T19:54:45Z">
        <w:r>
          <w:rPr>
            <w:rFonts w:hint="default" w:cstheme="minorBidi"/>
            <w:kern w:val="2"/>
            <w:sz w:val="18"/>
            <w:szCs w:val="18"/>
            <w:lang w:val="en-US" w:eastAsia="zh-CN" w:bidi="ar-SA"/>
          </w:rPr>
          <w:delText>公共部门</w:delText>
        </w:r>
      </w:del>
      <w:ins w:id="1733" w:author="Vanessa" w:date="2023-11-06T09:45:01Z">
        <w:r>
          <w:rPr>
            <w:rFonts w:hint="eastAsia" w:cstheme="minorBidi"/>
            <w:kern w:val="2"/>
            <w:sz w:val="18"/>
            <w:szCs w:val="18"/>
            <w:lang w:val="en-US" w:eastAsia="zh-CN" w:bidi="ar-SA"/>
          </w:rPr>
          <w:t>公立领域</w:t>
        </w:r>
      </w:ins>
      <w:r>
        <w:rPr>
          <w:rFonts w:hint="default" w:cstheme="minorBidi"/>
          <w:kern w:val="2"/>
          <w:sz w:val="18"/>
          <w:szCs w:val="18"/>
          <w:lang w:val="en-US" w:eastAsia="zh-CN" w:bidi="ar-SA"/>
        </w:rPr>
        <w:t>依赖它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80" w:leftChars="20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The public sector needs to assess its Open Source use, compliance, security and key dependencies. This can be done through landscape studies, matrices and statistics</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80" w:leftChars="200" w:hanging="420" w:firstLineChars="0"/>
        <w:jc w:val="both"/>
        <w:textAlignment w:val="auto"/>
        <w:rPr>
          <w:rFonts w:hint="default" w:cstheme="minorBidi"/>
          <w:kern w:val="2"/>
          <w:sz w:val="18"/>
          <w:szCs w:val="18"/>
          <w:lang w:val="en-US" w:eastAsia="zh-CN" w:bidi="ar-SA"/>
        </w:rPr>
      </w:pPr>
      <w:del w:id="1734" w:author="Vanessa" w:date="2023-10-24T19:54:45Z">
        <w:r>
          <w:rPr>
            <w:rFonts w:hint="default" w:cstheme="minorBidi"/>
            <w:kern w:val="2"/>
            <w:sz w:val="18"/>
            <w:szCs w:val="18"/>
            <w:lang w:val="en-US" w:eastAsia="zh-CN" w:bidi="ar-SA"/>
          </w:rPr>
          <w:delText>公共部门</w:delText>
        </w:r>
      </w:del>
      <w:ins w:id="1735" w:author="Vanessa" w:date="2023-11-06T09:45:01Z">
        <w:r>
          <w:rPr>
            <w:rFonts w:hint="eastAsia" w:cstheme="minorBidi"/>
            <w:kern w:val="2"/>
            <w:sz w:val="18"/>
            <w:szCs w:val="18"/>
            <w:lang w:val="en-US" w:eastAsia="zh-CN" w:bidi="ar-SA"/>
          </w:rPr>
          <w:t>公立领域</w:t>
        </w:r>
      </w:ins>
      <w:r>
        <w:rPr>
          <w:rFonts w:hint="default" w:cstheme="minorBidi"/>
          <w:kern w:val="2"/>
          <w:sz w:val="18"/>
          <w:szCs w:val="18"/>
          <w:lang w:val="en-US" w:eastAsia="zh-CN" w:bidi="ar-SA"/>
        </w:rPr>
        <w:t>需要评估其开源的使用、合规性、安全性和关键的依赖</w:t>
      </w:r>
      <w:r>
        <w:rPr>
          <w:rFonts w:hint="eastAsia" w:cstheme="minorBidi"/>
          <w:kern w:val="2"/>
          <w:sz w:val="18"/>
          <w:szCs w:val="18"/>
          <w:lang w:val="en-US" w:eastAsia="zh-CN" w:bidi="ar-SA"/>
        </w:rPr>
        <w:t>关系</w:t>
      </w:r>
      <w:r>
        <w:rPr>
          <w:rFonts w:hint="default" w:cstheme="minorBidi"/>
          <w:kern w:val="2"/>
          <w:sz w:val="18"/>
          <w:szCs w:val="18"/>
          <w:lang w:val="en-US" w:eastAsia="zh-CN" w:bidi="ar-SA"/>
        </w:rPr>
        <w:t>。这可以通过</w:t>
      </w:r>
      <w:r>
        <w:rPr>
          <w:rFonts w:hint="eastAsia" w:cstheme="minorBidi"/>
          <w:kern w:val="2"/>
          <w:sz w:val="18"/>
          <w:szCs w:val="18"/>
          <w:lang w:val="en-US" w:eastAsia="zh-CN" w:bidi="ar-SA"/>
        </w:rPr>
        <w:t>形势</w:t>
      </w:r>
      <w:r>
        <w:rPr>
          <w:rFonts w:hint="default" w:cstheme="minorBidi"/>
          <w:kern w:val="2"/>
          <w:sz w:val="18"/>
          <w:szCs w:val="18"/>
          <w:lang w:val="en-US" w:eastAsia="zh-CN" w:bidi="ar-SA"/>
        </w:rPr>
        <w:t>研究、矩阵和统计来完成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80" w:leftChars="20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Sharing and reuse of software between public sector organisations holds the biggest</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promise, but it is still largely unrealised</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80" w:leftChars="200" w:hanging="420" w:firstLineChars="0"/>
        <w:jc w:val="both"/>
        <w:textAlignment w:val="auto"/>
        <w:rPr>
          <w:rFonts w:hint="default" w:cstheme="minorBidi"/>
          <w:kern w:val="2"/>
          <w:sz w:val="18"/>
          <w:szCs w:val="18"/>
          <w:lang w:val="en-US" w:eastAsia="zh-CN" w:bidi="ar-SA"/>
        </w:rPr>
      </w:pPr>
      <w:del w:id="1736" w:author="Vanessa" w:date="2023-10-24T19:54:45Z">
        <w:r>
          <w:rPr>
            <w:rFonts w:hint="default" w:cstheme="minorBidi"/>
            <w:kern w:val="2"/>
            <w:sz w:val="18"/>
            <w:szCs w:val="18"/>
            <w:lang w:val="en-US" w:eastAsia="zh-CN" w:bidi="ar-SA"/>
          </w:rPr>
          <w:delText>公共部门</w:delText>
        </w:r>
      </w:del>
      <w:ins w:id="1737" w:author="Vanessa" w:date="2023-11-06T09:45:01Z">
        <w:r>
          <w:rPr>
            <w:rFonts w:hint="eastAsia" w:cstheme="minorBidi"/>
            <w:kern w:val="2"/>
            <w:sz w:val="18"/>
            <w:szCs w:val="18"/>
            <w:lang w:val="en-US" w:eastAsia="zh-CN" w:bidi="ar-SA"/>
          </w:rPr>
          <w:t>公立领域</w:t>
        </w:r>
      </w:ins>
      <w:ins w:id="1738" w:author="Vanessa" w:date="2023-11-06T10:03:11Z">
        <w:r>
          <w:rPr>
            <w:rFonts w:hint="eastAsia" w:cstheme="minorBidi"/>
            <w:kern w:val="2"/>
            <w:sz w:val="18"/>
            <w:szCs w:val="18"/>
            <w:lang w:val="en-US" w:eastAsia="zh-CN" w:bidi="ar-SA"/>
          </w:rPr>
          <w:t>的</w:t>
        </w:r>
      </w:ins>
      <w:r>
        <w:rPr>
          <w:rFonts w:hint="default" w:cstheme="minorBidi"/>
          <w:kern w:val="2"/>
          <w:sz w:val="18"/>
          <w:szCs w:val="18"/>
          <w:lang w:val="en-US" w:eastAsia="zh-CN" w:bidi="ar-SA"/>
        </w:rPr>
        <w:t>组织之间的软件共享和</w:t>
      </w:r>
      <w:del w:id="1739" w:author="Vanessa" w:date="2023-11-06T10:16:04Z">
        <w:r>
          <w:rPr>
            <w:rFonts w:hint="eastAsia" w:cstheme="minorBidi"/>
            <w:kern w:val="2"/>
            <w:sz w:val="18"/>
            <w:szCs w:val="18"/>
            <w:lang w:val="en-US" w:eastAsia="zh-CN" w:bidi="ar-SA"/>
          </w:rPr>
          <w:delText>重用</w:delText>
        </w:r>
      </w:del>
      <w:ins w:id="1740" w:author="Vanessa" w:date="2023-11-06T10:16:04Z">
        <w:r>
          <w:rPr>
            <w:rFonts w:hint="eastAsia" w:cstheme="minorBidi"/>
            <w:kern w:val="2"/>
            <w:sz w:val="18"/>
            <w:szCs w:val="18"/>
            <w:lang w:val="en-US" w:eastAsia="zh-CN" w:bidi="ar-SA"/>
          </w:rPr>
          <w:t>复用</w:t>
        </w:r>
      </w:ins>
      <w:r>
        <w:rPr>
          <w:rFonts w:hint="eastAsia" w:cstheme="minorBidi"/>
          <w:kern w:val="2"/>
          <w:sz w:val="18"/>
          <w:szCs w:val="18"/>
          <w:lang w:val="en-US" w:eastAsia="zh-CN" w:bidi="ar-SA"/>
        </w:rPr>
        <w:t>前景广阔</w:t>
      </w:r>
      <w:r>
        <w:rPr>
          <w:rFonts w:hint="default" w:cstheme="minorBidi"/>
          <w:kern w:val="2"/>
          <w:sz w:val="18"/>
          <w:szCs w:val="18"/>
          <w:lang w:val="en-US" w:eastAsia="zh-CN" w:bidi="ar-SA"/>
        </w:rPr>
        <w:t>，但它在很大程度上仍未实现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80" w:leftChars="20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Political goals, such as economic growth, digital sovereignty and cybersecurity, are</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supported by increased public sector Open Source competence and capacity</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80" w:leftChars="20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提高</w:t>
      </w:r>
      <w:del w:id="1741" w:author="Vanessa" w:date="2023-10-24T19:54:45Z">
        <w:r>
          <w:rPr>
            <w:rFonts w:hint="default" w:cstheme="minorBidi"/>
            <w:kern w:val="2"/>
            <w:sz w:val="18"/>
            <w:szCs w:val="18"/>
            <w:lang w:val="en-US" w:eastAsia="zh-CN" w:bidi="ar-SA"/>
          </w:rPr>
          <w:delText>公共部门</w:delText>
        </w:r>
      </w:del>
      <w:ins w:id="1742" w:author="Vanessa" w:date="2023-11-06T09:45:01Z">
        <w:r>
          <w:rPr>
            <w:rFonts w:hint="eastAsia" w:cstheme="minorBidi"/>
            <w:kern w:val="2"/>
            <w:sz w:val="18"/>
            <w:szCs w:val="18"/>
            <w:lang w:val="en-US" w:eastAsia="zh-CN" w:bidi="ar-SA"/>
          </w:rPr>
          <w:t>公立领域</w:t>
        </w:r>
      </w:ins>
      <w:r>
        <w:rPr>
          <w:rFonts w:hint="default" w:cstheme="minorBidi"/>
          <w:kern w:val="2"/>
          <w:sz w:val="18"/>
          <w:szCs w:val="18"/>
          <w:lang w:val="en-US" w:eastAsia="zh-CN" w:bidi="ar-SA"/>
        </w:rPr>
        <w:t>的开源能力和实力</w:t>
      </w:r>
      <w:r>
        <w:rPr>
          <w:rFonts w:hint="eastAsia" w:cstheme="minorBidi"/>
          <w:kern w:val="2"/>
          <w:sz w:val="18"/>
          <w:szCs w:val="18"/>
          <w:lang w:val="en-US" w:eastAsia="zh-CN" w:bidi="ar-SA"/>
        </w:rPr>
        <w:t>有助于实现</w:t>
      </w:r>
      <w:r>
        <w:rPr>
          <w:rFonts w:hint="default" w:cstheme="minorBidi"/>
          <w:kern w:val="2"/>
          <w:sz w:val="18"/>
          <w:szCs w:val="18"/>
          <w:lang w:val="en-US" w:eastAsia="zh-CN" w:bidi="ar-SA"/>
        </w:rPr>
        <w:t>政治目标，如经济增长、数字主权和网络安全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80" w:leftChars="20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Open Source saves money, and procurement law and structure matters, but to achieve</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full value, an organisation will require investments in capacity and changes to working</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culture</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80" w:leftChars="200" w:hanging="420" w:firstLineChars="0"/>
        <w:jc w:val="both"/>
        <w:textAlignment w:val="auto"/>
        <w:rPr>
          <w:rFonts w:hint="default" w:cstheme="minorBidi"/>
          <w:kern w:val="2"/>
          <w:sz w:val="18"/>
          <w:szCs w:val="18"/>
          <w:lang w:val="en-US" w:eastAsia="zh-CN" w:bidi="ar-SA"/>
        </w:rPr>
      </w:pPr>
      <w:r>
        <w:rPr>
          <w:rFonts w:hint="eastAsia" w:cstheme="minorBidi"/>
          <w:kern w:val="2"/>
          <w:sz w:val="18"/>
          <w:szCs w:val="18"/>
          <w:lang w:val="en-US" w:eastAsia="zh-CN" w:bidi="ar-SA"/>
        </w:rPr>
        <w:t>开源节约成本</w:t>
      </w:r>
      <w:r>
        <w:rPr>
          <w:rFonts w:hint="default" w:cstheme="minorBidi"/>
          <w:kern w:val="2"/>
          <w:sz w:val="18"/>
          <w:szCs w:val="18"/>
          <w:lang w:val="en-US" w:eastAsia="zh-CN" w:bidi="ar-SA"/>
        </w:rPr>
        <w:t>，采购</w:t>
      </w:r>
      <w:ins w:id="1743" w:author="Vanessa" w:date="2023-11-06T13:44:00Z">
        <w:r>
          <w:rPr>
            <w:rFonts w:hint="eastAsia" w:cstheme="minorBidi"/>
            <w:kern w:val="2"/>
            <w:sz w:val="18"/>
            <w:szCs w:val="18"/>
            <w:lang w:val="en-US" w:eastAsia="zh-CN" w:bidi="ar-SA"/>
          </w:rPr>
          <w:t>法律</w:t>
        </w:r>
      </w:ins>
      <w:del w:id="1744" w:author="Vanessa" w:date="2023-11-06T13:44:00Z">
        <w:r>
          <w:rPr>
            <w:rFonts w:hint="default" w:cstheme="minorBidi"/>
            <w:kern w:val="2"/>
            <w:sz w:val="18"/>
            <w:szCs w:val="18"/>
            <w:lang w:val="en-US" w:eastAsia="zh-CN" w:bidi="ar-SA"/>
          </w:rPr>
          <w:delText>法</w:delText>
        </w:r>
      </w:del>
      <w:r>
        <w:rPr>
          <w:rFonts w:hint="default" w:cstheme="minorBidi"/>
          <w:kern w:val="2"/>
          <w:sz w:val="18"/>
          <w:szCs w:val="18"/>
          <w:lang w:val="en-US" w:eastAsia="zh-CN" w:bidi="ar-SA"/>
        </w:rPr>
        <w:t>和结构也很重要，但要实现全部价值，一个组织需要投资能力和改变工作文化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80" w:leftChars="20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Open Source matters for technical talent attraction and retention</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80" w:leftChars="200" w:hanging="420" w:firstLineChars="0"/>
        <w:jc w:val="both"/>
        <w:textAlignment w:val="auto"/>
        <w:rPr>
          <w:rFonts w:hint="default" w:cstheme="minorBidi"/>
          <w:kern w:val="2"/>
          <w:sz w:val="18"/>
          <w:szCs w:val="18"/>
          <w:lang w:val="en-US" w:eastAsia="zh-CN" w:bidi="ar-SA"/>
        </w:rPr>
      </w:pPr>
      <w:r>
        <w:rPr>
          <w:rFonts w:hint="eastAsia" w:cstheme="minorBidi"/>
          <w:kern w:val="2"/>
          <w:sz w:val="18"/>
          <w:szCs w:val="18"/>
          <w:lang w:val="en-US" w:eastAsia="zh-CN" w:bidi="ar-SA"/>
        </w:rPr>
        <w:t>开源</w:t>
      </w:r>
      <w:r>
        <w:rPr>
          <w:rFonts w:hint="default" w:cstheme="minorBidi"/>
          <w:kern w:val="2"/>
          <w:sz w:val="18"/>
          <w:szCs w:val="18"/>
          <w:lang w:val="en-US" w:eastAsia="zh-CN" w:bidi="ar-SA"/>
        </w:rPr>
        <w:t>对吸引和</w:t>
      </w:r>
      <w:ins w:id="1745" w:author="Vanessa" w:date="2023-11-06T13:44:14Z">
        <w:r>
          <w:rPr>
            <w:rFonts w:hint="eastAsia" w:cstheme="minorBidi"/>
            <w:kern w:val="2"/>
            <w:sz w:val="18"/>
            <w:szCs w:val="18"/>
            <w:lang w:val="en-US" w:eastAsia="zh-CN" w:bidi="ar-SA"/>
          </w:rPr>
          <w:t>留住</w:t>
        </w:r>
      </w:ins>
      <w:del w:id="1746" w:author="Vanessa" w:date="2023-11-06T13:44:13Z">
        <w:r>
          <w:rPr>
            <w:rFonts w:hint="default" w:cstheme="minorBidi"/>
            <w:kern w:val="2"/>
            <w:sz w:val="18"/>
            <w:szCs w:val="18"/>
            <w:lang w:val="en-US" w:eastAsia="zh-CN" w:bidi="ar-SA"/>
          </w:rPr>
          <w:delText>保留</w:delText>
        </w:r>
      </w:del>
      <w:r>
        <w:rPr>
          <w:rFonts w:hint="default" w:cstheme="minorBidi"/>
          <w:kern w:val="2"/>
          <w:sz w:val="18"/>
          <w:szCs w:val="18"/>
          <w:lang w:val="en-US" w:eastAsia="zh-CN" w:bidi="ar-SA"/>
        </w:rPr>
        <w:t>技术人才很重要</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eastAsia" w:cstheme="minorBidi"/>
          <w:b/>
          <w:bCs/>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Chars="0" w:firstLine="0" w:firstLineChars="0"/>
        <w:jc w:val="both"/>
        <w:textAlignment w:val="auto"/>
        <w:rPr>
          <w:rFonts w:hint="default" w:cstheme="minorBidi"/>
          <w:b/>
          <w:bCs/>
          <w:kern w:val="2"/>
          <w:sz w:val="18"/>
          <w:szCs w:val="18"/>
          <w:lang w:val="en-US" w:eastAsia="zh-CN" w:bidi="ar-SA"/>
        </w:rPr>
      </w:pPr>
      <w:r>
        <w:rPr>
          <w:rFonts w:hint="eastAsia" w:cstheme="minorBidi"/>
          <w:b/>
          <w:bCs/>
          <w:kern w:val="2"/>
          <w:sz w:val="18"/>
          <w:szCs w:val="18"/>
          <w:lang w:val="en-US" w:eastAsia="zh-CN" w:bidi="ar-SA"/>
        </w:rPr>
        <w:t>OSPO Observations</w:t>
      </w:r>
    </w:p>
    <w:p>
      <w:pPr>
        <w:keepNext w:val="0"/>
        <w:keepLines w:val="0"/>
        <w:pageBreakBefore w:val="0"/>
        <w:widowControl w:val="0"/>
        <w:kinsoku/>
        <w:wordWrap/>
        <w:overflowPunct/>
        <w:topLinePunct w:val="0"/>
        <w:autoSpaceDE/>
        <w:autoSpaceDN/>
        <w:bidi w:val="0"/>
        <w:adjustRightInd/>
        <w:snapToGrid/>
        <w:spacing w:line="240" w:lineRule="auto"/>
        <w:ind w:leftChars="0" w:firstLine="0" w:firstLineChars="0"/>
        <w:jc w:val="both"/>
        <w:textAlignment w:val="auto"/>
        <w:rPr>
          <w:rFonts w:hint="eastAsia" w:cstheme="minorBidi"/>
          <w:b/>
          <w:bCs/>
          <w:kern w:val="2"/>
          <w:sz w:val="18"/>
          <w:szCs w:val="18"/>
          <w:lang w:val="en-US" w:eastAsia="zh-CN" w:bidi="ar-SA"/>
        </w:rPr>
      </w:pPr>
      <w:r>
        <w:rPr>
          <w:rFonts w:hint="eastAsia" w:cstheme="minorBidi"/>
          <w:b/>
          <w:bCs/>
          <w:kern w:val="2"/>
          <w:sz w:val="18"/>
          <w:szCs w:val="18"/>
          <w:lang w:val="en-US" w:eastAsia="zh-CN" w:bidi="ar-SA"/>
        </w:rPr>
        <w:t>OSPO观察结果</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b/>
          <w:bCs/>
          <w:kern w:val="2"/>
          <w:sz w:val="18"/>
          <w:szCs w:val="18"/>
          <w:lang w:val="en-US" w:eastAsia="zh-CN" w:bidi="ar-SA"/>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80" w:leftChars="20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OSPOs are and should be different depending on the organisation and its goals</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80" w:leftChars="20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OSPO是</w:t>
      </w:r>
      <w:del w:id="1747" w:author="Vanessa" w:date="2023-11-06T13:38:47Z">
        <w:r>
          <w:rPr>
            <w:rFonts w:hint="default" w:cstheme="minorBidi"/>
            <w:kern w:val="2"/>
            <w:sz w:val="18"/>
            <w:szCs w:val="18"/>
            <w:lang w:val="en-US" w:eastAsia="zh-CN" w:bidi="ar-SA"/>
          </w:rPr>
          <w:delText>而</w:delText>
        </w:r>
      </w:del>
      <w:r>
        <w:rPr>
          <w:rFonts w:hint="default" w:cstheme="minorBidi"/>
          <w:kern w:val="2"/>
          <w:sz w:val="18"/>
          <w:szCs w:val="18"/>
          <w:lang w:val="en-US" w:eastAsia="zh-CN" w:bidi="ar-SA"/>
        </w:rPr>
        <w:t>且应该是</w:t>
      </w:r>
      <w:ins w:id="1748" w:author="Vanessa" w:date="2023-11-06T13:38:52Z">
        <w:r>
          <w:rPr>
            <w:rFonts w:hint="eastAsia" w:cstheme="minorBidi"/>
            <w:kern w:val="2"/>
            <w:sz w:val="18"/>
            <w:szCs w:val="18"/>
            <w:lang w:val="en-US" w:eastAsia="zh-CN" w:bidi="ar-SA"/>
          </w:rPr>
          <w:t>各不相</w:t>
        </w:r>
      </w:ins>
      <w:del w:id="1749" w:author="Vanessa" w:date="2023-11-06T13:38:53Z">
        <w:r>
          <w:rPr>
            <w:rFonts w:hint="default" w:cstheme="minorBidi"/>
            <w:kern w:val="2"/>
            <w:sz w:val="18"/>
            <w:szCs w:val="18"/>
            <w:lang w:val="en-US" w:eastAsia="zh-CN" w:bidi="ar-SA"/>
          </w:rPr>
          <w:delText>不</w:delText>
        </w:r>
      </w:del>
      <w:r>
        <w:rPr>
          <w:rFonts w:hint="default" w:cstheme="minorBidi"/>
          <w:kern w:val="2"/>
          <w:sz w:val="18"/>
          <w:szCs w:val="18"/>
          <w:lang w:val="en-US" w:eastAsia="zh-CN" w:bidi="ar-SA"/>
        </w:rPr>
        <w:t>同的，这取决于组织</w:t>
      </w:r>
      <w:ins w:id="1750" w:author="Vanessa" w:date="2023-11-06T13:39:00Z">
        <w:r>
          <w:rPr>
            <w:rFonts w:hint="eastAsia" w:cstheme="minorBidi"/>
            <w:kern w:val="2"/>
            <w:sz w:val="18"/>
            <w:szCs w:val="18"/>
            <w:lang w:val="en-US" w:eastAsia="zh-CN" w:bidi="ar-SA"/>
          </w:rPr>
          <w:t>与</w:t>
        </w:r>
      </w:ins>
      <w:del w:id="1751" w:author="Vanessa" w:date="2023-11-06T13:38:59Z">
        <w:r>
          <w:rPr>
            <w:rFonts w:hint="default" w:cstheme="minorBidi"/>
            <w:kern w:val="2"/>
            <w:sz w:val="18"/>
            <w:szCs w:val="18"/>
            <w:lang w:val="en-US" w:eastAsia="zh-CN" w:bidi="ar-SA"/>
          </w:rPr>
          <w:delText>和</w:delText>
        </w:r>
      </w:del>
      <w:ins w:id="1752" w:author="Vanessa" w:date="2023-11-06T13:39:01Z">
        <w:r>
          <w:rPr>
            <w:rFonts w:hint="eastAsia" w:cstheme="minorBidi"/>
            <w:kern w:val="2"/>
            <w:sz w:val="18"/>
            <w:szCs w:val="18"/>
            <w:lang w:val="en-US" w:eastAsia="zh-CN" w:bidi="ar-SA"/>
          </w:rPr>
          <w:t>其</w:t>
        </w:r>
      </w:ins>
      <w:del w:id="1753" w:author="Vanessa" w:date="2023-11-06T13:39:01Z">
        <w:r>
          <w:rPr>
            <w:rFonts w:hint="default" w:cstheme="minorBidi"/>
            <w:kern w:val="2"/>
            <w:sz w:val="18"/>
            <w:szCs w:val="18"/>
            <w:lang w:val="en-US" w:eastAsia="zh-CN" w:bidi="ar-SA"/>
          </w:rPr>
          <w:delText>它</w:delText>
        </w:r>
      </w:del>
      <w:del w:id="1754" w:author="Vanessa" w:date="2023-11-06T13:39:00Z">
        <w:r>
          <w:rPr>
            <w:rFonts w:hint="default" w:cstheme="minorBidi"/>
            <w:kern w:val="2"/>
            <w:sz w:val="18"/>
            <w:szCs w:val="18"/>
            <w:lang w:val="en-US" w:eastAsia="zh-CN" w:bidi="ar-SA"/>
          </w:rPr>
          <w:delText>的</w:delText>
        </w:r>
      </w:del>
      <w:r>
        <w:rPr>
          <w:rFonts w:hint="default" w:cstheme="minorBidi"/>
          <w:kern w:val="2"/>
          <w:sz w:val="18"/>
          <w:szCs w:val="18"/>
          <w:lang w:val="en-US" w:eastAsia="zh-CN" w:bidi="ar-SA"/>
        </w:rPr>
        <w:t>目标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80" w:leftChars="20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The value proposition of the OSPO is different in the public sector than in the private</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sector</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80" w:leftChars="200" w:hanging="420" w:firstLineChars="0"/>
        <w:jc w:val="both"/>
        <w:textAlignment w:val="auto"/>
        <w:rPr>
          <w:rFonts w:hint="default" w:cstheme="minorBidi"/>
          <w:kern w:val="2"/>
          <w:sz w:val="18"/>
          <w:szCs w:val="18"/>
          <w:lang w:val="en-US" w:eastAsia="zh-CN" w:bidi="ar-SA"/>
        </w:rPr>
      </w:pPr>
      <w:del w:id="1755" w:author="Vanessa" w:date="2023-10-24T19:54:45Z">
        <w:r>
          <w:rPr>
            <w:rFonts w:hint="default" w:cstheme="minorBidi"/>
            <w:kern w:val="2"/>
            <w:sz w:val="18"/>
            <w:szCs w:val="18"/>
            <w:lang w:val="en-US" w:eastAsia="zh-CN" w:bidi="ar-SA"/>
          </w:rPr>
          <w:delText>公共部门</w:delText>
        </w:r>
      </w:del>
      <w:ins w:id="1756" w:author="Vanessa" w:date="2023-11-06T09:45:01Z">
        <w:r>
          <w:rPr>
            <w:rFonts w:hint="eastAsia" w:cstheme="minorBidi"/>
            <w:kern w:val="2"/>
            <w:sz w:val="18"/>
            <w:szCs w:val="18"/>
            <w:lang w:val="en-US" w:eastAsia="zh-CN" w:bidi="ar-SA"/>
          </w:rPr>
          <w:t>公立领域</w:t>
        </w:r>
      </w:ins>
      <w:r>
        <w:rPr>
          <w:rFonts w:hint="default" w:cstheme="minorBidi"/>
          <w:kern w:val="2"/>
          <w:sz w:val="18"/>
          <w:szCs w:val="18"/>
          <w:lang w:val="en-US" w:eastAsia="zh-CN" w:bidi="ar-SA"/>
        </w:rPr>
        <w:t>与</w:t>
      </w:r>
      <w:del w:id="1757" w:author="Vanessa" w:date="2023-11-03T09:11:35Z">
        <w:r>
          <w:rPr>
            <w:rFonts w:hint="default" w:cstheme="minorBidi"/>
            <w:kern w:val="2"/>
            <w:sz w:val="18"/>
            <w:szCs w:val="18"/>
            <w:lang w:val="en-US" w:eastAsia="zh-CN" w:bidi="ar-SA"/>
          </w:rPr>
          <w:delText>私营</w:delText>
        </w:r>
      </w:del>
      <w:del w:id="1758" w:author="Vanessa" w:date="2023-11-06T09:42:55Z">
        <w:r>
          <w:rPr>
            <w:rFonts w:hint="default" w:cstheme="minorBidi"/>
            <w:kern w:val="2"/>
            <w:sz w:val="18"/>
            <w:szCs w:val="18"/>
            <w:lang w:val="en-US" w:eastAsia="zh-CN" w:bidi="ar-SA"/>
          </w:rPr>
          <w:delText>部门</w:delText>
        </w:r>
      </w:del>
      <w:ins w:id="1759" w:author="Vanessa" w:date="2023-11-06T09:44:52Z">
        <w:r>
          <w:rPr>
            <w:rFonts w:hint="eastAsia" w:cstheme="minorBidi"/>
            <w:kern w:val="2"/>
            <w:sz w:val="18"/>
            <w:szCs w:val="18"/>
            <w:lang w:val="en-US" w:eastAsia="zh-CN" w:bidi="ar-SA"/>
          </w:rPr>
          <w:t>私立领域</w:t>
        </w:r>
      </w:ins>
      <w:r>
        <w:rPr>
          <w:rFonts w:hint="default" w:cstheme="minorBidi"/>
          <w:kern w:val="2"/>
          <w:sz w:val="18"/>
          <w:szCs w:val="18"/>
          <w:lang w:val="en-US" w:eastAsia="zh-CN" w:bidi="ar-SA"/>
        </w:rPr>
        <w:t>OSPO的价值主张是不同的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80" w:leftChars="20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OSPOs are tools to achieve open source goals and policy goals that require open</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source</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80" w:leftChars="20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OSPO是实现开源目标和需要开源的政策目标的工具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80" w:leftChars="20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OSPOs are capacity and cultural change constructs</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80" w:leftChars="20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OSPO</w:t>
      </w:r>
      <w:r>
        <w:rPr>
          <w:rFonts w:hint="eastAsia" w:cstheme="minorBidi"/>
          <w:kern w:val="2"/>
          <w:sz w:val="18"/>
          <w:szCs w:val="18"/>
          <w:lang w:val="en-US" w:eastAsia="zh-CN" w:bidi="ar-SA"/>
        </w:rPr>
        <w:t>带来了</w:t>
      </w:r>
      <w:r>
        <w:rPr>
          <w:rFonts w:hint="default" w:cstheme="minorBidi"/>
          <w:kern w:val="2"/>
          <w:sz w:val="18"/>
          <w:szCs w:val="18"/>
          <w:lang w:val="en-US" w:eastAsia="zh-CN" w:bidi="ar-SA"/>
        </w:rPr>
        <w:t>能力和文化变革</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80" w:leftChars="200" w:hanging="42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80" w:leftChars="20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OSPOs don’t require a big budget, but a strong mandate</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80" w:leftChars="20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OSPO不需要</w:t>
      </w:r>
      <w:r>
        <w:rPr>
          <w:rFonts w:hint="eastAsia" w:cstheme="minorBidi"/>
          <w:kern w:val="2"/>
          <w:sz w:val="18"/>
          <w:szCs w:val="18"/>
          <w:lang w:val="en-US" w:eastAsia="zh-CN" w:bidi="ar-SA"/>
        </w:rPr>
        <w:t>很多</w:t>
      </w:r>
      <w:r>
        <w:rPr>
          <w:rFonts w:hint="default" w:cstheme="minorBidi"/>
          <w:kern w:val="2"/>
          <w:sz w:val="18"/>
          <w:szCs w:val="18"/>
          <w:lang w:val="en-US" w:eastAsia="zh-CN" w:bidi="ar-SA"/>
        </w:rPr>
        <w:t>的预算，但需要强有力的</w:t>
      </w:r>
      <w:ins w:id="1760" w:author="Vanessa" w:date="2023-11-06T13:38:21Z">
        <w:r>
          <w:rPr>
            <w:rFonts w:hint="eastAsia" w:cstheme="minorBidi"/>
            <w:kern w:val="2"/>
            <w:sz w:val="18"/>
            <w:szCs w:val="18"/>
            <w:lang w:val="en-US" w:eastAsia="zh-CN" w:bidi="ar-SA"/>
          </w:rPr>
          <w:t>职</w:t>
        </w:r>
      </w:ins>
      <w:ins w:id="1761" w:author="Vanessa" w:date="2023-11-06T13:38:25Z">
        <w:r>
          <w:rPr>
            <w:rFonts w:hint="eastAsia" w:cstheme="minorBidi"/>
            <w:kern w:val="2"/>
            <w:sz w:val="18"/>
            <w:szCs w:val="18"/>
            <w:lang w:val="en-US" w:eastAsia="zh-CN" w:bidi="ar-SA"/>
          </w:rPr>
          <w:t>权</w:t>
        </w:r>
      </w:ins>
      <w:del w:id="1762" w:author="Vanessa" w:date="2023-11-06T13:38:20Z">
        <w:r>
          <w:rPr>
            <w:rFonts w:hint="default" w:cstheme="minorBidi"/>
            <w:kern w:val="2"/>
            <w:sz w:val="18"/>
            <w:szCs w:val="18"/>
            <w:lang w:val="en-US" w:eastAsia="zh-CN" w:bidi="ar-SA"/>
          </w:rPr>
          <w:delText>授权</w:delText>
        </w:r>
      </w:del>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80" w:leftChars="20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OSPOs are currently being built in organisations with extensive OSS experience</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80" w:leftChars="20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目前具有丰富</w:t>
      </w:r>
      <w:r>
        <w:rPr>
          <w:rFonts w:hint="eastAsia" w:cstheme="minorBidi"/>
          <w:kern w:val="2"/>
          <w:sz w:val="18"/>
          <w:szCs w:val="18"/>
          <w:lang w:val="en-US" w:eastAsia="zh-CN" w:bidi="ar-SA"/>
        </w:rPr>
        <w:t>开源软件经验</w:t>
      </w:r>
      <w:r>
        <w:rPr>
          <w:rFonts w:hint="default" w:cstheme="minorBidi"/>
          <w:kern w:val="2"/>
          <w:sz w:val="18"/>
          <w:szCs w:val="18"/>
          <w:lang w:val="en-US" w:eastAsia="zh-CN" w:bidi="ar-SA"/>
        </w:rPr>
        <w:t>的组织</w:t>
      </w:r>
      <w:r>
        <w:rPr>
          <w:rFonts w:hint="eastAsia" w:cstheme="minorBidi"/>
          <w:kern w:val="2"/>
          <w:sz w:val="18"/>
          <w:szCs w:val="18"/>
          <w:lang w:val="en-US" w:eastAsia="zh-CN" w:bidi="ar-SA"/>
        </w:rPr>
        <w:t>正在</w:t>
      </w:r>
      <w:r>
        <w:rPr>
          <w:rFonts w:hint="default" w:cstheme="minorBidi"/>
          <w:kern w:val="2"/>
          <w:sz w:val="18"/>
          <w:szCs w:val="18"/>
          <w:lang w:val="en-US" w:eastAsia="zh-CN" w:bidi="ar-SA"/>
        </w:rPr>
        <w:t>建立OSPO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80" w:leftChars="20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The OSPO needs a mandate to support the internal open source processes of the</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organisation, but for the OSPO to realise value from open source it needs an external</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mandate to collaborate</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80" w:leftChars="20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OSPO需要一个支持组织内部开源进程的</w:t>
      </w:r>
      <w:ins w:id="1763" w:author="Vanessa" w:date="2023-11-06T13:38:35Z">
        <w:r>
          <w:rPr>
            <w:rFonts w:hint="eastAsia" w:cstheme="minorBidi"/>
            <w:kern w:val="2"/>
            <w:sz w:val="18"/>
            <w:szCs w:val="18"/>
            <w:lang w:val="en-US" w:eastAsia="zh-CN" w:bidi="ar-SA"/>
          </w:rPr>
          <w:t>职权</w:t>
        </w:r>
      </w:ins>
      <w:del w:id="1764" w:author="Vanessa" w:date="2023-11-06T13:38:34Z">
        <w:r>
          <w:rPr>
            <w:rFonts w:hint="default" w:cstheme="minorBidi"/>
            <w:kern w:val="2"/>
            <w:sz w:val="18"/>
            <w:szCs w:val="18"/>
            <w:lang w:val="en-US" w:eastAsia="zh-CN" w:bidi="ar-SA"/>
          </w:rPr>
          <w:delText>授</w:delText>
        </w:r>
      </w:del>
      <w:del w:id="1765" w:author="Vanessa" w:date="2023-11-06T13:38:33Z">
        <w:r>
          <w:rPr>
            <w:rFonts w:hint="default" w:cstheme="minorBidi"/>
            <w:kern w:val="2"/>
            <w:sz w:val="18"/>
            <w:szCs w:val="18"/>
            <w:lang w:val="en-US" w:eastAsia="zh-CN" w:bidi="ar-SA"/>
          </w:rPr>
          <w:delText>权</w:delText>
        </w:r>
      </w:del>
      <w:r>
        <w:rPr>
          <w:rFonts w:hint="default" w:cstheme="minorBidi"/>
          <w:kern w:val="2"/>
          <w:sz w:val="18"/>
          <w:szCs w:val="18"/>
          <w:lang w:val="en-US" w:eastAsia="zh-CN" w:bidi="ar-SA"/>
        </w:rPr>
        <w:t>，但为了使OSPO从开源中实现价值，它需要一个</w:t>
      </w:r>
      <w:r>
        <w:rPr>
          <w:rFonts w:hint="eastAsia" w:cstheme="minorBidi"/>
          <w:kern w:val="2"/>
          <w:sz w:val="18"/>
          <w:szCs w:val="18"/>
          <w:lang w:val="en-US" w:eastAsia="zh-CN" w:bidi="ar-SA"/>
        </w:rPr>
        <w:t>进行外部合作的授权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80" w:leftChars="20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An OSPO will be as good as the strategy it supports</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80" w:leftChars="200" w:hanging="42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一个OSPO的好坏将取决于它所支持的战略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jc w:val="both"/>
        <w:textAlignment w:val="auto"/>
        <w:rPr>
          <w:rFonts w:hint="default" w:cstheme="minorBidi"/>
          <w:kern w:val="2"/>
          <w:sz w:val="18"/>
          <w:szCs w:val="18"/>
          <w:highlight w:val="none"/>
          <w:lang w:val="en-US" w:eastAsia="zh-CN" w:bidi="ar-SA"/>
          <w:rPrChange w:id="1766" w:author="Vanessa" w:date="2023-11-06T13:37:08Z">
            <w:rPr>
              <w:rFonts w:hint="default" w:cstheme="minorBidi"/>
              <w:kern w:val="2"/>
              <w:sz w:val="18"/>
              <w:szCs w:val="18"/>
              <w:lang w:val="en-US" w:eastAsia="zh-CN" w:bidi="ar-SA"/>
            </w:rPr>
          </w:rPrChange>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80" w:leftChars="200" w:hanging="420" w:firstLineChars="0"/>
        <w:jc w:val="both"/>
        <w:textAlignment w:val="auto"/>
        <w:rPr>
          <w:rFonts w:hint="default" w:cstheme="minorBidi"/>
          <w:kern w:val="2"/>
          <w:sz w:val="18"/>
          <w:szCs w:val="18"/>
          <w:highlight w:val="none"/>
          <w:lang w:val="en-US" w:eastAsia="zh-CN" w:bidi="ar-SA"/>
          <w:rPrChange w:id="1767" w:author="Vanessa" w:date="2023-11-06T13:37:08Z">
            <w:rPr>
              <w:rFonts w:hint="default" w:cstheme="minorBidi"/>
              <w:kern w:val="2"/>
              <w:sz w:val="18"/>
              <w:szCs w:val="18"/>
              <w:highlight w:val="green"/>
              <w:lang w:val="en-US" w:eastAsia="zh-CN" w:bidi="ar-SA"/>
            </w:rPr>
          </w:rPrChange>
        </w:rPr>
      </w:pPr>
      <w:r>
        <w:rPr>
          <w:rFonts w:hint="default" w:cstheme="minorBidi"/>
          <w:kern w:val="2"/>
          <w:sz w:val="18"/>
          <w:szCs w:val="18"/>
          <w:highlight w:val="none"/>
          <w:lang w:val="en-US" w:eastAsia="zh-CN" w:bidi="ar-SA"/>
          <w:rPrChange w:id="1768" w:author="Vanessa" w:date="2023-11-06T13:37:08Z">
            <w:rPr>
              <w:rFonts w:hint="default" w:cstheme="minorBidi"/>
              <w:kern w:val="2"/>
              <w:sz w:val="18"/>
              <w:szCs w:val="18"/>
              <w:highlight w:val="green"/>
              <w:lang w:val="en-US" w:eastAsia="zh-CN" w:bidi="ar-SA"/>
            </w:rPr>
          </w:rPrChange>
        </w:rPr>
        <w:t>When building an OSPO, learn from earlier efforts through the existing OSPO networks:</w:t>
      </w:r>
      <w:r>
        <w:rPr>
          <w:rFonts w:hint="eastAsia" w:cstheme="minorBidi"/>
          <w:kern w:val="2"/>
          <w:sz w:val="18"/>
          <w:szCs w:val="18"/>
          <w:highlight w:val="none"/>
          <w:lang w:val="en-US" w:eastAsia="zh-CN" w:bidi="ar-SA"/>
          <w:rPrChange w:id="1769" w:author="Vanessa" w:date="2023-11-06T13:37:08Z">
            <w:rPr>
              <w:rFonts w:hint="eastAsia" w:cstheme="minorBidi"/>
              <w:kern w:val="2"/>
              <w:sz w:val="18"/>
              <w:szCs w:val="18"/>
              <w:highlight w:val="green"/>
              <w:lang w:val="en-US" w:eastAsia="zh-CN" w:bidi="ar-SA"/>
            </w:rPr>
          </w:rPrChange>
        </w:rPr>
        <w:t xml:space="preserve"> </w:t>
      </w:r>
      <w:r>
        <w:rPr>
          <w:rFonts w:hint="default" w:cstheme="minorBidi"/>
          <w:kern w:val="2"/>
          <w:sz w:val="18"/>
          <w:szCs w:val="18"/>
          <w:highlight w:val="none"/>
          <w:lang w:val="en-US" w:eastAsia="zh-CN" w:bidi="ar-SA"/>
          <w:rPrChange w:id="1770" w:author="Vanessa" w:date="2023-11-06T13:37:08Z">
            <w:rPr>
              <w:rFonts w:hint="default" w:cstheme="minorBidi"/>
              <w:kern w:val="2"/>
              <w:sz w:val="18"/>
              <w:szCs w:val="18"/>
              <w:highlight w:val="green"/>
              <w:lang w:val="en-US" w:eastAsia="zh-CN" w:bidi="ar-SA"/>
            </w:rPr>
          </w:rPrChange>
        </w:rPr>
        <w:t>don’t remake the wheel</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780" w:leftChars="200" w:hanging="420" w:firstLineChars="0"/>
        <w:jc w:val="both"/>
        <w:textAlignment w:val="auto"/>
        <w:rPr>
          <w:rFonts w:hint="default" w:cstheme="minorBidi"/>
          <w:kern w:val="2"/>
          <w:sz w:val="18"/>
          <w:szCs w:val="18"/>
          <w:highlight w:val="none"/>
          <w:lang w:val="en-US" w:eastAsia="zh-CN" w:bidi="ar-SA"/>
          <w:rPrChange w:id="1771" w:author="Vanessa" w:date="2023-11-06T13:37:08Z">
            <w:rPr>
              <w:rFonts w:hint="default" w:cstheme="minorBidi"/>
              <w:kern w:val="2"/>
              <w:sz w:val="18"/>
              <w:szCs w:val="18"/>
              <w:highlight w:val="green"/>
              <w:lang w:val="en-US" w:eastAsia="zh-CN" w:bidi="ar-SA"/>
            </w:rPr>
          </w:rPrChange>
        </w:rPr>
      </w:pPr>
      <w:r>
        <w:rPr>
          <w:rFonts w:hint="default" w:cstheme="minorBidi"/>
          <w:kern w:val="2"/>
          <w:sz w:val="18"/>
          <w:szCs w:val="18"/>
          <w:highlight w:val="none"/>
          <w:lang w:val="en-US" w:eastAsia="zh-CN" w:bidi="ar-SA"/>
          <w:rPrChange w:id="1772" w:author="Vanessa" w:date="2023-11-06T13:37:08Z">
            <w:rPr>
              <w:rFonts w:hint="default" w:cstheme="minorBidi"/>
              <w:kern w:val="2"/>
              <w:sz w:val="18"/>
              <w:szCs w:val="18"/>
              <w:highlight w:val="green"/>
              <w:lang w:val="en-US" w:eastAsia="zh-CN" w:bidi="ar-SA"/>
            </w:rPr>
          </w:rPrChange>
        </w:rPr>
        <w:t>在建立OSPO时，</w:t>
      </w:r>
      <w:r>
        <w:rPr>
          <w:rFonts w:hint="eastAsia" w:cstheme="minorBidi"/>
          <w:kern w:val="2"/>
          <w:sz w:val="18"/>
          <w:szCs w:val="18"/>
          <w:highlight w:val="none"/>
          <w:lang w:val="en-US" w:eastAsia="zh-CN" w:bidi="ar-SA"/>
          <w:rPrChange w:id="1773" w:author="Vanessa" w:date="2023-11-06T13:37:08Z">
            <w:rPr>
              <w:rFonts w:hint="eastAsia" w:cstheme="minorBidi"/>
              <w:kern w:val="2"/>
              <w:sz w:val="18"/>
              <w:szCs w:val="18"/>
              <w:highlight w:val="green"/>
              <w:lang w:val="en-US" w:eastAsia="zh-CN" w:bidi="ar-SA"/>
            </w:rPr>
          </w:rPrChange>
        </w:rPr>
        <w:t>要</w:t>
      </w:r>
      <w:r>
        <w:rPr>
          <w:rFonts w:hint="default" w:cstheme="minorBidi"/>
          <w:kern w:val="2"/>
          <w:sz w:val="18"/>
          <w:szCs w:val="18"/>
          <w:highlight w:val="none"/>
          <w:lang w:val="en-US" w:eastAsia="zh-CN" w:bidi="ar-SA"/>
          <w:rPrChange w:id="1774" w:author="Vanessa" w:date="2023-11-06T13:37:08Z">
            <w:rPr>
              <w:rFonts w:hint="default" w:cstheme="minorBidi"/>
              <w:kern w:val="2"/>
              <w:sz w:val="18"/>
              <w:szCs w:val="18"/>
              <w:highlight w:val="green"/>
              <w:lang w:val="en-US" w:eastAsia="zh-CN" w:bidi="ar-SA"/>
            </w:rPr>
          </w:rPrChange>
        </w:rPr>
        <w:t>通过现有的OSPO</w:t>
      </w:r>
      <w:ins w:id="1775" w:author="Vanessa" w:date="2023-11-06T13:37:03Z">
        <w:r>
          <w:rPr>
            <w:rFonts w:hint="eastAsia" w:cstheme="minorBidi"/>
            <w:kern w:val="2"/>
            <w:sz w:val="18"/>
            <w:szCs w:val="18"/>
            <w:highlight w:val="none"/>
            <w:lang w:val="en-US" w:eastAsia="zh-CN" w:bidi="ar-SA"/>
            <w:rPrChange w:id="1776" w:author="Vanessa" w:date="2023-11-06T13:37:08Z">
              <w:rPr>
                <w:rFonts w:hint="eastAsia" w:cstheme="minorBidi"/>
                <w:kern w:val="2"/>
                <w:sz w:val="18"/>
                <w:szCs w:val="18"/>
                <w:highlight w:val="green"/>
                <w:lang w:val="en-US" w:eastAsia="zh-CN" w:bidi="ar-SA"/>
              </w:rPr>
            </w:rPrChange>
          </w:rPr>
          <w:t>联络网</w:t>
        </w:r>
      </w:ins>
      <w:del w:id="1778" w:author="Vanessa" w:date="2023-11-06T13:37:01Z">
        <w:r>
          <w:rPr>
            <w:rFonts w:hint="default" w:cstheme="minorBidi"/>
            <w:kern w:val="2"/>
            <w:sz w:val="18"/>
            <w:szCs w:val="18"/>
            <w:highlight w:val="none"/>
            <w:lang w:val="en-US" w:eastAsia="zh-CN" w:bidi="ar-SA"/>
            <w:rPrChange w:id="1779" w:author="Vanessa" w:date="2023-11-06T13:37:08Z">
              <w:rPr>
                <w:rFonts w:hint="default" w:cstheme="minorBidi"/>
                <w:kern w:val="2"/>
                <w:sz w:val="18"/>
                <w:szCs w:val="18"/>
                <w:highlight w:val="green"/>
                <w:lang w:val="en-US" w:eastAsia="zh-CN" w:bidi="ar-SA"/>
              </w:rPr>
            </w:rPrChange>
          </w:rPr>
          <w:delText>网络</w:delText>
        </w:r>
      </w:del>
      <w:r>
        <w:rPr>
          <w:rFonts w:hint="default" w:cstheme="minorBidi"/>
          <w:kern w:val="2"/>
          <w:sz w:val="18"/>
          <w:szCs w:val="18"/>
          <w:highlight w:val="none"/>
          <w:lang w:val="en-US" w:eastAsia="zh-CN" w:bidi="ar-SA"/>
          <w:rPrChange w:id="1781" w:author="Vanessa" w:date="2023-11-06T13:37:08Z">
            <w:rPr>
              <w:rFonts w:hint="default" w:cstheme="minorBidi"/>
              <w:kern w:val="2"/>
              <w:sz w:val="18"/>
              <w:szCs w:val="18"/>
              <w:highlight w:val="green"/>
              <w:lang w:val="en-US" w:eastAsia="zh-CN" w:bidi="ar-SA"/>
            </w:rPr>
          </w:rPrChange>
        </w:rPr>
        <w:t>从</w:t>
      </w:r>
      <w:del w:id="1782" w:author="Vanessa" w:date="2023-11-06T13:37:43Z">
        <w:r>
          <w:rPr>
            <w:rFonts w:hint="default" w:cstheme="minorBidi"/>
            <w:kern w:val="2"/>
            <w:sz w:val="18"/>
            <w:szCs w:val="18"/>
            <w:highlight w:val="none"/>
            <w:lang w:val="en-US" w:eastAsia="zh-CN" w:bidi="ar-SA"/>
            <w:rPrChange w:id="1783" w:author="Vanessa" w:date="2023-11-06T13:37:08Z">
              <w:rPr>
                <w:rFonts w:hint="eastAsia" w:cstheme="minorBidi"/>
                <w:kern w:val="2"/>
                <w:sz w:val="18"/>
                <w:szCs w:val="18"/>
                <w:highlight w:val="green"/>
                <w:lang w:val="en-US" w:eastAsia="zh-CN" w:bidi="ar-SA"/>
              </w:rPr>
            </w:rPrChange>
          </w:rPr>
          <w:delText>之前的</w:delText>
        </w:r>
      </w:del>
      <w:ins w:id="1785" w:author="Vanessa" w:date="2023-11-06T13:37:43Z">
        <w:r>
          <w:rPr>
            <w:rFonts w:hint="eastAsia" w:cstheme="minorBidi"/>
            <w:kern w:val="2"/>
            <w:sz w:val="18"/>
            <w:szCs w:val="18"/>
            <w:highlight w:val="none"/>
            <w:lang w:val="en-US" w:eastAsia="zh-CN" w:bidi="ar-SA"/>
          </w:rPr>
          <w:t>先前</w:t>
        </w:r>
      </w:ins>
      <w:r>
        <w:rPr>
          <w:rFonts w:hint="eastAsia" w:cstheme="minorBidi"/>
          <w:kern w:val="2"/>
          <w:sz w:val="18"/>
          <w:szCs w:val="18"/>
          <w:highlight w:val="none"/>
          <w:lang w:val="en-US" w:eastAsia="zh-CN" w:bidi="ar-SA"/>
          <w:rPrChange w:id="1786" w:author="Vanessa" w:date="2023-11-06T13:37:08Z">
            <w:rPr>
              <w:rFonts w:hint="eastAsia" w:cstheme="minorBidi"/>
              <w:kern w:val="2"/>
              <w:sz w:val="18"/>
              <w:szCs w:val="18"/>
              <w:highlight w:val="green"/>
              <w:lang w:val="en-US" w:eastAsia="zh-CN" w:bidi="ar-SA"/>
            </w:rPr>
          </w:rPrChange>
        </w:rPr>
        <w:t>经验</w:t>
      </w:r>
      <w:r>
        <w:rPr>
          <w:rFonts w:hint="default" w:cstheme="minorBidi"/>
          <w:kern w:val="2"/>
          <w:sz w:val="18"/>
          <w:szCs w:val="18"/>
          <w:highlight w:val="none"/>
          <w:lang w:val="en-US" w:eastAsia="zh-CN" w:bidi="ar-SA"/>
          <w:rPrChange w:id="1787" w:author="Vanessa" w:date="2023-11-06T13:37:08Z">
            <w:rPr>
              <w:rFonts w:hint="default" w:cstheme="minorBidi"/>
              <w:kern w:val="2"/>
              <w:sz w:val="18"/>
              <w:szCs w:val="18"/>
              <w:highlight w:val="green"/>
              <w:lang w:val="en-US" w:eastAsia="zh-CN" w:bidi="ar-SA"/>
            </w:rPr>
          </w:rPrChange>
        </w:rPr>
        <w:t>中学习</w:t>
      </w:r>
      <w:r>
        <w:rPr>
          <w:rFonts w:hint="eastAsia" w:cstheme="minorBidi"/>
          <w:kern w:val="2"/>
          <w:sz w:val="18"/>
          <w:szCs w:val="18"/>
          <w:highlight w:val="none"/>
          <w:lang w:val="en-US" w:eastAsia="zh-CN" w:bidi="ar-SA"/>
          <w:rPrChange w:id="1788" w:author="Vanessa" w:date="2023-11-06T13:37:08Z">
            <w:rPr>
              <w:rFonts w:hint="eastAsia" w:cstheme="minorBidi"/>
              <w:kern w:val="2"/>
              <w:sz w:val="18"/>
              <w:szCs w:val="18"/>
              <w:highlight w:val="green"/>
              <w:lang w:val="en-US" w:eastAsia="zh-CN" w:bidi="ar-SA"/>
            </w:rPr>
          </w:rPrChange>
        </w:rPr>
        <w:t>，</w:t>
      </w:r>
      <w:r>
        <w:rPr>
          <w:rFonts w:hint="default" w:cstheme="minorBidi"/>
          <w:kern w:val="2"/>
          <w:sz w:val="18"/>
          <w:szCs w:val="18"/>
          <w:highlight w:val="none"/>
          <w:lang w:val="en-US" w:eastAsia="zh-CN" w:bidi="ar-SA"/>
          <w:rPrChange w:id="1789" w:author="Vanessa" w:date="2023-11-06T13:37:08Z">
            <w:rPr>
              <w:rFonts w:hint="default" w:cstheme="minorBidi"/>
              <w:kern w:val="2"/>
              <w:sz w:val="18"/>
              <w:szCs w:val="18"/>
              <w:highlight w:val="green"/>
              <w:lang w:val="en-US" w:eastAsia="zh-CN" w:bidi="ar-SA"/>
            </w:rPr>
          </w:rPrChange>
        </w:rPr>
        <w:t>不要</w:t>
      </w:r>
      <w:ins w:id="1790" w:author="Vanessa" w:date="2023-11-06T13:37:13Z">
        <w:r>
          <w:rPr>
            <w:rFonts w:hint="eastAsia" w:cstheme="minorBidi"/>
            <w:kern w:val="2"/>
            <w:sz w:val="18"/>
            <w:szCs w:val="18"/>
            <w:highlight w:val="none"/>
            <w:lang w:val="en-US" w:eastAsia="zh-CN" w:bidi="ar-SA"/>
          </w:rPr>
          <w:t>重复</w:t>
        </w:r>
      </w:ins>
      <w:ins w:id="1791" w:author="Vanessa" w:date="2023-11-06T13:37:19Z">
        <w:r>
          <w:rPr>
            <w:rFonts w:hint="eastAsia" w:cstheme="minorBidi"/>
            <w:kern w:val="2"/>
            <w:sz w:val="18"/>
            <w:szCs w:val="18"/>
            <w:highlight w:val="none"/>
            <w:lang w:val="en-US" w:eastAsia="zh-CN" w:bidi="ar-SA"/>
          </w:rPr>
          <w:t>造</w:t>
        </w:r>
      </w:ins>
      <w:ins w:id="1792" w:author="Vanessa" w:date="2023-11-06T13:37:20Z">
        <w:r>
          <w:rPr>
            <w:rFonts w:hint="eastAsia" w:cstheme="minorBidi"/>
            <w:kern w:val="2"/>
            <w:sz w:val="18"/>
            <w:szCs w:val="18"/>
            <w:highlight w:val="none"/>
            <w:lang w:val="en-US" w:eastAsia="zh-CN" w:bidi="ar-SA"/>
          </w:rPr>
          <w:t>轮子</w:t>
        </w:r>
      </w:ins>
      <w:del w:id="1793" w:author="Vanessa" w:date="2023-11-06T13:37:22Z">
        <w:r>
          <w:rPr>
            <w:rFonts w:hint="eastAsia" w:cstheme="minorBidi"/>
            <w:kern w:val="2"/>
            <w:sz w:val="18"/>
            <w:szCs w:val="18"/>
            <w:highlight w:val="none"/>
            <w:lang w:val="en-US" w:eastAsia="zh-CN" w:bidi="ar-SA"/>
            <w:rPrChange w:id="1794" w:author="Vanessa" w:date="2023-11-06T13:37:08Z">
              <w:rPr>
                <w:rFonts w:hint="eastAsia" w:cstheme="minorBidi"/>
                <w:kern w:val="2"/>
                <w:sz w:val="18"/>
                <w:szCs w:val="18"/>
                <w:highlight w:val="green"/>
                <w:lang w:val="en-US" w:eastAsia="zh-CN" w:bidi="ar-SA"/>
              </w:rPr>
            </w:rPrChange>
          </w:rPr>
          <w:delText>重蹈覆辙</w:delText>
        </w:r>
      </w:del>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jc w:val="both"/>
        <w:textAlignment w:val="auto"/>
        <w:rPr>
          <w:rFonts w:hint="eastAsia"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cstheme="minorBidi"/>
          <w:b/>
          <w:bCs/>
          <w:kern w:val="2"/>
          <w:sz w:val="18"/>
          <w:szCs w:val="18"/>
          <w:lang w:val="en-US" w:eastAsia="zh-CN" w:bidi="ar-SA"/>
        </w:rPr>
      </w:pPr>
      <w:r>
        <w:rPr>
          <w:rFonts w:hint="eastAsia" w:cstheme="minorBidi"/>
          <w:b/>
          <w:bCs/>
          <w:kern w:val="2"/>
          <w:sz w:val="18"/>
          <w:szCs w:val="18"/>
          <w:lang w:val="en-US" w:eastAsia="zh-CN" w:bidi="ar-SA"/>
        </w:rPr>
        <w:t>Conclusion</w:t>
      </w:r>
    </w:p>
    <w:p>
      <w:pPr>
        <w:keepNext w:val="0"/>
        <w:keepLines w:val="0"/>
        <w:pageBreakBefore w:val="0"/>
        <w:widowControl w:val="0"/>
        <w:kinsoku/>
        <w:wordWrap/>
        <w:overflowPunct/>
        <w:topLinePunct w:val="0"/>
        <w:autoSpaceDE/>
        <w:autoSpaceDN/>
        <w:bidi w:val="0"/>
        <w:adjustRightInd/>
        <w:snapToGrid/>
        <w:spacing w:line="240" w:lineRule="auto"/>
        <w:ind w:leftChars="0" w:firstLine="0" w:firstLineChars="0"/>
        <w:jc w:val="both"/>
        <w:textAlignment w:val="auto"/>
        <w:rPr>
          <w:rFonts w:hint="eastAsia" w:cstheme="minorBidi"/>
          <w:kern w:val="2"/>
          <w:sz w:val="18"/>
          <w:szCs w:val="18"/>
          <w:lang w:val="en-US" w:eastAsia="zh-CN" w:bidi="ar-SA"/>
        </w:rPr>
      </w:pPr>
      <w:r>
        <w:rPr>
          <w:rFonts w:hint="eastAsia" w:cstheme="minorBidi"/>
          <w:b/>
          <w:bCs/>
          <w:kern w:val="2"/>
          <w:sz w:val="18"/>
          <w:szCs w:val="18"/>
          <w:lang w:val="en-US" w:eastAsia="zh-CN" w:bidi="ar-SA"/>
        </w:rPr>
        <w:t>结论</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It is early in the process for OSPOs in government to make firm conclusions. That said, the</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 xml:space="preserve">general conclusion is that </w:t>
      </w:r>
      <w:r>
        <w:rPr>
          <w:rFonts w:hint="default" w:cstheme="minorBidi"/>
          <w:b/>
          <w:bCs/>
          <w:kern w:val="2"/>
          <w:sz w:val="18"/>
          <w:szCs w:val="18"/>
          <w:lang w:val="en-US" w:eastAsia="zh-CN" w:bidi="ar-SA"/>
        </w:rPr>
        <w:t>OSPOs are built to give the Government CIO options and real</w:t>
      </w:r>
      <w:r>
        <w:rPr>
          <w:rFonts w:hint="eastAsia" w:cstheme="minorBidi"/>
          <w:b/>
          <w:bCs/>
          <w:kern w:val="2"/>
          <w:sz w:val="18"/>
          <w:szCs w:val="18"/>
          <w:lang w:val="en-US" w:eastAsia="zh-CN" w:bidi="ar-SA"/>
        </w:rPr>
        <w:t xml:space="preserve"> </w:t>
      </w:r>
      <w:r>
        <w:rPr>
          <w:rFonts w:hint="default" w:cstheme="minorBidi"/>
          <w:b/>
          <w:bCs/>
          <w:kern w:val="2"/>
          <w:sz w:val="18"/>
          <w:szCs w:val="18"/>
          <w:lang w:val="en-US" w:eastAsia="zh-CN" w:bidi="ar-SA"/>
        </w:rPr>
        <w:t>choice</w:t>
      </w:r>
      <w:r>
        <w:rPr>
          <w:rFonts w:hint="default" w:cstheme="minorBidi"/>
          <w:kern w:val="2"/>
          <w:sz w:val="18"/>
          <w:szCs w:val="18"/>
          <w:lang w:val="en-US" w:eastAsia="zh-CN" w:bidi="ar-SA"/>
        </w:rPr>
        <w:t>.</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对于</w:t>
      </w:r>
      <w:ins w:id="1796" w:author="Vanessa" w:date="2023-11-06T09:23:52Z">
        <w:r>
          <w:rPr>
            <w:rFonts w:hint="eastAsia" w:cstheme="minorBidi"/>
            <w:kern w:val="2"/>
            <w:sz w:val="18"/>
            <w:szCs w:val="18"/>
            <w:lang w:val="en-US" w:eastAsia="zh-CN" w:bidi="ar-SA"/>
          </w:rPr>
          <w:t>设立</w:t>
        </w:r>
      </w:ins>
      <w:ins w:id="1797" w:author="Vanessa" w:date="2023-11-06T09:23:53Z">
        <w:r>
          <w:rPr>
            <w:rFonts w:hint="eastAsia" w:cstheme="minorBidi"/>
            <w:kern w:val="2"/>
            <w:sz w:val="18"/>
            <w:szCs w:val="18"/>
            <w:lang w:val="en-US" w:eastAsia="zh-CN" w:bidi="ar-SA"/>
          </w:rPr>
          <w:t>在</w:t>
        </w:r>
      </w:ins>
      <w:r>
        <w:rPr>
          <w:rFonts w:hint="default" w:cstheme="minorBidi"/>
          <w:kern w:val="2"/>
          <w:sz w:val="18"/>
          <w:szCs w:val="18"/>
          <w:lang w:val="en-US" w:eastAsia="zh-CN" w:bidi="ar-SA"/>
        </w:rPr>
        <w:t>政府</w:t>
      </w:r>
      <w:del w:id="1798" w:author="Vanessa" w:date="2023-11-06T09:23:54Z">
        <w:r>
          <w:rPr>
            <w:rFonts w:hint="default" w:cstheme="minorBidi"/>
            <w:kern w:val="2"/>
            <w:sz w:val="18"/>
            <w:szCs w:val="18"/>
            <w:lang w:val="en-US" w:eastAsia="zh-CN" w:bidi="ar-SA"/>
          </w:rPr>
          <w:delText>中</w:delText>
        </w:r>
      </w:del>
      <w:r>
        <w:rPr>
          <w:rFonts w:hint="default" w:cstheme="minorBidi"/>
          <w:kern w:val="2"/>
          <w:sz w:val="18"/>
          <w:szCs w:val="18"/>
          <w:lang w:val="en-US" w:eastAsia="zh-CN" w:bidi="ar-SA"/>
        </w:rPr>
        <w:t>的OSPO来说，要做出确定的结论还为时</w:t>
      </w:r>
      <w:r>
        <w:rPr>
          <w:rFonts w:hint="eastAsia" w:cstheme="minorBidi"/>
          <w:kern w:val="2"/>
          <w:sz w:val="18"/>
          <w:szCs w:val="18"/>
          <w:lang w:val="en-US" w:eastAsia="zh-CN" w:bidi="ar-SA"/>
        </w:rPr>
        <w:t>尚</w:t>
      </w:r>
      <w:r>
        <w:rPr>
          <w:rFonts w:hint="default" w:cstheme="minorBidi"/>
          <w:kern w:val="2"/>
          <w:sz w:val="18"/>
          <w:szCs w:val="18"/>
          <w:lang w:val="en-US" w:eastAsia="zh-CN" w:bidi="ar-SA"/>
        </w:rPr>
        <w:t>早。</w:t>
      </w:r>
      <w:r>
        <w:rPr>
          <w:rFonts w:hint="eastAsia" w:cstheme="minorBidi"/>
          <w:kern w:val="2"/>
          <w:sz w:val="18"/>
          <w:szCs w:val="18"/>
          <w:lang w:val="en-US" w:eastAsia="zh-CN" w:bidi="ar-SA"/>
        </w:rPr>
        <w:t>这就是说</w:t>
      </w:r>
      <w:r>
        <w:rPr>
          <w:rFonts w:hint="default" w:cstheme="minorBidi"/>
          <w:kern w:val="2"/>
          <w:sz w:val="18"/>
          <w:szCs w:val="18"/>
          <w:lang w:val="en-US" w:eastAsia="zh-CN" w:bidi="ar-SA"/>
        </w:rPr>
        <w:t>，一般的</w:t>
      </w:r>
      <w:r>
        <w:rPr>
          <w:rFonts w:hint="eastAsia" w:cstheme="minorBidi"/>
          <w:kern w:val="2"/>
          <w:sz w:val="18"/>
          <w:szCs w:val="18"/>
          <w:lang w:val="en-US" w:eastAsia="zh-CN" w:bidi="ar-SA"/>
        </w:rPr>
        <w:t>情况下</w:t>
      </w:r>
      <w:r>
        <w:rPr>
          <w:rFonts w:hint="default" w:cstheme="minorBidi"/>
          <w:kern w:val="2"/>
          <w:sz w:val="18"/>
          <w:szCs w:val="18"/>
          <w:lang w:val="en-US" w:eastAsia="zh-CN" w:bidi="ar-SA"/>
        </w:rPr>
        <w:t>，</w:t>
      </w:r>
      <w:r>
        <w:rPr>
          <w:rFonts w:hint="default" w:cstheme="minorBidi"/>
          <w:b/>
          <w:bCs/>
          <w:kern w:val="2"/>
          <w:sz w:val="18"/>
          <w:szCs w:val="18"/>
          <w:lang w:val="en-US" w:eastAsia="zh-CN" w:bidi="ar-SA"/>
        </w:rPr>
        <w:t>OSPO的建立是为了</w:t>
      </w:r>
      <w:ins w:id="1799" w:author="Vanessa" w:date="2023-11-06T09:24:24Z">
        <w:r>
          <w:rPr>
            <w:rFonts w:hint="eastAsia" w:cstheme="minorBidi"/>
            <w:b/>
            <w:bCs/>
            <w:kern w:val="2"/>
            <w:sz w:val="18"/>
            <w:szCs w:val="18"/>
            <w:lang w:val="en-US" w:eastAsia="zh-CN" w:bidi="ar-SA"/>
          </w:rPr>
          <w:t>向</w:t>
        </w:r>
      </w:ins>
      <w:del w:id="1800" w:author="Vanessa" w:date="2023-11-06T09:24:23Z">
        <w:r>
          <w:rPr>
            <w:rFonts w:hint="default" w:cstheme="minorBidi"/>
            <w:b/>
            <w:bCs/>
            <w:kern w:val="2"/>
            <w:sz w:val="18"/>
            <w:szCs w:val="18"/>
            <w:lang w:val="en-US" w:eastAsia="zh-CN" w:bidi="ar-SA"/>
          </w:rPr>
          <w:delText>给</w:delText>
        </w:r>
      </w:del>
      <w:r>
        <w:rPr>
          <w:rFonts w:hint="default" w:cstheme="minorBidi"/>
          <w:b/>
          <w:bCs/>
          <w:kern w:val="2"/>
          <w:sz w:val="18"/>
          <w:szCs w:val="18"/>
          <w:lang w:val="en-US" w:eastAsia="zh-CN" w:bidi="ar-SA"/>
        </w:rPr>
        <w:t>政府CIO提供真正的选择</w:t>
      </w:r>
      <w:r>
        <w:rPr>
          <w:rFonts w:hint="default" w:cstheme="minorBidi"/>
          <w:kern w:val="2"/>
          <w:sz w:val="18"/>
          <w:szCs w:val="18"/>
          <w:lang w:val="en-US" w:eastAsia="zh-CN" w:bidi="ar-SA"/>
        </w:rPr>
        <w:t>。</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Considering the observations from the case studies, as well as the theoretical</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considerations from the point of view of government CIOs, the OSPOs built or being</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planned are responses to the complex demands put on CIOs in terms of political goals and</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citizen needs.</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考虑到从案例研究中</w:t>
      </w:r>
      <w:ins w:id="1801" w:author="Vanessa" w:date="2023-11-06T09:24:54Z">
        <w:r>
          <w:rPr>
            <w:rFonts w:hint="eastAsia" w:cstheme="minorBidi"/>
            <w:kern w:val="2"/>
            <w:sz w:val="18"/>
            <w:szCs w:val="18"/>
            <w:lang w:val="en-US" w:eastAsia="zh-CN" w:bidi="ar-SA"/>
          </w:rPr>
          <w:t>所</w:t>
        </w:r>
      </w:ins>
      <w:r>
        <w:rPr>
          <w:rFonts w:hint="default" w:cstheme="minorBidi"/>
          <w:kern w:val="2"/>
          <w:sz w:val="18"/>
          <w:szCs w:val="18"/>
          <w:lang w:val="en-US" w:eastAsia="zh-CN" w:bidi="ar-SA"/>
        </w:rPr>
        <w:t>观察到的情况，</w:t>
      </w:r>
      <w:ins w:id="1802" w:author="Vanessa" w:date="2023-11-06T09:25:03Z">
        <w:r>
          <w:rPr>
            <w:rFonts w:hint="eastAsia" w:cstheme="minorBidi"/>
            <w:kern w:val="2"/>
            <w:sz w:val="18"/>
            <w:szCs w:val="18"/>
            <w:lang w:val="en-US" w:eastAsia="zh-CN" w:bidi="ar-SA"/>
          </w:rPr>
          <w:t>并</w:t>
        </w:r>
      </w:ins>
      <w:del w:id="1803" w:author="Vanessa" w:date="2023-11-06T09:25:03Z">
        <w:r>
          <w:rPr>
            <w:rFonts w:hint="default" w:cstheme="minorBidi"/>
            <w:kern w:val="2"/>
            <w:sz w:val="18"/>
            <w:szCs w:val="18"/>
            <w:lang w:val="en-US" w:eastAsia="zh-CN" w:bidi="ar-SA"/>
          </w:rPr>
          <w:delText>以</w:delText>
        </w:r>
      </w:del>
      <w:del w:id="1804" w:author="Vanessa" w:date="2023-11-06T09:25:02Z">
        <w:r>
          <w:rPr>
            <w:rFonts w:hint="default" w:cstheme="minorBidi"/>
            <w:kern w:val="2"/>
            <w:sz w:val="18"/>
            <w:szCs w:val="18"/>
            <w:lang w:val="en-US" w:eastAsia="zh-CN" w:bidi="ar-SA"/>
          </w:rPr>
          <w:delText>及</w:delText>
        </w:r>
      </w:del>
      <w:r>
        <w:rPr>
          <w:rFonts w:hint="eastAsia" w:cstheme="minorBidi"/>
          <w:kern w:val="2"/>
          <w:sz w:val="18"/>
          <w:szCs w:val="18"/>
          <w:lang w:val="en-US" w:eastAsia="zh-CN" w:bidi="ar-SA"/>
        </w:rPr>
        <w:t>站在</w:t>
      </w:r>
      <w:r>
        <w:rPr>
          <w:rFonts w:hint="default" w:cstheme="minorBidi"/>
          <w:kern w:val="2"/>
          <w:sz w:val="18"/>
          <w:szCs w:val="18"/>
          <w:lang w:val="en-US" w:eastAsia="zh-CN" w:bidi="ar-SA"/>
        </w:rPr>
        <w:t>政府CIO角度的理论考虑，已建成或正在规划的OSPO是</w:t>
      </w:r>
      <w:del w:id="1805" w:author="Vanessa" w:date="2023-11-06T09:26:50Z">
        <w:r>
          <w:rPr>
            <w:rFonts w:hint="default" w:cstheme="minorBidi"/>
            <w:kern w:val="2"/>
            <w:sz w:val="18"/>
            <w:szCs w:val="18"/>
            <w:lang w:val="en-US" w:eastAsia="zh-CN" w:bidi="ar-SA"/>
          </w:rPr>
          <w:delText>对CIO</w:delText>
        </w:r>
      </w:del>
      <w:ins w:id="1806" w:author="Vanessa" w:date="2023-11-06T09:25:36Z">
        <w:r>
          <w:rPr>
            <w:rFonts w:hint="eastAsia" w:cstheme="minorBidi"/>
            <w:kern w:val="2"/>
            <w:sz w:val="18"/>
            <w:szCs w:val="18"/>
            <w:lang w:val="en-US" w:eastAsia="zh-CN" w:bidi="ar-SA"/>
          </w:rPr>
          <w:t>就</w:t>
        </w:r>
      </w:ins>
      <w:del w:id="1807" w:author="Vanessa" w:date="2023-11-06T09:25:35Z">
        <w:r>
          <w:rPr>
            <w:rFonts w:hint="default" w:cstheme="minorBidi"/>
            <w:kern w:val="2"/>
            <w:sz w:val="18"/>
            <w:szCs w:val="18"/>
            <w:lang w:val="en-US" w:eastAsia="zh-CN" w:bidi="ar-SA"/>
          </w:rPr>
          <w:delText>在</w:delText>
        </w:r>
      </w:del>
      <w:r>
        <w:rPr>
          <w:rFonts w:hint="default" w:cstheme="minorBidi"/>
          <w:kern w:val="2"/>
          <w:sz w:val="18"/>
          <w:szCs w:val="18"/>
          <w:lang w:val="en-US" w:eastAsia="zh-CN" w:bidi="ar-SA"/>
        </w:rPr>
        <w:t>政治目标和公民</w:t>
      </w:r>
      <w:del w:id="1808" w:author="Vanessa" w:date="2023-11-06T11:17:03Z">
        <w:r>
          <w:rPr>
            <w:rFonts w:hint="default" w:cstheme="minorBidi"/>
            <w:kern w:val="2"/>
            <w:sz w:val="18"/>
            <w:szCs w:val="18"/>
            <w:lang w:val="en-US" w:eastAsia="zh-CN" w:bidi="ar-SA"/>
          </w:rPr>
          <w:delText>需求</w:delText>
        </w:r>
      </w:del>
      <w:ins w:id="1809" w:author="Vanessa" w:date="2023-11-06T11:17:03Z">
        <w:r>
          <w:rPr>
            <w:rFonts w:hint="eastAsia" w:cstheme="minorBidi"/>
            <w:kern w:val="2"/>
            <w:sz w:val="18"/>
            <w:szCs w:val="18"/>
            <w:lang w:val="en-US" w:eastAsia="zh-CN" w:bidi="ar-SA"/>
          </w:rPr>
          <w:t>诉求</w:t>
        </w:r>
      </w:ins>
      <w:r>
        <w:rPr>
          <w:rFonts w:hint="default" w:cstheme="minorBidi"/>
          <w:kern w:val="2"/>
          <w:sz w:val="18"/>
          <w:szCs w:val="18"/>
          <w:lang w:val="en-US" w:eastAsia="zh-CN" w:bidi="ar-SA"/>
        </w:rPr>
        <w:t>方面</w:t>
      </w:r>
      <w:ins w:id="1810" w:author="Vanessa" w:date="2023-11-06T09:26:45Z">
        <w:r>
          <w:rPr>
            <w:rFonts w:hint="eastAsia" w:cstheme="minorBidi"/>
            <w:kern w:val="2"/>
            <w:sz w:val="18"/>
            <w:szCs w:val="18"/>
            <w:lang w:val="en-US" w:eastAsia="zh-CN" w:bidi="ar-SA"/>
          </w:rPr>
          <w:t>向</w:t>
        </w:r>
      </w:ins>
      <w:ins w:id="1811" w:author="Vanessa" w:date="2023-11-06T09:26:47Z">
        <w:r>
          <w:rPr>
            <w:rFonts w:hint="eastAsia" w:cstheme="minorBidi"/>
            <w:kern w:val="2"/>
            <w:sz w:val="18"/>
            <w:szCs w:val="18"/>
            <w:lang w:val="en-US" w:eastAsia="zh-CN" w:bidi="ar-SA"/>
          </w:rPr>
          <w:t>CIO</w:t>
        </w:r>
      </w:ins>
      <w:ins w:id="1812" w:author="Vanessa" w:date="2023-11-06T09:26:00Z">
        <w:r>
          <w:rPr>
            <w:rFonts w:hint="eastAsia" w:cstheme="minorBidi"/>
            <w:kern w:val="2"/>
            <w:sz w:val="18"/>
            <w:szCs w:val="18"/>
            <w:lang w:val="en-US" w:eastAsia="zh-CN" w:bidi="ar-SA"/>
          </w:rPr>
          <w:t>所</w:t>
        </w:r>
      </w:ins>
      <w:r>
        <w:rPr>
          <w:rFonts w:hint="eastAsia" w:cstheme="minorBidi"/>
          <w:kern w:val="2"/>
          <w:sz w:val="18"/>
          <w:szCs w:val="18"/>
          <w:lang w:val="en-US" w:eastAsia="zh-CN" w:bidi="ar-SA"/>
        </w:rPr>
        <w:t>提</w:t>
      </w:r>
      <w:del w:id="1813" w:author="Vanessa" w:date="2023-11-06T09:26:58Z">
        <w:r>
          <w:rPr>
            <w:rFonts w:hint="eastAsia" w:cstheme="minorBidi"/>
            <w:kern w:val="2"/>
            <w:sz w:val="18"/>
            <w:szCs w:val="18"/>
            <w:lang w:val="en-US" w:eastAsia="zh-CN" w:bidi="ar-SA"/>
          </w:rPr>
          <w:delText>出</w:delText>
        </w:r>
      </w:del>
      <w:del w:id="1814" w:author="Vanessa" w:date="2023-11-06T09:26:58Z">
        <w:r>
          <w:rPr>
            <w:rFonts w:hint="default" w:cstheme="minorBidi"/>
            <w:kern w:val="2"/>
            <w:sz w:val="18"/>
            <w:szCs w:val="18"/>
            <w:lang w:val="en-US" w:eastAsia="zh-CN" w:bidi="ar-SA"/>
          </w:rPr>
          <w:delText>的</w:delText>
        </w:r>
      </w:del>
      <w:r>
        <w:rPr>
          <w:rFonts w:hint="default" w:cstheme="minorBidi"/>
          <w:kern w:val="2"/>
          <w:sz w:val="18"/>
          <w:szCs w:val="18"/>
          <w:lang w:val="en-US" w:eastAsia="zh-CN" w:bidi="ar-SA"/>
        </w:rPr>
        <w:t>复杂</w:t>
      </w:r>
      <w:ins w:id="1815" w:author="Vanessa" w:date="2023-11-06T13:10:52Z">
        <w:r>
          <w:rPr>
            <w:rFonts w:hint="eastAsia" w:cstheme="minorBidi"/>
            <w:kern w:val="2"/>
            <w:sz w:val="18"/>
            <w:szCs w:val="18"/>
            <w:lang w:val="en-US" w:eastAsia="zh-CN" w:bidi="ar-SA"/>
          </w:rPr>
          <w:t>需求</w:t>
        </w:r>
      </w:ins>
      <w:del w:id="1816" w:author="Vanessa" w:date="2023-11-06T00:50:19Z">
        <w:r>
          <w:rPr>
            <w:rFonts w:hint="default" w:cstheme="minorBidi"/>
            <w:kern w:val="2"/>
            <w:sz w:val="18"/>
            <w:szCs w:val="18"/>
            <w:lang w:val="en-US" w:eastAsia="zh-CN" w:bidi="ar-SA"/>
          </w:rPr>
          <w:delText>要求</w:delText>
        </w:r>
      </w:del>
      <w:r>
        <w:rPr>
          <w:rFonts w:hint="default" w:cstheme="minorBidi"/>
          <w:kern w:val="2"/>
          <w:sz w:val="18"/>
          <w:szCs w:val="18"/>
          <w:lang w:val="en-US" w:eastAsia="zh-CN" w:bidi="ar-SA"/>
        </w:rPr>
        <w:t>的回应。</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OSPOs are responses to today’s digital reality where Open Source is ubiquitous and</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unavoidable. More importantly perhaps, they are also being built as a response to</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strategic goals where Open Source needs to be leveraged with intent. Strategic use of</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Open Source can increase an organisation’s, region’s or nation’s digital sovereignty and</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the jurisdiction’s economic growth in terms of start-ups, jobs and GDP. For the digital</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services themselves, Open Source is a tool to achieve better interoperability and quality,</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but at the same time it helps increase their transparency and accountability.</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OSPO是对当今数字现实的回应，在这个现实中，开源无处不在</w:t>
      </w:r>
      <w:ins w:id="1817" w:author="Vanessa" w:date="2023-11-06T09:27:51Z">
        <w:r>
          <w:rPr>
            <w:rFonts w:hint="eastAsia" w:cstheme="minorBidi"/>
            <w:kern w:val="2"/>
            <w:sz w:val="18"/>
            <w:szCs w:val="18"/>
            <w:lang w:val="en-US" w:eastAsia="zh-CN" w:bidi="ar-SA"/>
          </w:rPr>
          <w:t>且</w:t>
        </w:r>
      </w:ins>
      <w:del w:id="1818" w:author="Vanessa" w:date="2023-11-06T09:27:50Z">
        <w:r>
          <w:rPr>
            <w:rFonts w:hint="eastAsia" w:cstheme="minorBidi"/>
            <w:kern w:val="2"/>
            <w:sz w:val="18"/>
            <w:szCs w:val="18"/>
            <w:lang w:val="en-US" w:eastAsia="zh-CN" w:bidi="ar-SA"/>
          </w:rPr>
          <w:delText>、</w:delText>
        </w:r>
      </w:del>
      <w:r>
        <w:rPr>
          <w:rFonts w:hint="default" w:cstheme="minorBidi"/>
          <w:kern w:val="2"/>
          <w:sz w:val="18"/>
          <w:szCs w:val="18"/>
          <w:lang w:val="en-US" w:eastAsia="zh-CN" w:bidi="ar-SA"/>
        </w:rPr>
        <w:t>不可避免。也许更重要的是，它们的建立也是对战略目标的回应，在这种情况下，</w:t>
      </w:r>
      <w:ins w:id="1819" w:author="Vanessa" w:date="2023-11-06T09:28:02Z">
        <w:r>
          <w:rPr>
            <w:rFonts w:hint="eastAsia" w:cstheme="minorBidi"/>
            <w:kern w:val="2"/>
            <w:sz w:val="18"/>
            <w:szCs w:val="18"/>
            <w:lang w:val="en-US" w:eastAsia="zh-CN" w:bidi="ar-SA"/>
          </w:rPr>
          <w:t>则</w:t>
        </w:r>
      </w:ins>
      <w:r>
        <w:rPr>
          <w:rFonts w:hint="default" w:cstheme="minorBidi"/>
          <w:kern w:val="2"/>
          <w:sz w:val="18"/>
          <w:szCs w:val="18"/>
          <w:lang w:val="en-US" w:eastAsia="zh-CN" w:bidi="ar-SA"/>
        </w:rPr>
        <w:t>需要有</w:t>
      </w:r>
      <w:r>
        <w:rPr>
          <w:rFonts w:hint="eastAsia" w:cstheme="minorBidi"/>
          <w:kern w:val="2"/>
          <w:sz w:val="18"/>
          <w:szCs w:val="18"/>
          <w:lang w:val="en-US" w:eastAsia="zh-CN" w:bidi="ar-SA"/>
        </w:rPr>
        <w:t>目的</w:t>
      </w:r>
      <w:r>
        <w:rPr>
          <w:rFonts w:hint="default" w:cstheme="minorBidi"/>
          <w:kern w:val="2"/>
          <w:sz w:val="18"/>
          <w:szCs w:val="18"/>
          <w:lang w:val="en-US" w:eastAsia="zh-CN" w:bidi="ar-SA"/>
        </w:rPr>
        <w:t>地</w:t>
      </w:r>
      <w:r>
        <w:rPr>
          <w:rFonts w:hint="eastAsia" w:cstheme="minorBidi"/>
          <w:kern w:val="2"/>
          <w:sz w:val="18"/>
          <w:szCs w:val="18"/>
          <w:lang w:val="en-US" w:eastAsia="zh-CN" w:bidi="ar-SA"/>
        </w:rPr>
        <w:t>使用开源</w:t>
      </w:r>
      <w:r>
        <w:rPr>
          <w:rFonts w:hint="default" w:cstheme="minorBidi"/>
          <w:kern w:val="2"/>
          <w:sz w:val="18"/>
          <w:szCs w:val="18"/>
          <w:lang w:val="en-US" w:eastAsia="zh-CN" w:bidi="ar-SA"/>
        </w:rPr>
        <w:t>。战略性地使用开源可以提</w:t>
      </w:r>
      <w:ins w:id="1820" w:author="Vanessa" w:date="2023-11-06T09:28:51Z">
        <w:r>
          <w:rPr>
            <w:rFonts w:hint="eastAsia" w:cstheme="minorBidi"/>
            <w:kern w:val="2"/>
            <w:sz w:val="18"/>
            <w:szCs w:val="18"/>
            <w:lang w:val="en-US" w:eastAsia="zh-CN" w:bidi="ar-SA"/>
          </w:rPr>
          <w:t>升</w:t>
        </w:r>
      </w:ins>
      <w:del w:id="1821" w:author="Vanessa" w:date="2023-11-06T09:28:47Z">
        <w:r>
          <w:rPr>
            <w:rFonts w:hint="default" w:cstheme="minorBidi"/>
            <w:kern w:val="2"/>
            <w:sz w:val="18"/>
            <w:szCs w:val="18"/>
            <w:lang w:val="en-US" w:eastAsia="zh-CN" w:bidi="ar-SA"/>
          </w:rPr>
          <w:delText>高</w:delText>
        </w:r>
      </w:del>
      <w:r>
        <w:rPr>
          <w:rFonts w:hint="default" w:cstheme="minorBidi"/>
          <w:kern w:val="2"/>
          <w:sz w:val="18"/>
          <w:szCs w:val="18"/>
          <w:lang w:val="en-US" w:eastAsia="zh-CN" w:bidi="ar-SA"/>
        </w:rPr>
        <w:t>一个组织、地区或国家的数字主权，</w:t>
      </w:r>
      <w:ins w:id="1822" w:author="Vanessa" w:date="2023-11-06T09:29:18Z">
        <w:r>
          <w:rPr>
            <w:rFonts w:hint="eastAsia" w:cstheme="minorBidi"/>
            <w:kern w:val="2"/>
            <w:sz w:val="18"/>
            <w:szCs w:val="18"/>
            <w:lang w:val="en-US" w:eastAsia="zh-CN" w:bidi="ar-SA"/>
          </w:rPr>
          <w:t>并</w:t>
        </w:r>
      </w:ins>
      <w:ins w:id="1823" w:author="Vanessa" w:date="2023-11-06T09:29:19Z">
        <w:r>
          <w:rPr>
            <w:rFonts w:hint="eastAsia" w:cstheme="minorBidi"/>
            <w:kern w:val="2"/>
            <w:sz w:val="18"/>
            <w:szCs w:val="18"/>
            <w:lang w:val="en-US" w:eastAsia="zh-CN" w:bidi="ar-SA"/>
          </w:rPr>
          <w:t>提升</w:t>
        </w:r>
      </w:ins>
      <w:del w:id="1824" w:author="Vanessa" w:date="2023-11-06T09:29:17Z">
        <w:r>
          <w:rPr>
            <w:rFonts w:hint="default" w:cstheme="minorBidi"/>
            <w:kern w:val="2"/>
            <w:sz w:val="18"/>
            <w:szCs w:val="18"/>
            <w:lang w:val="en-US" w:eastAsia="zh-CN" w:bidi="ar-SA"/>
          </w:rPr>
          <w:delText>以及</w:delText>
        </w:r>
      </w:del>
      <w:r>
        <w:rPr>
          <w:rFonts w:hint="default" w:cstheme="minorBidi"/>
          <w:kern w:val="2"/>
          <w:sz w:val="18"/>
          <w:szCs w:val="18"/>
          <w:lang w:val="en-US" w:eastAsia="zh-CN" w:bidi="ar-SA"/>
        </w:rPr>
        <w:t>该地区在创业、就业和GDP方面的经济增长。对于数字服务本身来说，开源是</w:t>
      </w:r>
      <w:del w:id="1825" w:author="Vanessa" w:date="2023-11-06T09:29:36Z">
        <w:r>
          <w:rPr>
            <w:rFonts w:hint="default" w:cstheme="minorBidi"/>
            <w:kern w:val="2"/>
            <w:sz w:val="18"/>
            <w:szCs w:val="18"/>
            <w:lang w:val="en-US" w:eastAsia="zh-CN" w:bidi="ar-SA"/>
          </w:rPr>
          <w:delText>一</w:delText>
        </w:r>
      </w:del>
      <w:del w:id="1826" w:author="Vanessa" w:date="2023-11-06T09:29:35Z">
        <w:r>
          <w:rPr>
            <w:rFonts w:hint="default" w:cstheme="minorBidi"/>
            <w:kern w:val="2"/>
            <w:sz w:val="18"/>
            <w:szCs w:val="18"/>
            <w:lang w:val="en-US" w:eastAsia="zh-CN" w:bidi="ar-SA"/>
          </w:rPr>
          <w:delText>个</w:delText>
        </w:r>
      </w:del>
      <w:r>
        <w:rPr>
          <w:rFonts w:hint="default" w:cstheme="minorBidi"/>
          <w:kern w:val="2"/>
          <w:sz w:val="18"/>
          <w:szCs w:val="18"/>
          <w:lang w:val="en-US" w:eastAsia="zh-CN" w:bidi="ar-SA"/>
        </w:rPr>
        <w:t>实现更好的互操作性和质量的工具，</w:t>
      </w:r>
      <w:ins w:id="1827" w:author="Vanessa" w:date="2023-11-06T09:29:59Z">
        <w:r>
          <w:rPr>
            <w:rFonts w:hint="eastAsia" w:cstheme="minorBidi"/>
            <w:kern w:val="2"/>
            <w:sz w:val="18"/>
            <w:szCs w:val="18"/>
            <w:lang w:val="en-US" w:eastAsia="zh-CN" w:bidi="ar-SA"/>
          </w:rPr>
          <w:t>而</w:t>
        </w:r>
      </w:ins>
      <w:del w:id="1828" w:author="Vanessa" w:date="2023-11-06T09:29:58Z">
        <w:r>
          <w:rPr>
            <w:rFonts w:hint="default" w:cstheme="minorBidi"/>
            <w:kern w:val="2"/>
            <w:sz w:val="18"/>
            <w:szCs w:val="18"/>
            <w:lang w:val="en-US" w:eastAsia="zh-CN" w:bidi="ar-SA"/>
          </w:rPr>
          <w:delText>但</w:delText>
        </w:r>
      </w:del>
      <w:r>
        <w:rPr>
          <w:rFonts w:hint="default" w:cstheme="minorBidi"/>
          <w:kern w:val="2"/>
          <w:sz w:val="18"/>
          <w:szCs w:val="18"/>
          <w:lang w:val="en-US" w:eastAsia="zh-CN" w:bidi="ar-SA"/>
        </w:rPr>
        <w:t>同时它也有助于提高其透明度和</w:t>
      </w:r>
      <w:del w:id="1829" w:author="Vanessa" w:date="2023-11-06T13:45:29Z">
        <w:r>
          <w:rPr>
            <w:rFonts w:hint="default" w:cstheme="minorBidi"/>
            <w:kern w:val="2"/>
            <w:sz w:val="18"/>
            <w:szCs w:val="18"/>
            <w:lang w:val="en-US" w:eastAsia="zh-CN" w:bidi="ar-SA"/>
          </w:rPr>
          <w:delText>责任</w:delText>
        </w:r>
      </w:del>
      <w:ins w:id="1830" w:author="Vanessa" w:date="2023-11-06T13:45:29Z">
        <w:r>
          <w:rPr>
            <w:rFonts w:hint="eastAsia" w:cstheme="minorBidi"/>
            <w:kern w:val="2"/>
            <w:sz w:val="18"/>
            <w:szCs w:val="18"/>
            <w:lang w:val="en-US" w:eastAsia="zh-CN" w:bidi="ar-SA"/>
          </w:rPr>
          <w:t>负责</w:t>
        </w:r>
      </w:ins>
      <w:ins w:id="1831" w:author="Vanessa" w:date="2023-11-06T09:30:39Z">
        <w:r>
          <w:rPr>
            <w:rFonts w:hint="eastAsia" w:cstheme="minorBidi"/>
            <w:kern w:val="2"/>
            <w:sz w:val="18"/>
            <w:szCs w:val="18"/>
            <w:lang w:val="en-US" w:eastAsia="zh-CN" w:bidi="ar-SA"/>
          </w:rPr>
          <w:t>度</w:t>
        </w:r>
      </w:ins>
      <w:r>
        <w:rPr>
          <w:rFonts w:hint="default" w:cstheme="minorBidi"/>
          <w:kern w:val="2"/>
          <w:sz w:val="18"/>
          <w:szCs w:val="18"/>
          <w:lang w:val="en-US" w:eastAsia="zh-CN" w:bidi="ar-SA"/>
        </w:rPr>
        <w:t>。</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The OSPO is the institutional organisational construct that supports and accelerates</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consumption, creation, and application of Open Source software in the organisation that</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houses it. Doing this well in an organisation also has benefits for the government CIO in</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terms of attracting and retaining technical talent.</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OSPO是一种制度性的组织结构，它支持并加速</w:t>
      </w:r>
      <w:del w:id="1832" w:author="Vanessa" w:date="2023-11-06T09:33:13Z">
        <w:r>
          <w:rPr>
            <w:rFonts w:hint="default" w:cstheme="minorBidi"/>
            <w:kern w:val="2"/>
            <w:sz w:val="18"/>
            <w:szCs w:val="18"/>
            <w:lang w:val="en-US" w:eastAsia="zh-CN" w:bidi="ar-SA"/>
          </w:rPr>
          <w:delText>开源软件</w:delText>
        </w:r>
      </w:del>
      <w:r>
        <w:rPr>
          <w:rFonts w:hint="default" w:cstheme="minorBidi"/>
          <w:kern w:val="2"/>
          <w:sz w:val="18"/>
          <w:szCs w:val="18"/>
          <w:lang w:val="en-US" w:eastAsia="zh-CN" w:bidi="ar-SA"/>
        </w:rPr>
        <w:t>在组织内</w:t>
      </w:r>
      <w:del w:id="1833" w:author="Vanessa" w:date="2023-11-06T09:33:14Z">
        <w:r>
          <w:rPr>
            <w:rFonts w:hint="default" w:cstheme="minorBidi"/>
            <w:kern w:val="2"/>
            <w:sz w:val="18"/>
            <w:szCs w:val="18"/>
            <w:lang w:val="en-US" w:eastAsia="zh-CN" w:bidi="ar-SA"/>
          </w:rPr>
          <w:delText>的</w:delText>
        </w:r>
      </w:del>
      <w:r>
        <w:rPr>
          <w:rFonts w:hint="default" w:cstheme="minorBidi"/>
          <w:kern w:val="2"/>
          <w:sz w:val="18"/>
          <w:szCs w:val="18"/>
          <w:lang w:val="en-US" w:eastAsia="zh-CN" w:bidi="ar-SA"/>
        </w:rPr>
        <w:t>消费、</w:t>
      </w:r>
      <w:ins w:id="1834" w:author="Vanessa" w:date="2023-11-06T09:33:23Z">
        <w:r>
          <w:rPr>
            <w:rFonts w:hint="eastAsia" w:cstheme="minorBidi"/>
            <w:kern w:val="2"/>
            <w:sz w:val="18"/>
            <w:szCs w:val="18"/>
            <w:lang w:val="en-US" w:eastAsia="zh-CN" w:bidi="ar-SA"/>
          </w:rPr>
          <w:t>创建</w:t>
        </w:r>
      </w:ins>
      <w:del w:id="1835" w:author="Vanessa" w:date="2023-11-06T09:33:22Z">
        <w:r>
          <w:rPr>
            <w:rFonts w:hint="default" w:cstheme="minorBidi"/>
            <w:kern w:val="2"/>
            <w:sz w:val="18"/>
            <w:szCs w:val="18"/>
            <w:lang w:val="en-US" w:eastAsia="zh-CN" w:bidi="ar-SA"/>
          </w:rPr>
          <w:delText>创造</w:delText>
        </w:r>
      </w:del>
      <w:r>
        <w:rPr>
          <w:rFonts w:hint="default" w:cstheme="minorBidi"/>
          <w:kern w:val="2"/>
          <w:sz w:val="18"/>
          <w:szCs w:val="18"/>
          <w:lang w:val="en-US" w:eastAsia="zh-CN" w:bidi="ar-SA"/>
        </w:rPr>
        <w:t>和应用</w:t>
      </w:r>
      <w:ins w:id="1836" w:author="Vanessa" w:date="2023-11-06T09:33:13Z">
        <w:r>
          <w:rPr>
            <w:rFonts w:hint="default" w:cstheme="minorBidi"/>
            <w:kern w:val="2"/>
            <w:sz w:val="18"/>
            <w:szCs w:val="18"/>
            <w:lang w:val="en-US" w:eastAsia="zh-CN" w:bidi="ar-SA"/>
          </w:rPr>
          <w:t>开源软件</w:t>
        </w:r>
      </w:ins>
      <w:r>
        <w:rPr>
          <w:rFonts w:hint="default" w:cstheme="minorBidi"/>
          <w:kern w:val="2"/>
          <w:sz w:val="18"/>
          <w:szCs w:val="18"/>
          <w:lang w:val="en-US" w:eastAsia="zh-CN" w:bidi="ar-SA"/>
        </w:rPr>
        <w:t>。在一个组织中做好这一点，对于政府的CIO来说，</w:t>
      </w:r>
      <w:r>
        <w:rPr>
          <w:rFonts w:hint="eastAsia" w:cstheme="minorBidi"/>
          <w:kern w:val="2"/>
          <w:sz w:val="18"/>
          <w:szCs w:val="18"/>
          <w:lang w:val="en-US" w:eastAsia="zh-CN" w:bidi="ar-SA"/>
        </w:rPr>
        <w:t>也有助于</w:t>
      </w:r>
      <w:r>
        <w:rPr>
          <w:rFonts w:hint="default" w:cstheme="minorBidi"/>
          <w:kern w:val="2"/>
          <w:sz w:val="18"/>
          <w:szCs w:val="18"/>
          <w:lang w:val="en-US" w:eastAsia="zh-CN" w:bidi="ar-SA"/>
        </w:rPr>
        <w:t>吸引和留住技术人才。</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One of the main arguments for using Open Source in the public sector is IT cost savings,</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both in terms of acquisition and total cost of ownership. This is still true. The trend of</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building OSPOs in governments at all levels (local, municipal, regional, national and supranational) is however the result of Government CIOs now thinking about Open Source</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strategically, aimed at more ambitious goals.</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在</w:t>
      </w:r>
      <w:del w:id="1837" w:author="Vanessa" w:date="2023-10-24T19:54:45Z">
        <w:r>
          <w:rPr>
            <w:rFonts w:hint="default" w:cstheme="minorBidi"/>
            <w:kern w:val="2"/>
            <w:sz w:val="18"/>
            <w:szCs w:val="18"/>
            <w:lang w:val="en-US" w:eastAsia="zh-CN" w:bidi="ar-SA"/>
          </w:rPr>
          <w:delText>公共部门</w:delText>
        </w:r>
      </w:del>
      <w:ins w:id="1838" w:author="Vanessa" w:date="2023-11-06T09:45:01Z">
        <w:r>
          <w:rPr>
            <w:rFonts w:hint="eastAsia" w:cstheme="minorBidi"/>
            <w:kern w:val="2"/>
            <w:sz w:val="18"/>
            <w:szCs w:val="18"/>
            <w:lang w:val="en-US" w:eastAsia="zh-CN" w:bidi="ar-SA"/>
          </w:rPr>
          <w:t>公立领域</w:t>
        </w:r>
      </w:ins>
      <w:r>
        <w:rPr>
          <w:rFonts w:hint="default" w:cstheme="minorBidi"/>
          <w:kern w:val="2"/>
          <w:sz w:val="18"/>
          <w:szCs w:val="18"/>
          <w:lang w:val="en-US" w:eastAsia="zh-CN" w:bidi="ar-SA"/>
        </w:rPr>
        <w:t>使用开源的主要</w:t>
      </w:r>
      <w:r>
        <w:rPr>
          <w:rFonts w:hint="eastAsia" w:cstheme="minorBidi"/>
          <w:kern w:val="2"/>
          <w:sz w:val="18"/>
          <w:szCs w:val="18"/>
          <w:lang w:val="en-US" w:eastAsia="zh-CN" w:bidi="ar-SA"/>
        </w:rPr>
        <w:t>原因</w:t>
      </w:r>
      <w:r>
        <w:rPr>
          <w:rFonts w:hint="default" w:cstheme="minorBidi"/>
          <w:kern w:val="2"/>
          <w:sz w:val="18"/>
          <w:szCs w:val="18"/>
          <w:lang w:val="en-US" w:eastAsia="zh-CN" w:bidi="ar-SA"/>
        </w:rPr>
        <w:t>之一是节省IT成本，</w:t>
      </w:r>
      <w:r>
        <w:rPr>
          <w:rFonts w:hint="eastAsia" w:cstheme="minorBidi"/>
          <w:kern w:val="2"/>
          <w:sz w:val="18"/>
          <w:szCs w:val="18"/>
          <w:lang w:val="en-US" w:eastAsia="zh-CN" w:bidi="ar-SA"/>
        </w:rPr>
        <w:t>无论是</w:t>
      </w:r>
      <w:ins w:id="1839" w:author="Vanessa" w:date="2023-11-06T10:07:37Z">
        <w:r>
          <w:rPr>
            <w:rFonts w:hint="eastAsia" w:cstheme="minorBidi"/>
            <w:kern w:val="2"/>
            <w:sz w:val="18"/>
            <w:szCs w:val="18"/>
            <w:lang w:val="en-US" w:eastAsia="zh-CN" w:bidi="ar-SA"/>
          </w:rPr>
          <w:t>所有权的</w:t>
        </w:r>
      </w:ins>
      <w:r>
        <w:rPr>
          <w:rFonts w:hint="default" w:cstheme="minorBidi"/>
          <w:kern w:val="2"/>
          <w:sz w:val="18"/>
          <w:szCs w:val="18"/>
          <w:lang w:val="en-US" w:eastAsia="zh-CN" w:bidi="ar-SA"/>
        </w:rPr>
        <w:t>购置</w:t>
      </w:r>
      <w:r>
        <w:rPr>
          <w:rFonts w:hint="eastAsia" w:cstheme="minorBidi"/>
          <w:kern w:val="2"/>
          <w:sz w:val="18"/>
          <w:szCs w:val="18"/>
          <w:lang w:val="en-US" w:eastAsia="zh-CN" w:bidi="ar-SA"/>
        </w:rPr>
        <w:t>成本还是</w:t>
      </w:r>
      <w:r>
        <w:rPr>
          <w:rFonts w:hint="default" w:cstheme="minorBidi"/>
          <w:kern w:val="2"/>
          <w:sz w:val="18"/>
          <w:szCs w:val="18"/>
          <w:lang w:val="en-US" w:eastAsia="zh-CN" w:bidi="ar-SA"/>
        </w:rPr>
        <w:t>总成本。这</w:t>
      </w:r>
      <w:ins w:id="1840" w:author="Vanessa" w:date="2023-11-06T09:35:35Z">
        <w:r>
          <w:rPr>
            <w:rFonts w:hint="eastAsia" w:cstheme="minorBidi"/>
            <w:kern w:val="2"/>
            <w:sz w:val="18"/>
            <w:szCs w:val="18"/>
            <w:lang w:val="en-US" w:eastAsia="zh-CN" w:bidi="ar-SA"/>
          </w:rPr>
          <w:t>一直</w:t>
        </w:r>
      </w:ins>
      <w:r>
        <w:rPr>
          <w:rFonts w:hint="default" w:cstheme="minorBidi"/>
          <w:kern w:val="2"/>
          <w:sz w:val="18"/>
          <w:szCs w:val="18"/>
          <w:lang w:val="en-US" w:eastAsia="zh-CN" w:bidi="ar-SA"/>
        </w:rPr>
        <w:t>是事实。然而，在各级政府（地方、市政、区域、国家和超国家）建立OSPO的趋势是</w:t>
      </w:r>
      <w:r>
        <w:rPr>
          <w:rFonts w:hint="eastAsia" w:cstheme="minorBidi"/>
          <w:kern w:val="2"/>
          <w:sz w:val="18"/>
          <w:szCs w:val="18"/>
          <w:lang w:val="en-US" w:eastAsia="zh-CN" w:bidi="ar-SA"/>
        </w:rPr>
        <w:t>当今</w:t>
      </w:r>
      <w:r>
        <w:rPr>
          <w:rFonts w:hint="default" w:cstheme="minorBidi"/>
          <w:kern w:val="2"/>
          <w:sz w:val="18"/>
          <w:szCs w:val="18"/>
          <w:lang w:val="en-US" w:eastAsia="zh-CN" w:bidi="ar-SA"/>
        </w:rPr>
        <w:t>政府CIO从战略上考虑开源的结果，旨在实现更宏伟的目标。</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OSPOs give Government CIOs more pragmatic options. They give the executives of the</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organisations more options, flexibility, and control when it comes to their day-to-day as</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well as long-term strategic goals. This, in turn gives them the ability to better and more</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efficiently meet the diverse and complex demands put on them</w:t>
      </w:r>
      <w:r>
        <w:rPr>
          <w:rFonts w:hint="eastAsia" w:cstheme="minorBidi"/>
          <w:kern w:val="2"/>
          <w:sz w:val="18"/>
          <w:szCs w:val="18"/>
          <w:lang w:val="en-US" w:eastAsia="zh-CN" w:bidi="ar-SA"/>
        </w:rPr>
        <w:t>.</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OSPO给政府CIO提供了更多的务实选择。当涉及到他们的日常工作和长期战略目标时，他们给组织的行政人员</w:t>
      </w:r>
      <w:r>
        <w:rPr>
          <w:rFonts w:hint="eastAsia" w:cstheme="minorBidi"/>
          <w:kern w:val="2"/>
          <w:sz w:val="18"/>
          <w:szCs w:val="18"/>
          <w:lang w:val="en-US" w:eastAsia="zh-CN" w:bidi="ar-SA"/>
        </w:rPr>
        <w:t>提供</w:t>
      </w:r>
      <w:ins w:id="1841" w:author="Vanessa" w:date="2023-11-06T09:38:20Z">
        <w:r>
          <w:rPr>
            <w:rFonts w:hint="eastAsia" w:cstheme="minorBidi"/>
            <w:kern w:val="2"/>
            <w:sz w:val="18"/>
            <w:szCs w:val="18"/>
            <w:lang w:val="en-US" w:eastAsia="zh-CN" w:bidi="ar-SA"/>
          </w:rPr>
          <w:t>了</w:t>
        </w:r>
      </w:ins>
      <w:r>
        <w:rPr>
          <w:rFonts w:hint="default" w:cstheme="minorBidi"/>
          <w:kern w:val="2"/>
          <w:sz w:val="18"/>
          <w:szCs w:val="18"/>
          <w:lang w:val="en-US" w:eastAsia="zh-CN" w:bidi="ar-SA"/>
        </w:rPr>
        <w:t>更多的选择</w:t>
      </w:r>
      <w:ins w:id="1842" w:author="Vanessa" w:date="2023-11-06T09:37:07Z">
        <w:r>
          <w:rPr>
            <w:rFonts w:hint="eastAsia" w:cstheme="minorBidi"/>
            <w:kern w:val="2"/>
            <w:sz w:val="18"/>
            <w:szCs w:val="18"/>
            <w:lang w:val="en-US" w:eastAsia="zh-CN" w:bidi="ar-SA"/>
          </w:rPr>
          <w:t>权</w:t>
        </w:r>
      </w:ins>
      <w:r>
        <w:rPr>
          <w:rFonts w:hint="default" w:cstheme="minorBidi"/>
          <w:kern w:val="2"/>
          <w:sz w:val="18"/>
          <w:szCs w:val="18"/>
          <w:lang w:val="en-US" w:eastAsia="zh-CN" w:bidi="ar-SA"/>
        </w:rPr>
        <w:t>、灵活</w:t>
      </w:r>
      <w:ins w:id="1843" w:author="Vanessa" w:date="2023-11-06T09:36:37Z">
        <w:r>
          <w:rPr>
            <w:rFonts w:hint="eastAsia" w:cstheme="minorBidi"/>
            <w:kern w:val="2"/>
            <w:sz w:val="18"/>
            <w:szCs w:val="18"/>
            <w:lang w:val="en-US" w:eastAsia="zh-CN" w:bidi="ar-SA"/>
          </w:rPr>
          <w:t>度</w:t>
        </w:r>
      </w:ins>
      <w:del w:id="1844" w:author="Vanessa" w:date="2023-11-06T09:36:35Z">
        <w:r>
          <w:rPr>
            <w:rFonts w:hint="default" w:cstheme="minorBidi"/>
            <w:kern w:val="2"/>
            <w:sz w:val="18"/>
            <w:szCs w:val="18"/>
            <w:lang w:val="en-US" w:eastAsia="zh-CN" w:bidi="ar-SA"/>
          </w:rPr>
          <w:delText>性</w:delText>
        </w:r>
      </w:del>
      <w:r>
        <w:rPr>
          <w:rFonts w:hint="default" w:cstheme="minorBidi"/>
          <w:kern w:val="2"/>
          <w:sz w:val="18"/>
          <w:szCs w:val="18"/>
          <w:lang w:val="en-US" w:eastAsia="zh-CN" w:bidi="ar-SA"/>
        </w:rPr>
        <w:t>和控制</w:t>
      </w:r>
      <w:r>
        <w:rPr>
          <w:rFonts w:hint="eastAsia" w:cstheme="minorBidi"/>
          <w:kern w:val="2"/>
          <w:sz w:val="18"/>
          <w:szCs w:val="18"/>
          <w:lang w:val="en-US" w:eastAsia="zh-CN" w:bidi="ar-SA"/>
        </w:rPr>
        <w:t>权</w:t>
      </w:r>
      <w:r>
        <w:rPr>
          <w:rFonts w:hint="default" w:cstheme="minorBidi"/>
          <w:kern w:val="2"/>
          <w:sz w:val="18"/>
          <w:szCs w:val="18"/>
          <w:lang w:val="en-US" w:eastAsia="zh-CN" w:bidi="ar-SA"/>
        </w:rPr>
        <w:t>。这反过来又使他们有能力更好、更有效地满足对他们提出的各种复杂</w:t>
      </w:r>
      <w:ins w:id="1845" w:author="Vanessa" w:date="2023-11-06T11:17:03Z">
        <w:r>
          <w:rPr>
            <w:rFonts w:hint="eastAsia" w:cstheme="minorBidi"/>
            <w:kern w:val="2"/>
            <w:sz w:val="18"/>
            <w:szCs w:val="18"/>
            <w:lang w:val="en-US" w:eastAsia="zh-CN" w:bidi="ar-SA"/>
          </w:rPr>
          <w:t>诉求</w:t>
        </w:r>
      </w:ins>
      <w:del w:id="1846" w:author="Vanessa" w:date="2023-11-06T00:50:27Z">
        <w:r>
          <w:rPr>
            <w:rFonts w:hint="default" w:cstheme="minorBidi"/>
            <w:kern w:val="2"/>
            <w:sz w:val="18"/>
            <w:szCs w:val="18"/>
            <w:lang w:val="en-US" w:eastAsia="zh-CN" w:bidi="ar-SA"/>
          </w:rPr>
          <w:delText>要</w:delText>
        </w:r>
      </w:del>
      <w:del w:id="1847" w:author="Vanessa" w:date="2023-11-06T00:50:26Z">
        <w:r>
          <w:rPr>
            <w:rFonts w:hint="default" w:cstheme="minorBidi"/>
            <w:kern w:val="2"/>
            <w:sz w:val="18"/>
            <w:szCs w:val="18"/>
            <w:lang w:val="en-US" w:eastAsia="zh-CN" w:bidi="ar-SA"/>
          </w:rPr>
          <w:delText>求</w:delText>
        </w:r>
      </w:del>
      <w:r>
        <w:rPr>
          <w:rFonts w:hint="default" w:cstheme="minorBidi"/>
          <w:kern w:val="2"/>
          <w:sz w:val="18"/>
          <w:szCs w:val="18"/>
          <w:lang w:val="en-US" w:eastAsia="zh-CN" w:bidi="ar-SA"/>
        </w:rPr>
        <w:t>。</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3"/>
          <w:numId w:val="0"/>
        </w:numPr>
        <w:kinsoku/>
        <w:wordWrap/>
        <w:overflowPunct/>
        <w:topLinePunct w:val="0"/>
        <w:autoSpaceDE w:val="0"/>
        <w:autoSpaceDN w:val="0"/>
        <w:bidi w:val="0"/>
        <w:adjustRightInd/>
        <w:snapToGrid/>
        <w:spacing w:line="240" w:lineRule="auto"/>
        <w:ind w:leftChars="0" w:firstLine="0" w:firstLineChars="0"/>
        <w:jc w:val="both"/>
        <w:textAlignment w:val="auto"/>
        <w:rPr>
          <w:rFonts w:hint="default" w:cs="Times New Roman"/>
          <w:b/>
          <w:bCs/>
          <w:kern w:val="0"/>
          <w:sz w:val="21"/>
          <w:szCs w:val="21"/>
          <w:highlight w:val="lightGray"/>
          <w:lang w:val="en-US" w:eastAsia="zh-CN" w:bidi="ar-SA"/>
        </w:rPr>
      </w:pPr>
      <w:r>
        <w:rPr>
          <w:rFonts w:hint="default" w:cs="Times New Roman"/>
          <w:b/>
          <w:bCs/>
          <w:kern w:val="0"/>
          <w:sz w:val="21"/>
          <w:szCs w:val="21"/>
          <w:highlight w:val="lightGray"/>
          <w:lang w:val="en-US" w:eastAsia="zh-CN" w:bidi="ar-SA"/>
        </w:rPr>
        <w:t>ADDITIONAL RESOURCES</w:t>
      </w:r>
    </w:p>
    <w:p>
      <w:pPr>
        <w:keepNext w:val="0"/>
        <w:keepLines w:val="0"/>
        <w:pageBreakBefore w:val="0"/>
        <w:widowControl w:val="0"/>
        <w:numPr>
          <w:ilvl w:val="3"/>
          <w:numId w:val="0"/>
        </w:numPr>
        <w:kinsoku/>
        <w:wordWrap/>
        <w:overflowPunct/>
        <w:topLinePunct w:val="0"/>
        <w:autoSpaceDE w:val="0"/>
        <w:autoSpaceDN w:val="0"/>
        <w:bidi w:val="0"/>
        <w:adjustRightInd/>
        <w:snapToGrid/>
        <w:spacing w:line="240" w:lineRule="auto"/>
        <w:ind w:leftChars="0" w:firstLine="0" w:firstLineChars="0"/>
        <w:jc w:val="both"/>
        <w:textAlignment w:val="auto"/>
        <w:rPr>
          <w:rFonts w:hint="default" w:cs="Times New Roman"/>
          <w:b/>
          <w:bCs/>
          <w:kern w:val="0"/>
          <w:sz w:val="21"/>
          <w:szCs w:val="21"/>
          <w:highlight w:val="lightGray"/>
          <w:lang w:val="en-US" w:eastAsia="zh-CN" w:bidi="ar-SA"/>
        </w:rPr>
      </w:pPr>
      <w:ins w:id="1848" w:author="Vanessa" w:date="2023-11-06T09:22:22Z">
        <w:r>
          <w:rPr>
            <w:rFonts w:hint="eastAsia" w:cs="Times New Roman"/>
            <w:b/>
            <w:bCs/>
            <w:kern w:val="0"/>
            <w:sz w:val="21"/>
            <w:szCs w:val="21"/>
            <w:highlight w:val="lightGray"/>
            <w:lang w:val="en-US" w:eastAsia="zh-CN" w:bidi="ar-SA"/>
          </w:rPr>
          <w:t>更多</w:t>
        </w:r>
      </w:ins>
      <w:del w:id="1849" w:author="Vanessa" w:date="2023-11-06T09:22:20Z">
        <w:r>
          <w:rPr>
            <w:rFonts w:hint="default" w:cs="Times New Roman"/>
            <w:b/>
            <w:bCs/>
            <w:kern w:val="0"/>
            <w:sz w:val="21"/>
            <w:szCs w:val="21"/>
            <w:highlight w:val="lightGray"/>
            <w:lang w:val="en-US" w:eastAsia="zh-CN" w:bidi="ar-SA"/>
          </w:rPr>
          <w:delText>其他</w:delText>
        </w:r>
      </w:del>
      <w:r>
        <w:rPr>
          <w:rFonts w:hint="default" w:cs="Times New Roman"/>
          <w:b/>
          <w:bCs/>
          <w:kern w:val="0"/>
          <w:sz w:val="21"/>
          <w:szCs w:val="21"/>
          <w:highlight w:val="lightGray"/>
          <w:lang w:val="en-US" w:eastAsia="zh-CN" w:bidi="ar-SA"/>
        </w:rPr>
        <w:t>资源</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b/>
          <w:bCs/>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Chars="0" w:firstLine="0" w:firstLineChars="0"/>
        <w:jc w:val="both"/>
        <w:textAlignment w:val="auto"/>
        <w:rPr>
          <w:rFonts w:hint="default" w:cstheme="minorBidi"/>
          <w:b/>
          <w:bCs/>
          <w:kern w:val="2"/>
          <w:sz w:val="18"/>
          <w:szCs w:val="18"/>
          <w:lang w:val="en-US" w:eastAsia="zh-CN" w:bidi="ar-SA"/>
        </w:rPr>
      </w:pPr>
      <w:r>
        <w:rPr>
          <w:rFonts w:hint="eastAsia" w:cstheme="minorBidi"/>
          <w:b/>
          <w:bCs/>
          <w:kern w:val="2"/>
          <w:sz w:val="18"/>
          <w:szCs w:val="18"/>
          <w:lang w:val="en-US" w:eastAsia="zh-CN" w:bidi="ar-SA"/>
        </w:rPr>
        <w:t>The OSPO Alliance</w:t>
      </w:r>
    </w:p>
    <w:p>
      <w:pPr>
        <w:keepNext w:val="0"/>
        <w:keepLines w:val="0"/>
        <w:pageBreakBefore w:val="0"/>
        <w:widowControl w:val="0"/>
        <w:kinsoku/>
        <w:wordWrap/>
        <w:overflowPunct/>
        <w:topLinePunct w:val="0"/>
        <w:autoSpaceDE/>
        <w:autoSpaceDN/>
        <w:bidi w:val="0"/>
        <w:adjustRightInd/>
        <w:snapToGrid/>
        <w:spacing w:line="240" w:lineRule="auto"/>
        <w:ind w:leftChars="0" w:firstLine="0" w:firstLineChars="0"/>
        <w:jc w:val="both"/>
        <w:textAlignment w:val="auto"/>
        <w:rPr>
          <w:rFonts w:hint="default" w:cstheme="minorBidi"/>
          <w:b/>
          <w:bCs/>
          <w:kern w:val="2"/>
          <w:sz w:val="18"/>
          <w:szCs w:val="18"/>
          <w:lang w:val="en-US" w:eastAsia="zh-CN" w:bidi="ar-SA"/>
        </w:rPr>
      </w:pPr>
      <w:r>
        <w:rPr>
          <w:rFonts w:hint="default" w:cstheme="minorBidi"/>
          <w:b/>
          <w:bCs/>
          <w:kern w:val="2"/>
          <w:sz w:val="18"/>
          <w:szCs w:val="18"/>
          <w:lang w:val="en-US" w:eastAsia="zh-CN" w:bidi="ar-SA"/>
        </w:rPr>
        <w:t>OSPO联盟</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b/>
          <w:bCs/>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b w:val="0"/>
          <w:bCs w:val="0"/>
          <w:kern w:val="2"/>
          <w:sz w:val="18"/>
          <w:szCs w:val="18"/>
          <w:lang w:val="en-US" w:eastAsia="zh-CN" w:bidi="ar-SA"/>
        </w:rPr>
      </w:pPr>
      <w:r>
        <w:rPr>
          <w:rFonts w:hint="default" w:cstheme="minorBidi"/>
          <w:b w:val="0"/>
          <w:bCs w:val="0"/>
          <w:color w:val="0000FF"/>
          <w:kern w:val="2"/>
          <w:sz w:val="18"/>
          <w:szCs w:val="18"/>
          <w:u w:val="single"/>
          <w:lang w:val="en-US" w:eastAsia="zh-CN" w:bidi="ar-SA"/>
        </w:rPr>
        <w:fldChar w:fldCharType="begin"/>
      </w:r>
      <w:r>
        <w:rPr>
          <w:rFonts w:hint="default" w:cstheme="minorBidi"/>
          <w:b w:val="0"/>
          <w:bCs w:val="0"/>
          <w:color w:val="0000FF"/>
          <w:kern w:val="2"/>
          <w:sz w:val="18"/>
          <w:szCs w:val="18"/>
          <w:u w:val="single"/>
          <w:lang w:val="en-US" w:eastAsia="zh-CN" w:bidi="ar-SA"/>
        </w:rPr>
        <w:instrText xml:space="preserve"> HYPERLINK "https://ospo.zone/about/" </w:instrText>
      </w:r>
      <w:r>
        <w:rPr>
          <w:rFonts w:hint="default" w:cstheme="minorBidi"/>
          <w:b w:val="0"/>
          <w:bCs w:val="0"/>
          <w:color w:val="0000FF"/>
          <w:kern w:val="2"/>
          <w:sz w:val="18"/>
          <w:szCs w:val="18"/>
          <w:u w:val="single"/>
          <w:lang w:val="en-US" w:eastAsia="zh-CN" w:bidi="ar-SA"/>
        </w:rPr>
        <w:fldChar w:fldCharType="separate"/>
      </w:r>
      <w:r>
        <w:rPr>
          <w:rStyle w:val="13"/>
          <w:rFonts w:hint="default" w:cs="Times New Roman"/>
          <w:b w:val="0"/>
          <w:bCs w:val="0"/>
          <w:color w:val="0000FF"/>
          <w:kern w:val="2"/>
          <w:sz w:val="18"/>
          <w:szCs w:val="18"/>
          <w:lang w:val="en-US" w:eastAsia="zh-CN" w:bidi="ar-SA"/>
        </w:rPr>
        <w:t>The OSPO Alliance</w:t>
      </w:r>
      <w:r>
        <w:rPr>
          <w:rFonts w:hint="default" w:cstheme="minorBidi"/>
          <w:b w:val="0"/>
          <w:bCs w:val="0"/>
          <w:color w:val="0000FF"/>
          <w:kern w:val="2"/>
          <w:sz w:val="18"/>
          <w:szCs w:val="18"/>
          <w:u w:val="single"/>
          <w:lang w:val="en-US" w:eastAsia="zh-CN" w:bidi="ar-SA"/>
        </w:rPr>
        <w:fldChar w:fldCharType="end"/>
      </w:r>
      <w:r>
        <w:rPr>
          <w:rFonts w:hint="default" w:cstheme="minorBidi"/>
          <w:b w:val="0"/>
          <w:bCs w:val="0"/>
          <w:kern w:val="2"/>
          <w:sz w:val="18"/>
          <w:szCs w:val="18"/>
          <w:lang w:val="en-US" w:eastAsia="zh-CN" w:bidi="ar-SA"/>
        </w:rPr>
        <w:t xml:space="preserve"> aims to bring actionable guidance and solutions to all organisations</w:t>
      </w:r>
      <w:r>
        <w:rPr>
          <w:rFonts w:hint="eastAsia" w:cstheme="minorBidi"/>
          <w:b w:val="0"/>
          <w:bCs w:val="0"/>
          <w:kern w:val="2"/>
          <w:sz w:val="18"/>
          <w:szCs w:val="18"/>
          <w:lang w:val="en-US" w:eastAsia="zh-CN" w:bidi="ar-SA"/>
        </w:rPr>
        <w:t xml:space="preserve"> </w:t>
      </w:r>
      <w:r>
        <w:rPr>
          <w:rFonts w:hint="default" w:cstheme="minorBidi"/>
          <w:b w:val="0"/>
          <w:bCs w:val="0"/>
          <w:kern w:val="2"/>
          <w:sz w:val="18"/>
          <w:szCs w:val="18"/>
          <w:lang w:val="en-US" w:eastAsia="zh-CN" w:bidi="ar-SA"/>
        </w:rPr>
        <w:t>willing to professionally manage the usage, contribution to and publication of Open Source</w:t>
      </w:r>
      <w:r>
        <w:rPr>
          <w:rFonts w:hint="eastAsia" w:cstheme="minorBidi"/>
          <w:b w:val="0"/>
          <w:bCs w:val="0"/>
          <w:kern w:val="2"/>
          <w:sz w:val="18"/>
          <w:szCs w:val="18"/>
          <w:lang w:val="en-US" w:eastAsia="zh-CN" w:bidi="ar-SA"/>
        </w:rPr>
        <w:t xml:space="preserve"> </w:t>
      </w:r>
      <w:r>
        <w:rPr>
          <w:rFonts w:hint="default" w:cstheme="minorBidi"/>
          <w:b w:val="0"/>
          <w:bCs w:val="0"/>
          <w:kern w:val="2"/>
          <w:sz w:val="18"/>
          <w:szCs w:val="18"/>
          <w:lang w:val="en-US" w:eastAsia="zh-CN" w:bidi="ar-SA"/>
        </w:rPr>
        <w:t>software, regardless of their size, revenue model or whether public and private. By</w:t>
      </w:r>
      <w:r>
        <w:rPr>
          <w:rFonts w:hint="eastAsia" w:cstheme="minorBidi"/>
          <w:b w:val="0"/>
          <w:bCs w:val="0"/>
          <w:kern w:val="2"/>
          <w:sz w:val="18"/>
          <w:szCs w:val="18"/>
          <w:lang w:val="en-US" w:eastAsia="zh-CN" w:bidi="ar-SA"/>
        </w:rPr>
        <w:t xml:space="preserve"> </w:t>
      </w:r>
      <w:r>
        <w:rPr>
          <w:rFonts w:hint="default" w:cstheme="minorBidi"/>
          <w:b w:val="0"/>
          <w:bCs w:val="0"/>
          <w:kern w:val="2"/>
          <w:sz w:val="18"/>
          <w:szCs w:val="18"/>
          <w:lang w:val="en-US" w:eastAsia="zh-CN" w:bidi="ar-SA"/>
        </w:rPr>
        <w:t>professionalising the management of Open Source software, the OSPO Alliance will make</w:t>
      </w:r>
      <w:r>
        <w:rPr>
          <w:rFonts w:hint="eastAsia" w:cstheme="minorBidi"/>
          <w:b w:val="0"/>
          <w:bCs w:val="0"/>
          <w:kern w:val="2"/>
          <w:sz w:val="18"/>
          <w:szCs w:val="18"/>
          <w:lang w:val="en-US" w:eastAsia="zh-CN" w:bidi="ar-SA"/>
        </w:rPr>
        <w:t xml:space="preserve"> </w:t>
      </w:r>
      <w:r>
        <w:rPr>
          <w:rFonts w:hint="default" w:cstheme="minorBidi"/>
          <w:b w:val="0"/>
          <w:bCs w:val="0"/>
          <w:kern w:val="2"/>
          <w:sz w:val="18"/>
          <w:szCs w:val="18"/>
          <w:lang w:val="en-US" w:eastAsia="zh-CN" w:bidi="ar-SA"/>
        </w:rPr>
        <w:t>engaging with Open Source software less risky and more predictable. It will lower barriers</w:t>
      </w:r>
      <w:r>
        <w:rPr>
          <w:rFonts w:hint="eastAsia" w:cstheme="minorBidi"/>
          <w:b w:val="0"/>
          <w:bCs w:val="0"/>
          <w:kern w:val="2"/>
          <w:sz w:val="18"/>
          <w:szCs w:val="18"/>
          <w:lang w:val="en-US" w:eastAsia="zh-CN" w:bidi="ar-SA"/>
        </w:rPr>
        <w:t xml:space="preserve"> </w:t>
      </w:r>
      <w:r>
        <w:rPr>
          <w:rFonts w:hint="default" w:cstheme="minorBidi"/>
          <w:b w:val="0"/>
          <w:bCs w:val="0"/>
          <w:kern w:val="2"/>
          <w:sz w:val="18"/>
          <w:szCs w:val="18"/>
          <w:lang w:val="en-US" w:eastAsia="zh-CN" w:bidi="ar-SA"/>
        </w:rPr>
        <w:t>to adoption of Open Source and will enable organisations to leverage it to enhance their</w:t>
      </w:r>
      <w:r>
        <w:rPr>
          <w:rFonts w:hint="eastAsia" w:cstheme="minorBidi"/>
          <w:b w:val="0"/>
          <w:bCs w:val="0"/>
          <w:kern w:val="2"/>
          <w:sz w:val="18"/>
          <w:szCs w:val="18"/>
          <w:lang w:val="en-US" w:eastAsia="zh-CN" w:bidi="ar-SA"/>
        </w:rPr>
        <w:t xml:space="preserve"> </w:t>
      </w:r>
      <w:r>
        <w:rPr>
          <w:rFonts w:hint="default" w:cstheme="minorBidi"/>
          <w:b w:val="0"/>
          <w:bCs w:val="0"/>
          <w:kern w:val="2"/>
          <w:sz w:val="18"/>
          <w:szCs w:val="18"/>
          <w:lang w:val="en-US" w:eastAsia="zh-CN" w:bidi="ar-SA"/>
        </w:rPr>
        <w:t>digital sovereignty</w:t>
      </w:r>
      <w:r>
        <w:rPr>
          <w:rFonts w:hint="eastAsia" w:cstheme="minorBidi"/>
          <w:b w:val="0"/>
          <w:bCs w:val="0"/>
          <w:kern w:val="2"/>
          <w:sz w:val="18"/>
          <w:szCs w:val="18"/>
          <w:lang w:val="en-US" w:eastAsia="zh-CN" w:bidi="ar-SA"/>
        </w:rPr>
        <w:t>.</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color w:val="0000FF"/>
          <w:kern w:val="2"/>
          <w:sz w:val="18"/>
          <w:szCs w:val="18"/>
          <w:u w:val="single"/>
          <w:lang w:val="en-US" w:eastAsia="zh-CN" w:bidi="ar-SA"/>
        </w:rPr>
        <w:fldChar w:fldCharType="begin"/>
      </w:r>
      <w:r>
        <w:rPr>
          <w:rFonts w:hint="default" w:cstheme="minorBidi"/>
          <w:color w:val="0000FF"/>
          <w:kern w:val="2"/>
          <w:sz w:val="18"/>
          <w:szCs w:val="18"/>
          <w:u w:val="single"/>
          <w:lang w:val="en-US" w:eastAsia="zh-CN" w:bidi="ar-SA"/>
        </w:rPr>
        <w:instrText xml:space="preserve"> HYPERLINK "https://ospo.zone/about/" </w:instrText>
      </w:r>
      <w:r>
        <w:rPr>
          <w:rFonts w:hint="default" w:cstheme="minorBidi"/>
          <w:color w:val="0000FF"/>
          <w:kern w:val="2"/>
          <w:sz w:val="18"/>
          <w:szCs w:val="18"/>
          <w:u w:val="single"/>
          <w:lang w:val="en-US" w:eastAsia="zh-CN" w:bidi="ar-SA"/>
        </w:rPr>
        <w:fldChar w:fldCharType="separate"/>
      </w:r>
      <w:r>
        <w:rPr>
          <w:rStyle w:val="13"/>
          <w:rFonts w:hint="default" w:cs="Times New Roman"/>
          <w:color w:val="0000FF"/>
          <w:kern w:val="2"/>
          <w:sz w:val="18"/>
          <w:szCs w:val="18"/>
          <w:lang w:val="en-US" w:eastAsia="zh-CN" w:bidi="ar-SA"/>
        </w:rPr>
        <w:t>OSPO联盟</w:t>
      </w:r>
      <w:r>
        <w:rPr>
          <w:rFonts w:hint="default" w:cstheme="minorBidi"/>
          <w:color w:val="0000FF"/>
          <w:kern w:val="2"/>
          <w:sz w:val="18"/>
          <w:szCs w:val="18"/>
          <w:u w:val="single"/>
          <w:lang w:val="en-US" w:eastAsia="zh-CN" w:bidi="ar-SA"/>
        </w:rPr>
        <w:fldChar w:fldCharType="end"/>
      </w:r>
      <w:r>
        <w:rPr>
          <w:rFonts w:hint="default" w:cstheme="minorBidi"/>
          <w:kern w:val="2"/>
          <w:sz w:val="18"/>
          <w:szCs w:val="18"/>
          <w:lang w:val="en-US" w:eastAsia="zh-CN" w:bidi="ar-SA"/>
        </w:rPr>
        <w:t>旨在为所有愿意对开源软件的使用、贡献和发布进行专业</w:t>
      </w:r>
      <w:ins w:id="1850" w:author="Vanessa" w:date="2023-11-06T09:20:18Z">
        <w:r>
          <w:rPr>
            <w:rFonts w:hint="eastAsia" w:cstheme="minorBidi"/>
            <w:kern w:val="2"/>
            <w:sz w:val="18"/>
            <w:szCs w:val="18"/>
            <w:lang w:val="en-US" w:eastAsia="zh-CN" w:bidi="ar-SA"/>
          </w:rPr>
          <w:t>化</w:t>
        </w:r>
      </w:ins>
      <w:r>
        <w:rPr>
          <w:rFonts w:hint="default" w:cstheme="minorBidi"/>
          <w:kern w:val="2"/>
          <w:sz w:val="18"/>
          <w:szCs w:val="18"/>
          <w:lang w:val="en-US" w:eastAsia="zh-CN" w:bidi="ar-SA"/>
        </w:rPr>
        <w:t>管理的组织提供可操作的指导和解决方案，无论其规模</w:t>
      </w:r>
      <w:r>
        <w:rPr>
          <w:rFonts w:hint="eastAsia" w:cstheme="minorBidi"/>
          <w:kern w:val="2"/>
          <w:sz w:val="18"/>
          <w:szCs w:val="18"/>
          <w:lang w:val="en-US" w:eastAsia="zh-CN" w:bidi="ar-SA"/>
        </w:rPr>
        <w:t>大小、</w:t>
      </w:r>
      <w:r>
        <w:rPr>
          <w:rFonts w:hint="default" w:cstheme="minorBidi"/>
          <w:kern w:val="2"/>
          <w:sz w:val="18"/>
          <w:szCs w:val="18"/>
          <w:lang w:val="en-US" w:eastAsia="zh-CN" w:bidi="ar-SA"/>
        </w:rPr>
        <w:t>收入模式</w:t>
      </w:r>
      <w:r>
        <w:rPr>
          <w:rFonts w:hint="eastAsia" w:cstheme="minorBidi"/>
          <w:kern w:val="2"/>
          <w:sz w:val="18"/>
          <w:szCs w:val="18"/>
          <w:lang w:val="en-US" w:eastAsia="zh-CN" w:bidi="ar-SA"/>
        </w:rPr>
        <w:t>、以及</w:t>
      </w:r>
      <w:ins w:id="1851" w:author="Vanessa" w:date="2023-11-06T09:20:43Z">
        <w:r>
          <w:rPr>
            <w:rFonts w:hint="eastAsia" w:cstheme="minorBidi"/>
            <w:kern w:val="2"/>
            <w:sz w:val="18"/>
            <w:szCs w:val="18"/>
            <w:lang w:val="en-US" w:eastAsia="zh-CN" w:bidi="ar-SA"/>
          </w:rPr>
          <w:t>是</w:t>
        </w:r>
      </w:ins>
      <w:del w:id="1852" w:author="Vanessa" w:date="2023-11-06T09:20:30Z">
        <w:r>
          <w:rPr>
            <w:rFonts w:hint="default" w:cstheme="minorBidi"/>
            <w:kern w:val="2"/>
            <w:sz w:val="18"/>
            <w:szCs w:val="18"/>
            <w:lang w:val="en-US" w:eastAsia="zh-CN" w:bidi="ar-SA"/>
          </w:rPr>
          <w:delText>公共</w:delText>
        </w:r>
      </w:del>
      <w:del w:id="1853" w:author="Vanessa" w:date="2023-11-06T09:45:01Z">
        <w:r>
          <w:rPr>
            <w:rFonts w:hint="eastAsia" w:cstheme="minorBidi"/>
            <w:kern w:val="2"/>
            <w:sz w:val="18"/>
            <w:szCs w:val="18"/>
            <w:lang w:val="en-US" w:eastAsia="zh-CN" w:bidi="ar-SA"/>
          </w:rPr>
          <w:delText>组织</w:delText>
        </w:r>
      </w:del>
      <w:ins w:id="1854" w:author="Vanessa" w:date="2023-11-06T09:45:01Z">
        <w:r>
          <w:rPr>
            <w:rFonts w:hint="eastAsia" w:cstheme="minorBidi"/>
            <w:kern w:val="2"/>
            <w:sz w:val="18"/>
            <w:szCs w:val="18"/>
            <w:lang w:val="en-US" w:eastAsia="zh-CN" w:bidi="ar-SA"/>
          </w:rPr>
          <w:t>公立领域</w:t>
        </w:r>
      </w:ins>
      <w:r>
        <w:rPr>
          <w:rFonts w:hint="eastAsia" w:cstheme="minorBidi"/>
          <w:kern w:val="2"/>
          <w:sz w:val="18"/>
          <w:szCs w:val="18"/>
          <w:lang w:val="en-US" w:eastAsia="zh-CN" w:bidi="ar-SA"/>
        </w:rPr>
        <w:t>还是</w:t>
      </w:r>
      <w:del w:id="1855" w:author="Vanessa" w:date="2023-11-06T09:44:52Z">
        <w:r>
          <w:rPr>
            <w:rFonts w:hint="default" w:cstheme="minorBidi"/>
            <w:kern w:val="2"/>
            <w:sz w:val="18"/>
            <w:szCs w:val="18"/>
            <w:lang w:val="en-US" w:eastAsia="zh-CN" w:bidi="ar-SA"/>
          </w:rPr>
          <w:delText>私人</w:delText>
        </w:r>
      </w:del>
      <w:del w:id="1856" w:author="Vanessa" w:date="2023-11-06T09:44:52Z">
        <w:r>
          <w:rPr>
            <w:rFonts w:hint="eastAsia" w:cstheme="minorBidi"/>
            <w:kern w:val="2"/>
            <w:sz w:val="18"/>
            <w:szCs w:val="18"/>
            <w:lang w:val="en-US" w:eastAsia="zh-CN" w:bidi="ar-SA"/>
          </w:rPr>
          <w:delText>组织</w:delText>
        </w:r>
      </w:del>
      <w:ins w:id="1857" w:author="Vanessa" w:date="2023-11-06T09:44:52Z">
        <w:r>
          <w:rPr>
            <w:rFonts w:hint="eastAsia" w:cstheme="minorBidi"/>
            <w:kern w:val="2"/>
            <w:sz w:val="18"/>
            <w:szCs w:val="18"/>
            <w:lang w:val="en-US" w:eastAsia="zh-CN" w:bidi="ar-SA"/>
          </w:rPr>
          <w:t>私立领域</w:t>
        </w:r>
      </w:ins>
      <w:r>
        <w:rPr>
          <w:rFonts w:hint="default" w:cstheme="minorBidi"/>
          <w:kern w:val="2"/>
          <w:sz w:val="18"/>
          <w:szCs w:val="18"/>
          <w:lang w:val="en-US" w:eastAsia="zh-CN" w:bidi="ar-SA"/>
        </w:rPr>
        <w:t>。通过对开源软件</w:t>
      </w:r>
      <w:r>
        <w:rPr>
          <w:rFonts w:hint="eastAsia" w:cstheme="minorBidi"/>
          <w:kern w:val="2"/>
          <w:sz w:val="18"/>
          <w:szCs w:val="18"/>
          <w:lang w:val="en-US" w:eastAsia="zh-CN" w:bidi="ar-SA"/>
        </w:rPr>
        <w:t>的</w:t>
      </w:r>
      <w:r>
        <w:rPr>
          <w:rFonts w:hint="default" w:cstheme="minorBidi"/>
          <w:kern w:val="2"/>
          <w:sz w:val="18"/>
          <w:szCs w:val="18"/>
          <w:lang w:val="en-US" w:eastAsia="zh-CN" w:bidi="ar-SA"/>
        </w:rPr>
        <w:t>专业化管理，OSPO联盟将使参与开源软件的风险</w:t>
      </w:r>
      <w:ins w:id="1858" w:author="Vanessa" w:date="2023-11-06T09:20:58Z">
        <w:r>
          <w:rPr>
            <w:rFonts w:hint="eastAsia" w:cstheme="minorBidi"/>
            <w:kern w:val="2"/>
            <w:sz w:val="18"/>
            <w:szCs w:val="18"/>
            <w:lang w:val="en-US" w:eastAsia="zh-CN" w:bidi="ar-SA"/>
          </w:rPr>
          <w:t>变得</w:t>
        </w:r>
      </w:ins>
      <w:r>
        <w:rPr>
          <w:rFonts w:hint="default" w:cstheme="minorBidi"/>
          <w:kern w:val="2"/>
          <w:sz w:val="18"/>
          <w:szCs w:val="18"/>
          <w:lang w:val="en-US" w:eastAsia="zh-CN" w:bidi="ar-SA"/>
        </w:rPr>
        <w:t>更小</w:t>
      </w:r>
      <w:ins w:id="1859" w:author="Vanessa" w:date="2023-11-06T09:21:07Z">
        <w:r>
          <w:rPr>
            <w:rFonts w:hint="eastAsia" w:cstheme="minorBidi"/>
            <w:kern w:val="2"/>
            <w:sz w:val="18"/>
            <w:szCs w:val="18"/>
            <w:lang w:val="en-US" w:eastAsia="zh-CN" w:bidi="ar-SA"/>
          </w:rPr>
          <w:t>且</w:t>
        </w:r>
      </w:ins>
      <w:del w:id="1860" w:author="Vanessa" w:date="2023-11-06T09:21:06Z">
        <w:r>
          <w:rPr>
            <w:rFonts w:hint="eastAsia" w:cstheme="minorBidi"/>
            <w:kern w:val="2"/>
            <w:sz w:val="18"/>
            <w:szCs w:val="18"/>
            <w:lang w:val="en-US" w:eastAsia="zh-CN" w:bidi="ar-SA"/>
          </w:rPr>
          <w:delText>、</w:delText>
        </w:r>
      </w:del>
      <w:r>
        <w:rPr>
          <w:rFonts w:hint="default" w:cstheme="minorBidi"/>
          <w:kern w:val="2"/>
          <w:sz w:val="18"/>
          <w:szCs w:val="18"/>
          <w:lang w:val="en-US" w:eastAsia="zh-CN" w:bidi="ar-SA"/>
        </w:rPr>
        <w:t>更可预测。它将降低</w:t>
      </w:r>
      <w:r>
        <w:rPr>
          <w:rFonts w:hint="eastAsia" w:cstheme="minorBidi"/>
          <w:kern w:val="2"/>
          <w:sz w:val="18"/>
          <w:szCs w:val="18"/>
          <w:lang w:val="en-US" w:eastAsia="zh-CN" w:bidi="ar-SA"/>
        </w:rPr>
        <w:t>使用</w:t>
      </w:r>
      <w:r>
        <w:rPr>
          <w:rFonts w:hint="default" w:cstheme="minorBidi"/>
          <w:kern w:val="2"/>
          <w:sz w:val="18"/>
          <w:szCs w:val="18"/>
          <w:lang w:val="en-US" w:eastAsia="zh-CN" w:bidi="ar-SA"/>
        </w:rPr>
        <w:t>开源软件的障碍，并使各组织能够利用它来加强其数字主权。</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The OSPO Alliances has built and hosts the OSPO.Zone — an open experience-sharing platform to facilitate discovery of tools and best practices and help define the state of the art in this domain.</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OSPO联盟已经建立并主持了OSPO.Zone——一个开放的经验分享平台，以促进工具和最佳实践的探索，并帮助定义该领域的技术状态。</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Chars="0" w:firstLine="0" w:firstLineChars="0"/>
        <w:jc w:val="both"/>
        <w:textAlignment w:val="auto"/>
        <w:rPr>
          <w:rFonts w:hint="default" w:cstheme="minorBidi"/>
          <w:b/>
          <w:bCs/>
          <w:kern w:val="2"/>
          <w:sz w:val="18"/>
          <w:szCs w:val="18"/>
          <w:lang w:val="en-US" w:eastAsia="zh-CN" w:bidi="ar-SA"/>
        </w:rPr>
      </w:pPr>
      <w:r>
        <w:rPr>
          <w:rFonts w:hint="eastAsia" w:cstheme="minorBidi"/>
          <w:b/>
          <w:bCs/>
          <w:kern w:val="2"/>
          <w:sz w:val="18"/>
          <w:szCs w:val="18"/>
          <w:lang w:val="en-US" w:eastAsia="zh-CN" w:bidi="ar-SA"/>
        </w:rPr>
        <w:t>OSPO++</w:t>
      </w:r>
    </w:p>
    <w:p>
      <w:pPr>
        <w:keepNext w:val="0"/>
        <w:keepLines w:val="0"/>
        <w:pageBreakBefore w:val="0"/>
        <w:widowControl w:val="0"/>
        <w:kinsoku/>
        <w:wordWrap/>
        <w:overflowPunct/>
        <w:topLinePunct w:val="0"/>
        <w:autoSpaceDE/>
        <w:autoSpaceDN/>
        <w:bidi w:val="0"/>
        <w:adjustRightInd/>
        <w:snapToGrid/>
        <w:spacing w:line="240" w:lineRule="auto"/>
        <w:ind w:leftChars="0" w:firstLine="0" w:firstLineChars="0"/>
        <w:jc w:val="both"/>
        <w:textAlignment w:val="auto"/>
        <w:rPr>
          <w:rFonts w:hint="default" w:cstheme="minorBidi"/>
          <w:b/>
          <w:bCs/>
          <w:kern w:val="2"/>
          <w:sz w:val="18"/>
          <w:szCs w:val="18"/>
          <w:lang w:val="en-US" w:eastAsia="zh-CN" w:bidi="ar-SA"/>
        </w:rPr>
      </w:pPr>
      <w:r>
        <w:rPr>
          <w:rFonts w:hint="default" w:cstheme="minorBidi"/>
          <w:b/>
          <w:bCs/>
          <w:kern w:val="2"/>
          <w:sz w:val="18"/>
          <w:szCs w:val="18"/>
          <w:lang w:val="en-US" w:eastAsia="zh-CN" w:bidi="ar-SA"/>
        </w:rPr>
        <w:t>OSPO++</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u w:val="single"/>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u w:val="none"/>
          <w:lang w:val="en-US" w:eastAsia="zh-CN" w:bidi="ar-SA"/>
        </w:rPr>
      </w:pPr>
      <w:r>
        <w:rPr>
          <w:rFonts w:hint="default" w:cstheme="minorBidi"/>
          <w:color w:val="0000FF"/>
          <w:kern w:val="2"/>
          <w:sz w:val="18"/>
          <w:szCs w:val="18"/>
          <w:u w:val="single"/>
          <w:lang w:val="en-US" w:eastAsia="zh-CN" w:bidi="ar-SA"/>
        </w:rPr>
        <w:fldChar w:fldCharType="begin"/>
      </w:r>
      <w:r>
        <w:rPr>
          <w:rFonts w:hint="default" w:cstheme="minorBidi"/>
          <w:color w:val="0000FF"/>
          <w:kern w:val="2"/>
          <w:sz w:val="18"/>
          <w:szCs w:val="18"/>
          <w:u w:val="single"/>
          <w:lang w:val="en-US" w:eastAsia="zh-CN" w:bidi="ar-SA"/>
        </w:rPr>
        <w:instrText xml:space="preserve"> HYPERLINK "https://ospoplusplus.com/" </w:instrText>
      </w:r>
      <w:r>
        <w:rPr>
          <w:rFonts w:hint="default" w:cstheme="minorBidi"/>
          <w:color w:val="0000FF"/>
          <w:kern w:val="2"/>
          <w:sz w:val="18"/>
          <w:szCs w:val="18"/>
          <w:u w:val="single"/>
          <w:lang w:val="en-US" w:eastAsia="zh-CN" w:bidi="ar-SA"/>
        </w:rPr>
        <w:fldChar w:fldCharType="separate"/>
      </w:r>
      <w:r>
        <w:rPr>
          <w:rStyle w:val="13"/>
          <w:rFonts w:hint="default" w:cs="Times New Roman"/>
          <w:color w:val="0000FF"/>
          <w:kern w:val="2"/>
          <w:sz w:val="18"/>
          <w:szCs w:val="18"/>
          <w:lang w:val="en-US" w:eastAsia="zh-CN" w:bidi="ar-SA"/>
        </w:rPr>
        <w:t>OSPO++</w:t>
      </w:r>
      <w:r>
        <w:rPr>
          <w:rFonts w:hint="default" w:cstheme="minorBidi"/>
          <w:color w:val="0000FF"/>
          <w:kern w:val="2"/>
          <w:sz w:val="18"/>
          <w:szCs w:val="18"/>
          <w:u w:val="single"/>
          <w:lang w:val="en-US" w:eastAsia="zh-CN" w:bidi="ar-SA"/>
        </w:rPr>
        <w:fldChar w:fldCharType="end"/>
      </w:r>
      <w:r>
        <w:rPr>
          <w:rFonts w:hint="default" w:cstheme="minorBidi"/>
          <w:kern w:val="2"/>
          <w:sz w:val="18"/>
          <w:szCs w:val="18"/>
          <w:u w:val="none"/>
          <w:lang w:val="en-US" w:eastAsia="zh-CN" w:bidi="ar-SA"/>
        </w:rPr>
        <w:t xml:space="preserve"> is a network and a community of collaborative Open Source Program Offices in</w:t>
      </w:r>
      <w:r>
        <w:rPr>
          <w:rFonts w:hint="eastAsia" w:cstheme="minorBidi"/>
          <w:kern w:val="2"/>
          <w:sz w:val="18"/>
          <w:szCs w:val="18"/>
          <w:u w:val="none"/>
          <w:lang w:val="en-US" w:eastAsia="zh-CN" w:bidi="ar-SA"/>
        </w:rPr>
        <w:t xml:space="preserve"> </w:t>
      </w:r>
      <w:r>
        <w:rPr>
          <w:rFonts w:hint="default" w:cstheme="minorBidi"/>
          <w:kern w:val="2"/>
          <w:sz w:val="18"/>
          <w:szCs w:val="18"/>
          <w:u w:val="none"/>
          <w:lang w:val="en-US" w:eastAsia="zh-CN" w:bidi="ar-SA"/>
        </w:rPr>
        <w:t>universities, governments, and civic institutions. It builds resources to help create OSPOs,</w:t>
      </w:r>
      <w:r>
        <w:rPr>
          <w:rFonts w:hint="eastAsia" w:cstheme="minorBidi"/>
          <w:kern w:val="2"/>
          <w:sz w:val="18"/>
          <w:szCs w:val="18"/>
          <w:u w:val="none"/>
          <w:lang w:val="en-US" w:eastAsia="zh-CN" w:bidi="ar-SA"/>
        </w:rPr>
        <w:t xml:space="preserve"> </w:t>
      </w:r>
      <w:r>
        <w:rPr>
          <w:rFonts w:hint="default" w:cstheme="minorBidi"/>
          <w:kern w:val="2"/>
          <w:sz w:val="18"/>
          <w:szCs w:val="18"/>
          <w:u w:val="none"/>
          <w:lang w:val="en-US" w:eastAsia="zh-CN" w:bidi="ar-SA"/>
        </w:rPr>
        <w:t>actively engaging in discussions on how to best manage and grow Open Source programs,</w:t>
      </w:r>
      <w:r>
        <w:rPr>
          <w:rFonts w:hint="eastAsia" w:cstheme="minorBidi"/>
          <w:kern w:val="2"/>
          <w:sz w:val="18"/>
          <w:szCs w:val="18"/>
          <w:u w:val="none"/>
          <w:lang w:val="en-US" w:eastAsia="zh-CN" w:bidi="ar-SA"/>
        </w:rPr>
        <w:t xml:space="preserve"> </w:t>
      </w:r>
      <w:r>
        <w:rPr>
          <w:rFonts w:hint="default" w:cstheme="minorBidi"/>
          <w:kern w:val="2"/>
          <w:sz w:val="18"/>
          <w:szCs w:val="18"/>
          <w:u w:val="none"/>
          <w:lang w:val="en-US" w:eastAsia="zh-CN" w:bidi="ar-SA"/>
        </w:rPr>
        <w:t>and how to garden sustainable communities that last.</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color w:val="0000FF"/>
          <w:kern w:val="2"/>
          <w:sz w:val="18"/>
          <w:szCs w:val="18"/>
          <w:u w:val="single"/>
          <w:lang w:val="en-US" w:eastAsia="zh-CN" w:bidi="ar-SA"/>
        </w:rPr>
        <w:fldChar w:fldCharType="begin"/>
      </w:r>
      <w:r>
        <w:rPr>
          <w:rFonts w:hint="default" w:cstheme="minorBidi"/>
          <w:color w:val="0000FF"/>
          <w:kern w:val="2"/>
          <w:sz w:val="18"/>
          <w:szCs w:val="18"/>
          <w:u w:val="single"/>
          <w:lang w:val="en-US" w:eastAsia="zh-CN" w:bidi="ar-SA"/>
        </w:rPr>
        <w:instrText xml:space="preserve"> HYPERLINK "https://ospoplusplus.com/" </w:instrText>
      </w:r>
      <w:r>
        <w:rPr>
          <w:rFonts w:hint="default" w:cstheme="minorBidi"/>
          <w:color w:val="0000FF"/>
          <w:kern w:val="2"/>
          <w:sz w:val="18"/>
          <w:szCs w:val="18"/>
          <w:u w:val="single"/>
          <w:lang w:val="en-US" w:eastAsia="zh-CN" w:bidi="ar-SA"/>
        </w:rPr>
        <w:fldChar w:fldCharType="separate"/>
      </w:r>
      <w:r>
        <w:rPr>
          <w:rStyle w:val="13"/>
          <w:rFonts w:hint="default" w:cs="Times New Roman"/>
          <w:color w:val="0000FF"/>
          <w:kern w:val="2"/>
          <w:sz w:val="18"/>
          <w:szCs w:val="18"/>
          <w:lang w:val="en-US" w:eastAsia="zh-CN" w:bidi="ar-SA"/>
        </w:rPr>
        <w:t>OSPO++</w:t>
      </w:r>
      <w:r>
        <w:rPr>
          <w:rFonts w:hint="default" w:cstheme="minorBidi"/>
          <w:color w:val="0000FF"/>
          <w:kern w:val="2"/>
          <w:sz w:val="18"/>
          <w:szCs w:val="18"/>
          <w:u w:val="single"/>
          <w:lang w:val="en-US" w:eastAsia="zh-CN" w:bidi="ar-SA"/>
        </w:rPr>
        <w:fldChar w:fldCharType="end"/>
      </w:r>
      <w:r>
        <w:rPr>
          <w:rFonts w:hint="default" w:cstheme="minorBidi"/>
          <w:kern w:val="2"/>
          <w:sz w:val="18"/>
          <w:szCs w:val="18"/>
          <w:lang w:val="en-US" w:eastAsia="zh-CN" w:bidi="ar-SA"/>
        </w:rPr>
        <w:t>是一个由大学、政府和民间机构的</w:t>
      </w:r>
      <w:del w:id="1861" w:author="Vanessa" w:date="2023-10-24T20:24:20Z">
        <w:r>
          <w:rPr>
            <w:rFonts w:hint="default" w:cstheme="minorBidi"/>
            <w:kern w:val="2"/>
            <w:sz w:val="18"/>
            <w:szCs w:val="18"/>
            <w:lang w:val="en-US" w:eastAsia="zh-CN" w:bidi="ar-SA"/>
          </w:rPr>
          <w:delText>合作性</w:delText>
        </w:r>
      </w:del>
      <w:r>
        <w:rPr>
          <w:rFonts w:hint="eastAsia" w:cstheme="minorBidi"/>
          <w:kern w:val="2"/>
          <w:sz w:val="18"/>
          <w:szCs w:val="18"/>
          <w:lang w:val="en-US" w:eastAsia="zh-CN" w:bidi="ar-SA"/>
        </w:rPr>
        <w:t>OSPO</w:t>
      </w:r>
      <w:r>
        <w:rPr>
          <w:rFonts w:hint="default" w:cstheme="minorBidi"/>
          <w:kern w:val="2"/>
          <w:sz w:val="18"/>
          <w:szCs w:val="18"/>
          <w:lang w:val="en-US" w:eastAsia="zh-CN" w:bidi="ar-SA"/>
        </w:rPr>
        <w:t>组成的</w:t>
      </w:r>
      <w:ins w:id="1862" w:author="Vanessa" w:date="2023-11-06T13:17:44Z">
        <w:r>
          <w:rPr>
            <w:rFonts w:hint="eastAsia" w:cstheme="minorBidi"/>
            <w:kern w:val="2"/>
            <w:sz w:val="18"/>
            <w:szCs w:val="18"/>
            <w:lang w:val="en-US" w:eastAsia="zh-CN" w:bidi="ar-SA"/>
          </w:rPr>
          <w:t>联络网</w:t>
        </w:r>
      </w:ins>
      <w:del w:id="1863" w:author="Vanessa" w:date="2023-10-24T20:24:30Z">
        <w:r>
          <w:rPr>
            <w:rFonts w:hint="default" w:cstheme="minorBidi"/>
            <w:kern w:val="2"/>
            <w:sz w:val="18"/>
            <w:szCs w:val="18"/>
            <w:lang w:val="en-US" w:eastAsia="zh-CN" w:bidi="ar-SA"/>
          </w:rPr>
          <w:delText>网</w:delText>
        </w:r>
      </w:del>
      <w:del w:id="1864" w:author="Vanessa" w:date="2023-10-24T20:24:29Z">
        <w:r>
          <w:rPr>
            <w:rFonts w:hint="default" w:cstheme="minorBidi"/>
            <w:kern w:val="2"/>
            <w:sz w:val="18"/>
            <w:szCs w:val="18"/>
            <w:lang w:val="en-US" w:eastAsia="zh-CN" w:bidi="ar-SA"/>
          </w:rPr>
          <w:delText>络</w:delText>
        </w:r>
      </w:del>
      <w:r>
        <w:rPr>
          <w:rFonts w:hint="default" w:cstheme="minorBidi"/>
          <w:kern w:val="2"/>
          <w:sz w:val="18"/>
          <w:szCs w:val="18"/>
          <w:lang w:val="en-US" w:eastAsia="zh-CN" w:bidi="ar-SA"/>
        </w:rPr>
        <w:t>和</w:t>
      </w:r>
      <w:ins w:id="1865" w:author="Vanessa" w:date="2023-10-24T20:24:28Z">
        <w:r>
          <w:rPr>
            <w:rFonts w:hint="eastAsia" w:cstheme="minorBidi"/>
            <w:kern w:val="2"/>
            <w:sz w:val="18"/>
            <w:szCs w:val="18"/>
            <w:lang w:val="en-US" w:eastAsia="zh-CN" w:bidi="ar-SA"/>
          </w:rPr>
          <w:t>合作</w:t>
        </w:r>
      </w:ins>
      <w:del w:id="1866" w:author="Vanessa" w:date="2023-11-06T09:56:03Z">
        <w:r>
          <w:rPr>
            <w:rFonts w:hint="default" w:cstheme="minorBidi"/>
            <w:kern w:val="2"/>
            <w:sz w:val="18"/>
            <w:szCs w:val="18"/>
            <w:lang w:val="en-US" w:eastAsia="zh-CN" w:bidi="ar-SA"/>
          </w:rPr>
          <w:delText>社区</w:delText>
        </w:r>
      </w:del>
      <w:ins w:id="1867" w:author="Vanessa" w:date="2023-11-06T09:56:03Z">
        <w:r>
          <w:rPr>
            <w:rFonts w:hint="eastAsia" w:cstheme="minorBidi"/>
            <w:kern w:val="2"/>
            <w:sz w:val="18"/>
            <w:szCs w:val="18"/>
            <w:lang w:val="en-US" w:eastAsia="zh-CN" w:bidi="ar-SA"/>
          </w:rPr>
          <w:t>共同体</w:t>
        </w:r>
      </w:ins>
      <w:r>
        <w:rPr>
          <w:rFonts w:hint="default" w:cstheme="minorBidi"/>
          <w:kern w:val="2"/>
          <w:sz w:val="18"/>
          <w:szCs w:val="18"/>
          <w:lang w:val="en-US" w:eastAsia="zh-CN" w:bidi="ar-SA"/>
        </w:rPr>
        <w:t>。它</w:t>
      </w:r>
      <w:r>
        <w:rPr>
          <w:rFonts w:hint="eastAsia" w:cstheme="minorBidi"/>
          <w:kern w:val="2"/>
          <w:sz w:val="18"/>
          <w:szCs w:val="18"/>
          <w:lang w:val="en-US" w:eastAsia="zh-CN" w:bidi="ar-SA"/>
        </w:rPr>
        <w:t>提供</w:t>
      </w:r>
      <w:r>
        <w:rPr>
          <w:rFonts w:hint="default" w:cstheme="minorBidi"/>
          <w:kern w:val="2"/>
          <w:sz w:val="18"/>
          <w:szCs w:val="18"/>
          <w:lang w:val="en-US" w:eastAsia="zh-CN" w:bidi="ar-SA"/>
        </w:rPr>
        <w:t>资源</w:t>
      </w:r>
      <w:ins w:id="1868" w:author="Vanessa" w:date="2023-10-24T20:25:06Z">
        <w:r>
          <w:rPr>
            <w:rFonts w:hint="eastAsia" w:cstheme="minorBidi"/>
            <w:kern w:val="2"/>
            <w:sz w:val="18"/>
            <w:szCs w:val="18"/>
            <w:lang w:val="en-US" w:eastAsia="zh-CN" w:bidi="ar-SA"/>
          </w:rPr>
          <w:t>，</w:t>
        </w:r>
      </w:ins>
      <w:r>
        <w:rPr>
          <w:rFonts w:hint="default" w:cstheme="minorBidi"/>
          <w:kern w:val="2"/>
          <w:sz w:val="18"/>
          <w:szCs w:val="18"/>
          <w:lang w:val="en-US" w:eastAsia="zh-CN" w:bidi="ar-SA"/>
        </w:rPr>
        <w:t>来帮助创建OSPO，积极讨论如何最好地管理和发展开源项目，以及如何建立</w:t>
      </w:r>
      <w:ins w:id="1869" w:author="Vanessa" w:date="2023-10-24T20:30:21Z">
        <w:r>
          <w:rPr>
            <w:rFonts w:hint="eastAsia" w:cstheme="minorBidi"/>
            <w:kern w:val="2"/>
            <w:sz w:val="18"/>
            <w:szCs w:val="18"/>
            <w:lang w:val="en-US" w:eastAsia="zh-CN" w:bidi="ar-SA"/>
          </w:rPr>
          <w:t>持久的</w:t>
        </w:r>
      </w:ins>
      <w:r>
        <w:rPr>
          <w:rFonts w:hint="default" w:cstheme="minorBidi"/>
          <w:kern w:val="2"/>
          <w:sz w:val="18"/>
          <w:szCs w:val="18"/>
          <w:lang w:val="en-US" w:eastAsia="zh-CN" w:bidi="ar-SA"/>
        </w:rPr>
        <w:t>可持续</w:t>
      </w:r>
      <w:ins w:id="1870" w:author="Vanessa" w:date="2023-10-24T20:30:24Z">
        <w:r>
          <w:rPr>
            <w:rFonts w:hint="eastAsia" w:cstheme="minorBidi"/>
            <w:kern w:val="2"/>
            <w:sz w:val="18"/>
            <w:szCs w:val="18"/>
            <w:lang w:val="en-US" w:eastAsia="zh-CN" w:bidi="ar-SA"/>
          </w:rPr>
          <w:t>的</w:t>
        </w:r>
      </w:ins>
      <w:del w:id="1871" w:author="Vanessa" w:date="2023-11-06T09:56:05Z">
        <w:r>
          <w:rPr>
            <w:rFonts w:hint="default" w:cstheme="minorBidi"/>
            <w:kern w:val="2"/>
            <w:sz w:val="18"/>
            <w:szCs w:val="18"/>
            <w:lang w:val="en-US" w:eastAsia="zh-CN" w:bidi="ar-SA"/>
          </w:rPr>
          <w:delText>社区</w:delText>
        </w:r>
      </w:del>
      <w:ins w:id="1872" w:author="Vanessa" w:date="2023-11-06T09:56:05Z">
        <w:r>
          <w:rPr>
            <w:rFonts w:hint="eastAsia" w:cstheme="minorBidi"/>
            <w:kern w:val="2"/>
            <w:sz w:val="18"/>
            <w:szCs w:val="18"/>
            <w:lang w:val="en-US" w:eastAsia="zh-CN" w:bidi="ar-SA"/>
          </w:rPr>
          <w:t>共同体</w:t>
        </w:r>
      </w:ins>
      <w:r>
        <w:rPr>
          <w:rFonts w:hint="default" w:cstheme="minorBidi"/>
          <w:kern w:val="2"/>
          <w:sz w:val="18"/>
          <w:szCs w:val="18"/>
          <w:lang w:val="en-US" w:eastAsia="zh-CN" w:bidi="ar-SA"/>
        </w:rPr>
        <w:t>。</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Chars="0" w:firstLine="0" w:firstLineChars="0"/>
        <w:jc w:val="both"/>
        <w:textAlignment w:val="auto"/>
        <w:rPr>
          <w:rFonts w:hint="default" w:cstheme="minorBidi"/>
          <w:b/>
          <w:bCs/>
          <w:kern w:val="2"/>
          <w:sz w:val="18"/>
          <w:szCs w:val="18"/>
          <w:lang w:val="en-US" w:eastAsia="zh-CN" w:bidi="ar-SA"/>
        </w:rPr>
      </w:pPr>
      <w:r>
        <w:rPr>
          <w:rFonts w:hint="eastAsia" w:cstheme="minorBidi"/>
          <w:b/>
          <w:bCs/>
          <w:kern w:val="2"/>
          <w:sz w:val="18"/>
          <w:szCs w:val="18"/>
          <w:lang w:val="en-US" w:eastAsia="zh-CN" w:bidi="ar-SA"/>
        </w:rPr>
        <w:t>TODO Group</w:t>
      </w:r>
    </w:p>
    <w:p>
      <w:pPr>
        <w:keepNext w:val="0"/>
        <w:keepLines w:val="0"/>
        <w:pageBreakBefore w:val="0"/>
        <w:widowControl w:val="0"/>
        <w:kinsoku/>
        <w:wordWrap/>
        <w:overflowPunct/>
        <w:topLinePunct w:val="0"/>
        <w:autoSpaceDE/>
        <w:autoSpaceDN/>
        <w:bidi w:val="0"/>
        <w:adjustRightInd/>
        <w:snapToGrid/>
        <w:spacing w:line="240" w:lineRule="auto"/>
        <w:ind w:leftChars="0" w:firstLine="0" w:firstLineChars="0"/>
        <w:jc w:val="both"/>
        <w:textAlignment w:val="auto"/>
        <w:rPr>
          <w:rFonts w:hint="eastAsia" w:cstheme="minorBidi"/>
          <w:b/>
          <w:bCs/>
          <w:kern w:val="2"/>
          <w:sz w:val="18"/>
          <w:szCs w:val="18"/>
          <w:lang w:val="en-US" w:eastAsia="zh-CN" w:bidi="ar-SA"/>
        </w:rPr>
      </w:pPr>
      <w:r>
        <w:rPr>
          <w:rFonts w:hint="default" w:cstheme="minorBidi"/>
          <w:b/>
          <w:bCs/>
          <w:kern w:val="2"/>
          <w:sz w:val="18"/>
          <w:szCs w:val="18"/>
          <w:lang w:val="en-US" w:eastAsia="zh-CN" w:bidi="ar-SA"/>
        </w:rPr>
        <w:t>TODO</w:t>
      </w:r>
      <w:ins w:id="1873" w:author="Vanessa" w:date="2023-10-24T20:18:26Z">
        <w:r>
          <w:rPr>
            <w:rFonts w:hint="eastAsia" w:cstheme="minorBidi"/>
            <w:b/>
            <w:bCs/>
            <w:kern w:val="2"/>
            <w:sz w:val="18"/>
            <w:szCs w:val="18"/>
            <w:lang w:val="en-US" w:eastAsia="zh-CN" w:bidi="ar-SA"/>
          </w:rPr>
          <w:t>小组</w:t>
        </w:r>
      </w:ins>
      <w:del w:id="1874" w:author="Vanessa" w:date="2023-10-24T20:18:25Z">
        <w:r>
          <w:rPr>
            <w:rFonts w:hint="eastAsia" w:cstheme="minorBidi"/>
            <w:b/>
            <w:bCs/>
            <w:kern w:val="2"/>
            <w:sz w:val="18"/>
            <w:szCs w:val="18"/>
            <w:lang w:val="en-US" w:eastAsia="zh-CN" w:bidi="ar-SA"/>
          </w:rPr>
          <w:delText xml:space="preserve"> </w:delText>
        </w:r>
      </w:del>
      <w:del w:id="1875" w:author="Vanessa" w:date="2023-10-24T20:18:24Z">
        <w:r>
          <w:rPr>
            <w:rFonts w:hint="eastAsia" w:cstheme="minorBidi"/>
            <w:b/>
            <w:bCs/>
            <w:kern w:val="2"/>
            <w:sz w:val="18"/>
            <w:szCs w:val="18"/>
            <w:lang w:val="en-US" w:eastAsia="zh-CN" w:bidi="ar-SA"/>
          </w:rPr>
          <w:delText>Group</w:delText>
        </w:r>
      </w:del>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b/>
          <w:bCs/>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u w:val="none"/>
          <w:lang w:val="en-US" w:eastAsia="zh-CN" w:bidi="ar-SA"/>
        </w:rPr>
      </w:pPr>
      <w:r>
        <w:rPr>
          <w:rFonts w:hint="default" w:cstheme="minorBidi"/>
          <w:color w:val="0000FF"/>
          <w:kern w:val="2"/>
          <w:sz w:val="18"/>
          <w:szCs w:val="18"/>
          <w:u w:val="single"/>
          <w:lang w:val="en-US" w:eastAsia="zh-CN" w:bidi="ar-SA"/>
        </w:rPr>
        <w:fldChar w:fldCharType="begin"/>
      </w:r>
      <w:r>
        <w:rPr>
          <w:rFonts w:hint="default" w:cstheme="minorBidi"/>
          <w:color w:val="0000FF"/>
          <w:kern w:val="2"/>
          <w:sz w:val="18"/>
          <w:szCs w:val="18"/>
          <w:u w:val="single"/>
          <w:lang w:val="en-US" w:eastAsia="zh-CN" w:bidi="ar-SA"/>
        </w:rPr>
        <w:instrText xml:space="preserve"> HYPERLINK "https://todogroup.org/" </w:instrText>
      </w:r>
      <w:r>
        <w:rPr>
          <w:rFonts w:hint="default" w:cstheme="minorBidi"/>
          <w:color w:val="0000FF"/>
          <w:kern w:val="2"/>
          <w:sz w:val="18"/>
          <w:szCs w:val="18"/>
          <w:u w:val="single"/>
          <w:lang w:val="en-US" w:eastAsia="zh-CN" w:bidi="ar-SA"/>
        </w:rPr>
        <w:fldChar w:fldCharType="separate"/>
      </w:r>
      <w:r>
        <w:rPr>
          <w:rStyle w:val="13"/>
          <w:rFonts w:hint="default" w:cs="Times New Roman"/>
          <w:color w:val="0000FF"/>
          <w:kern w:val="2"/>
          <w:sz w:val="18"/>
          <w:szCs w:val="18"/>
          <w:lang w:val="en-US" w:eastAsia="zh-CN" w:bidi="ar-SA"/>
        </w:rPr>
        <w:t>TODO</w:t>
      </w:r>
      <w:r>
        <w:rPr>
          <w:rFonts w:hint="default" w:cstheme="minorBidi"/>
          <w:color w:val="0000FF"/>
          <w:kern w:val="2"/>
          <w:sz w:val="18"/>
          <w:szCs w:val="18"/>
          <w:u w:val="single"/>
          <w:lang w:val="en-US" w:eastAsia="zh-CN" w:bidi="ar-SA"/>
        </w:rPr>
        <w:fldChar w:fldCharType="end"/>
      </w:r>
      <w:r>
        <w:rPr>
          <w:rFonts w:hint="default" w:cstheme="minorBidi"/>
          <w:kern w:val="2"/>
          <w:sz w:val="18"/>
          <w:szCs w:val="18"/>
          <w:u w:val="none"/>
          <w:lang w:val="en-US" w:eastAsia="zh-CN" w:bidi="ar-SA"/>
        </w:rPr>
        <w:t xml:space="preserve"> is an open community of practitioners who aim to create and share knowledge,</w:t>
      </w:r>
      <w:r>
        <w:rPr>
          <w:rFonts w:hint="eastAsia" w:cstheme="minorBidi"/>
          <w:kern w:val="2"/>
          <w:sz w:val="18"/>
          <w:szCs w:val="18"/>
          <w:u w:val="none"/>
          <w:lang w:val="en-US" w:eastAsia="zh-CN" w:bidi="ar-SA"/>
        </w:rPr>
        <w:t xml:space="preserve"> </w:t>
      </w:r>
      <w:r>
        <w:rPr>
          <w:rFonts w:hint="default" w:cstheme="minorBidi"/>
          <w:kern w:val="2"/>
          <w:sz w:val="18"/>
          <w:szCs w:val="18"/>
          <w:u w:val="none"/>
          <w:lang w:val="en-US" w:eastAsia="zh-CN" w:bidi="ar-SA"/>
        </w:rPr>
        <w:t>collaborate on practices, tools, and other ways to run successful and effective Open</w:t>
      </w:r>
      <w:r>
        <w:rPr>
          <w:rFonts w:hint="eastAsia" w:cstheme="minorBidi"/>
          <w:kern w:val="2"/>
          <w:sz w:val="18"/>
          <w:szCs w:val="18"/>
          <w:u w:val="none"/>
          <w:lang w:val="en-US" w:eastAsia="zh-CN" w:bidi="ar-SA"/>
        </w:rPr>
        <w:t xml:space="preserve"> </w:t>
      </w:r>
      <w:r>
        <w:rPr>
          <w:rFonts w:hint="default" w:cstheme="minorBidi"/>
          <w:kern w:val="2"/>
          <w:sz w:val="18"/>
          <w:szCs w:val="18"/>
          <w:u w:val="none"/>
          <w:lang w:val="en-US" w:eastAsia="zh-CN" w:bidi="ar-SA"/>
        </w:rPr>
        <w:t>Source Program Offices or similar Open Source initiatives.</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color w:val="0000FF"/>
          <w:kern w:val="2"/>
          <w:sz w:val="18"/>
          <w:szCs w:val="18"/>
          <w:u w:val="single"/>
          <w:lang w:val="en-US" w:eastAsia="zh-CN" w:bidi="ar-SA"/>
        </w:rPr>
        <w:fldChar w:fldCharType="begin"/>
      </w:r>
      <w:r>
        <w:rPr>
          <w:rFonts w:hint="default" w:cstheme="minorBidi"/>
          <w:color w:val="0000FF"/>
          <w:kern w:val="2"/>
          <w:sz w:val="18"/>
          <w:szCs w:val="18"/>
          <w:u w:val="single"/>
          <w:lang w:val="en-US" w:eastAsia="zh-CN" w:bidi="ar-SA"/>
        </w:rPr>
        <w:instrText xml:space="preserve"> HYPERLINK "https://todogroup.org/" </w:instrText>
      </w:r>
      <w:r>
        <w:rPr>
          <w:rFonts w:hint="default" w:cstheme="minorBidi"/>
          <w:color w:val="0000FF"/>
          <w:kern w:val="2"/>
          <w:sz w:val="18"/>
          <w:szCs w:val="18"/>
          <w:u w:val="single"/>
          <w:lang w:val="en-US" w:eastAsia="zh-CN" w:bidi="ar-SA"/>
        </w:rPr>
        <w:fldChar w:fldCharType="separate"/>
      </w:r>
      <w:r>
        <w:rPr>
          <w:rStyle w:val="13"/>
          <w:rFonts w:hint="default" w:cs="Times New Roman"/>
          <w:color w:val="0000FF"/>
          <w:kern w:val="2"/>
          <w:sz w:val="18"/>
          <w:szCs w:val="18"/>
          <w:lang w:val="en-US" w:eastAsia="zh-CN" w:bidi="ar-SA"/>
        </w:rPr>
        <w:t>TODO</w:t>
      </w:r>
      <w:r>
        <w:rPr>
          <w:rFonts w:hint="default" w:cstheme="minorBidi"/>
          <w:color w:val="0000FF"/>
          <w:kern w:val="2"/>
          <w:sz w:val="18"/>
          <w:szCs w:val="18"/>
          <w:u w:val="single"/>
          <w:lang w:val="en-US" w:eastAsia="zh-CN" w:bidi="ar-SA"/>
        </w:rPr>
        <w:fldChar w:fldCharType="end"/>
      </w:r>
      <w:r>
        <w:rPr>
          <w:rFonts w:hint="default" w:cstheme="minorBidi"/>
          <w:kern w:val="2"/>
          <w:sz w:val="18"/>
          <w:szCs w:val="18"/>
          <w:lang w:val="en-US" w:eastAsia="zh-CN" w:bidi="ar-SA"/>
        </w:rPr>
        <w:t>是一个</w:t>
      </w:r>
      <w:del w:id="1876" w:author="Vanessa" w:date="2023-10-24T20:18:39Z">
        <w:r>
          <w:rPr>
            <w:rFonts w:hint="default" w:cstheme="minorBidi"/>
            <w:kern w:val="2"/>
            <w:sz w:val="18"/>
            <w:szCs w:val="18"/>
            <w:lang w:val="en-US" w:eastAsia="zh-CN" w:bidi="ar-SA"/>
          </w:rPr>
          <w:delText>开</w:delText>
        </w:r>
      </w:del>
      <w:del w:id="1877" w:author="Vanessa" w:date="2023-10-24T20:18:38Z">
        <w:r>
          <w:rPr>
            <w:rFonts w:hint="default" w:cstheme="minorBidi"/>
            <w:kern w:val="2"/>
            <w:sz w:val="18"/>
            <w:szCs w:val="18"/>
            <w:lang w:val="en-US" w:eastAsia="zh-CN" w:bidi="ar-SA"/>
          </w:rPr>
          <w:delText>放的</w:delText>
        </w:r>
      </w:del>
      <w:r>
        <w:rPr>
          <w:rFonts w:hint="default" w:cstheme="minorBidi"/>
          <w:kern w:val="2"/>
          <w:sz w:val="18"/>
          <w:szCs w:val="18"/>
          <w:lang w:val="en-US" w:eastAsia="zh-CN" w:bidi="ar-SA"/>
        </w:rPr>
        <w:t>从业者</w:t>
      </w:r>
      <w:ins w:id="1878" w:author="Vanessa" w:date="2023-10-24T20:18:40Z">
        <w:r>
          <w:rPr>
            <w:rFonts w:hint="eastAsia" w:cstheme="minorBidi"/>
            <w:kern w:val="2"/>
            <w:sz w:val="18"/>
            <w:szCs w:val="18"/>
            <w:lang w:val="en-US" w:eastAsia="zh-CN" w:bidi="ar-SA"/>
          </w:rPr>
          <w:t>的</w:t>
        </w:r>
      </w:ins>
      <w:ins w:id="1879" w:author="Vanessa" w:date="2023-10-24T20:18:42Z">
        <w:r>
          <w:rPr>
            <w:rFonts w:hint="eastAsia" w:cstheme="minorBidi"/>
            <w:kern w:val="2"/>
            <w:sz w:val="18"/>
            <w:szCs w:val="18"/>
            <w:lang w:val="en-US" w:eastAsia="zh-CN" w:bidi="ar-SA"/>
          </w:rPr>
          <w:t>开放</w:t>
        </w:r>
      </w:ins>
      <w:del w:id="1880" w:author="Vanessa" w:date="2023-11-06T09:56:07Z">
        <w:r>
          <w:rPr>
            <w:rFonts w:hint="default" w:cstheme="minorBidi"/>
            <w:kern w:val="2"/>
            <w:sz w:val="18"/>
            <w:szCs w:val="18"/>
            <w:lang w:val="en-US" w:eastAsia="zh-CN" w:bidi="ar-SA"/>
          </w:rPr>
          <w:delText>社区</w:delText>
        </w:r>
      </w:del>
      <w:ins w:id="1881" w:author="Vanessa" w:date="2023-11-06T09:56:07Z">
        <w:r>
          <w:rPr>
            <w:rFonts w:hint="eastAsia" w:cstheme="minorBidi"/>
            <w:kern w:val="2"/>
            <w:sz w:val="18"/>
            <w:szCs w:val="18"/>
            <w:lang w:val="en-US" w:eastAsia="zh-CN" w:bidi="ar-SA"/>
          </w:rPr>
          <w:t>共同体</w:t>
        </w:r>
      </w:ins>
      <w:r>
        <w:rPr>
          <w:rFonts w:hint="default" w:cstheme="minorBidi"/>
          <w:kern w:val="2"/>
          <w:sz w:val="18"/>
          <w:szCs w:val="18"/>
          <w:lang w:val="en-US" w:eastAsia="zh-CN" w:bidi="ar-SA"/>
        </w:rPr>
        <w:t>，</w:t>
      </w:r>
      <w:r>
        <w:rPr>
          <w:rFonts w:hint="eastAsia" w:cstheme="minorBidi"/>
          <w:kern w:val="2"/>
          <w:sz w:val="18"/>
          <w:szCs w:val="18"/>
          <w:lang w:val="en-US" w:eastAsia="zh-CN" w:bidi="ar-SA"/>
        </w:rPr>
        <w:t>这些从业者</w:t>
      </w:r>
      <w:r>
        <w:rPr>
          <w:rFonts w:hint="default" w:cstheme="minorBidi"/>
          <w:kern w:val="2"/>
          <w:sz w:val="18"/>
          <w:szCs w:val="18"/>
          <w:lang w:val="en-US" w:eastAsia="zh-CN" w:bidi="ar-SA"/>
        </w:rPr>
        <w:t>旨在创造和分享知识，在实践、工具</w:t>
      </w:r>
      <w:ins w:id="1882" w:author="Vanessa" w:date="2023-10-24T20:19:15Z">
        <w:r>
          <w:rPr>
            <w:rFonts w:hint="eastAsia" w:cstheme="minorBidi"/>
            <w:kern w:val="2"/>
            <w:sz w:val="18"/>
            <w:szCs w:val="18"/>
            <w:lang w:val="en-US" w:eastAsia="zh-CN" w:bidi="ar-SA"/>
          </w:rPr>
          <w:t>和</w:t>
        </w:r>
      </w:ins>
      <w:ins w:id="1883" w:author="Vanessa" w:date="2023-10-24T20:19:16Z">
        <w:r>
          <w:rPr>
            <w:rFonts w:hint="eastAsia" w:cstheme="minorBidi"/>
            <w:kern w:val="2"/>
            <w:sz w:val="18"/>
            <w:szCs w:val="18"/>
            <w:lang w:val="en-US" w:eastAsia="zh-CN" w:bidi="ar-SA"/>
          </w:rPr>
          <w:t>以</w:t>
        </w:r>
      </w:ins>
      <w:del w:id="1884" w:author="Vanessa" w:date="2023-10-24T20:19:13Z">
        <w:r>
          <w:rPr>
            <w:rFonts w:hint="default" w:cstheme="minorBidi"/>
            <w:kern w:val="2"/>
            <w:sz w:val="18"/>
            <w:szCs w:val="18"/>
            <w:lang w:val="en-US" w:eastAsia="zh-CN" w:bidi="ar-SA"/>
          </w:rPr>
          <w:delText>和</w:delText>
        </w:r>
      </w:del>
      <w:r>
        <w:rPr>
          <w:rFonts w:hint="default" w:cstheme="minorBidi"/>
          <w:kern w:val="2"/>
          <w:sz w:val="18"/>
          <w:szCs w:val="18"/>
          <w:lang w:val="en-US" w:eastAsia="zh-CN" w:bidi="ar-SA"/>
        </w:rPr>
        <w:t>其他方式</w:t>
      </w:r>
      <w:del w:id="1885" w:author="Vanessa" w:date="2023-10-24T20:19:17Z">
        <w:r>
          <w:rPr>
            <w:rFonts w:hint="default" w:cstheme="minorBidi"/>
            <w:kern w:val="2"/>
            <w:sz w:val="18"/>
            <w:szCs w:val="18"/>
            <w:lang w:val="en-US" w:eastAsia="zh-CN" w:bidi="ar-SA"/>
          </w:rPr>
          <w:delText>上</w:delText>
        </w:r>
      </w:del>
      <w:r>
        <w:rPr>
          <w:rFonts w:hint="default" w:cstheme="minorBidi"/>
          <w:kern w:val="2"/>
          <w:sz w:val="18"/>
          <w:szCs w:val="18"/>
          <w:lang w:val="en-US" w:eastAsia="zh-CN" w:bidi="ar-SA"/>
        </w:rPr>
        <w:t>进行合作，</w:t>
      </w:r>
      <w:ins w:id="1886" w:author="Vanessa" w:date="2023-10-24T20:19:29Z">
        <w:r>
          <w:rPr>
            <w:rFonts w:hint="eastAsia" w:cstheme="minorBidi"/>
            <w:kern w:val="2"/>
            <w:sz w:val="18"/>
            <w:szCs w:val="18"/>
            <w:lang w:val="en-US" w:eastAsia="zh-CN" w:bidi="ar-SA"/>
          </w:rPr>
          <w:t>从而</w:t>
        </w:r>
      </w:ins>
      <w:del w:id="1887" w:author="Vanessa" w:date="2023-10-24T20:19:28Z">
        <w:r>
          <w:rPr>
            <w:rFonts w:hint="default" w:cstheme="minorBidi"/>
            <w:kern w:val="2"/>
            <w:sz w:val="18"/>
            <w:szCs w:val="18"/>
            <w:lang w:val="en-US" w:eastAsia="zh-CN" w:bidi="ar-SA"/>
          </w:rPr>
          <w:delText>以</w:delText>
        </w:r>
      </w:del>
      <w:r>
        <w:rPr>
          <w:rFonts w:hint="default" w:cstheme="minorBidi"/>
          <w:kern w:val="2"/>
          <w:sz w:val="18"/>
          <w:szCs w:val="18"/>
          <w:lang w:val="en-US" w:eastAsia="zh-CN" w:bidi="ar-SA"/>
        </w:rPr>
        <w:t>成功有效地运行</w:t>
      </w:r>
      <w:r>
        <w:rPr>
          <w:rFonts w:hint="eastAsia" w:cstheme="minorBidi"/>
          <w:kern w:val="2"/>
          <w:sz w:val="18"/>
          <w:szCs w:val="18"/>
          <w:lang w:val="en-US" w:eastAsia="zh-CN" w:bidi="ar-SA"/>
        </w:rPr>
        <w:t>OSPO</w:t>
      </w:r>
      <w:r>
        <w:rPr>
          <w:rFonts w:hint="default" w:cstheme="minorBidi"/>
          <w:kern w:val="2"/>
          <w:sz w:val="18"/>
          <w:szCs w:val="18"/>
          <w:lang w:val="en-US" w:eastAsia="zh-CN" w:bidi="ar-SA"/>
        </w:rPr>
        <w:t>或类似的开源计划。</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r>
        <w:rPr>
          <w:rFonts w:hint="default" w:cstheme="minorBidi"/>
          <w:kern w:val="2"/>
          <w:sz w:val="18"/>
          <w:szCs w:val="18"/>
          <w:lang w:val="en-US" w:eastAsia="zh-CN" w:bidi="ar-SA"/>
        </w:rPr>
        <w:t>TODO Group is formed by its 1,600+ Community participants and supported by its 70+</w:t>
      </w:r>
      <w:r>
        <w:rPr>
          <w:rFonts w:hint="eastAsia" w:cstheme="minorBidi"/>
          <w:kern w:val="2"/>
          <w:sz w:val="18"/>
          <w:szCs w:val="18"/>
          <w:lang w:val="en-US" w:eastAsia="zh-CN" w:bidi="ar-SA"/>
        </w:rPr>
        <w:t xml:space="preserve"> </w:t>
      </w:r>
      <w:r>
        <w:rPr>
          <w:rFonts w:hint="default" w:cstheme="minorBidi"/>
          <w:kern w:val="2"/>
          <w:sz w:val="18"/>
          <w:szCs w:val="18"/>
          <w:lang w:val="en-US" w:eastAsia="zh-CN" w:bidi="ar-SA"/>
        </w:rPr>
        <w:t>General Members.</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ins w:id="1888" w:author="Vanessa" w:date="2023-10-24T14:56:35Z"/>
          <w:rFonts w:hint="default" w:cstheme="minorBidi"/>
          <w:kern w:val="2"/>
          <w:sz w:val="18"/>
          <w:szCs w:val="18"/>
          <w:lang w:val="en-US" w:eastAsia="zh-CN" w:bidi="ar-SA"/>
        </w:rPr>
      </w:pPr>
      <w:r>
        <w:rPr>
          <w:rFonts w:hint="default" w:cstheme="minorBidi"/>
          <w:kern w:val="2"/>
          <w:sz w:val="18"/>
          <w:szCs w:val="18"/>
          <w:lang w:val="en-US" w:eastAsia="zh-CN" w:bidi="ar-SA"/>
        </w:rPr>
        <w:t>TODO</w:t>
      </w:r>
      <w:ins w:id="1889" w:author="Vanessa" w:date="2023-10-24T20:19:59Z">
        <w:r>
          <w:rPr>
            <w:rFonts w:hint="eastAsia" w:cstheme="minorBidi"/>
            <w:kern w:val="2"/>
            <w:sz w:val="18"/>
            <w:szCs w:val="18"/>
            <w:lang w:val="en-US" w:eastAsia="zh-CN" w:bidi="ar-SA"/>
          </w:rPr>
          <w:t>小组</w:t>
        </w:r>
      </w:ins>
      <w:del w:id="1890" w:author="Vanessa" w:date="2023-10-24T20:19:58Z">
        <w:r>
          <w:rPr>
            <w:rFonts w:hint="eastAsia" w:cstheme="minorBidi"/>
            <w:kern w:val="2"/>
            <w:sz w:val="18"/>
            <w:szCs w:val="18"/>
            <w:lang w:val="en-US" w:eastAsia="zh-CN" w:bidi="ar-SA"/>
          </w:rPr>
          <w:delText xml:space="preserve"> Group</w:delText>
        </w:r>
      </w:del>
      <w:r>
        <w:rPr>
          <w:rFonts w:hint="default" w:cstheme="minorBidi"/>
          <w:kern w:val="2"/>
          <w:sz w:val="18"/>
          <w:szCs w:val="18"/>
          <w:lang w:val="en-US" w:eastAsia="zh-CN" w:bidi="ar-SA"/>
        </w:rPr>
        <w:t>由其1600多名</w:t>
      </w:r>
      <w:del w:id="1891" w:author="Vanessa" w:date="2023-11-06T09:56:09Z">
        <w:r>
          <w:rPr>
            <w:rFonts w:hint="default" w:cstheme="minorBidi"/>
            <w:kern w:val="2"/>
            <w:sz w:val="18"/>
            <w:szCs w:val="18"/>
            <w:lang w:val="en-US" w:eastAsia="zh-CN" w:bidi="ar-SA"/>
          </w:rPr>
          <w:delText>社区</w:delText>
        </w:r>
      </w:del>
      <w:ins w:id="1892" w:author="Vanessa" w:date="2023-11-06T09:56:09Z">
        <w:r>
          <w:rPr>
            <w:rFonts w:hint="eastAsia" w:cstheme="minorBidi"/>
            <w:kern w:val="2"/>
            <w:sz w:val="18"/>
            <w:szCs w:val="18"/>
            <w:lang w:val="en-US" w:eastAsia="zh-CN" w:bidi="ar-SA"/>
          </w:rPr>
          <w:t>共同体</w:t>
        </w:r>
      </w:ins>
      <w:r>
        <w:rPr>
          <w:rFonts w:hint="default" w:cstheme="minorBidi"/>
          <w:kern w:val="2"/>
          <w:sz w:val="18"/>
          <w:szCs w:val="18"/>
          <w:lang w:val="en-US" w:eastAsia="zh-CN" w:bidi="ar-SA"/>
        </w:rPr>
        <w:t>参与者组成，并</w:t>
      </w:r>
      <w:r>
        <w:rPr>
          <w:rFonts w:hint="eastAsia" w:cstheme="minorBidi"/>
          <w:kern w:val="2"/>
          <w:sz w:val="18"/>
          <w:szCs w:val="18"/>
          <w:lang w:val="en-US" w:eastAsia="zh-CN" w:bidi="ar-SA"/>
        </w:rPr>
        <w:t>受到</w:t>
      </w:r>
      <w:r>
        <w:rPr>
          <w:rFonts w:hint="default" w:cstheme="minorBidi"/>
          <w:kern w:val="2"/>
          <w:sz w:val="18"/>
          <w:szCs w:val="18"/>
          <w:lang w:val="en-US" w:eastAsia="zh-CN" w:bidi="ar-SA"/>
        </w:rPr>
        <w:t>其70多名普通会员支持。</w:t>
      </w: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ins w:id="1893" w:author="Vanessa" w:date="2023-10-24T14:56:35Z"/>
          <w:rFonts w:hint="default" w:cstheme="minorBidi"/>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ins w:id="1894" w:author="Vanessa" w:date="2023-10-24T14:56:35Z"/>
          <w:rFonts w:hint="default" w:cstheme="minorBidi"/>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ins w:id="1895" w:author="Vanessa" w:date="2023-10-24T20:20:44Z"/>
          <w:rFonts w:hint="default" w:cstheme="minorBidi"/>
          <w:kern w:val="2"/>
          <w:sz w:val="18"/>
          <w:szCs w:val="18"/>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ins w:id="1896" w:author="Vanessa" w:date="2023-10-24T14:56:35Z"/>
          <w:rFonts w:hint="default" w:cstheme="minorBidi"/>
          <w:kern w:val="2"/>
          <w:sz w:val="15"/>
          <w:szCs w:val="15"/>
          <w:lang w:val="en-US" w:eastAsia="zh-CN" w:bidi="ar-SA"/>
        </w:rPr>
      </w:pPr>
    </w:p>
    <w:p>
      <w:pPr>
        <w:ind w:leftChars="400"/>
        <w:jc w:val="both"/>
        <w:rPr>
          <w:ins w:id="1898" w:author="Vanessa" w:date="2023-10-24T14:56:36Z"/>
          <w:rFonts w:hint="default" w:ascii="Times New Roman" w:hAnsi="Times New Roman" w:eastAsia="宋体" w:cs="Times New Roman"/>
          <w:sz w:val="15"/>
          <w:szCs w:val="15"/>
          <w:highlight w:val="yellow"/>
          <w:lang w:val="en-US" w:eastAsia="zh-CN"/>
        </w:rPr>
        <w:pPrChange w:id="1897" w:author="Vanessa" w:date="2023-11-06T11:07:55Z">
          <w:pPr>
            <w:ind w:leftChars="200"/>
            <w:jc w:val="both"/>
          </w:pPr>
        </w:pPrChange>
      </w:pPr>
      <w:ins w:id="1899" w:author="Vanessa" w:date="2023-10-24T14:56:36Z">
        <w:r>
          <w:rPr>
            <w:rFonts w:hint="default" w:ascii="Times New Roman" w:hAnsi="Times New Roman" w:eastAsia="宋体" w:cs="Times New Roman"/>
            <w:b/>
            <w:bCs/>
            <w:sz w:val="15"/>
            <w:szCs w:val="15"/>
            <w:lang w:val="en-US" w:eastAsia="zh-CN"/>
          </w:rPr>
          <w:t>免责声明：</w:t>
        </w:r>
      </w:ins>
      <w:ins w:id="1900" w:author="Vanessa" w:date="2023-10-24T14:56:36Z">
        <w:r>
          <w:rPr>
            <w:rFonts w:hint="default" w:ascii="Times New Roman" w:hAnsi="Times New Roman" w:eastAsia="宋体" w:cs="Times New Roman"/>
            <w:sz w:val="15"/>
            <w:szCs w:val="15"/>
            <w:lang w:val="en-US" w:eastAsia="zh-CN"/>
          </w:rPr>
          <w:t>本</w:t>
        </w:r>
      </w:ins>
      <w:ins w:id="1901" w:author="Vanessa" w:date="2023-10-24T14:56:36Z">
        <w:r>
          <w:rPr>
            <w:rFonts w:hint="eastAsia" w:cs="Times New Roman"/>
            <w:sz w:val="15"/>
            <w:szCs w:val="15"/>
            <w:lang w:val="en-US" w:eastAsia="zh-CN"/>
          </w:rPr>
          <w:t>报告</w:t>
        </w:r>
      </w:ins>
      <w:ins w:id="1902" w:author="Vanessa" w:date="2023-10-24T14:56:36Z">
        <w:r>
          <w:rPr>
            <w:rFonts w:hint="default" w:ascii="Times New Roman" w:hAnsi="Times New Roman" w:eastAsia="宋体" w:cs="Times New Roman"/>
            <w:sz w:val="15"/>
            <w:szCs w:val="15"/>
            <w:lang w:val="en-US" w:eastAsia="zh-CN"/>
          </w:rPr>
          <w:t>由开放原子开源基金会组织翻译，并按照CC-BY-NC-SA 4.0协议授权您使用、复制、传播。如您对本译文有任何建议或意见，欢迎您联系我们：</w:t>
        </w:r>
      </w:ins>
      <w:ins w:id="1903" w:author="Vanessa" w:date="2023-10-24T14:56:36Z">
        <w:r>
          <w:rPr>
            <w:rFonts w:ascii="Times New Roman" w:hAnsi="Times New Roman" w:eastAsia="宋体" w:cs="Times New Roman"/>
            <w:b w:val="0"/>
            <w:bCs w:val="0"/>
            <w:caps w:val="0"/>
            <w:spacing w:val="0"/>
            <w:sz w:val="15"/>
            <w:szCs w:val="15"/>
            <w:shd w:val="clear"/>
            <w:lang w:val="en-US"/>
          </w:rPr>
          <w:t>zhaohailing@openatom.org</w:t>
        </w:r>
      </w:ins>
      <w:ins w:id="1904" w:author="Vanessa" w:date="2023-10-24T14:56:36Z">
        <w:r>
          <w:rPr>
            <w:rFonts w:hint="default" w:ascii="Times New Roman" w:hAnsi="Times New Roman" w:eastAsia="宋体" w:cs="Times New Roman"/>
            <w:sz w:val="15"/>
            <w:szCs w:val="15"/>
            <w:lang w:val="en-US" w:eastAsia="zh-CN"/>
          </w:rPr>
          <w:t>。但也请您注意，本译文并非官方译本，仅供您参考。开放原子开源基金会不提供与本译文相关的任何明示或默示担保，包括对准确性、可靠性、适销性、特定用途适用性和不侵权的任何默示担保。</w:t>
        </w:r>
      </w:ins>
      <w:ins w:id="1905" w:author="Vanessa" w:date="2023-10-24T14:56:36Z">
        <w:r>
          <w:rPr>
            <w:rFonts w:hint="eastAsia" w:cs="Times New Roman"/>
            <w:sz w:val="15"/>
            <w:szCs w:val="15"/>
            <w:lang w:val="en-US" w:eastAsia="zh-CN"/>
          </w:rPr>
          <w:t>报告</w:t>
        </w:r>
      </w:ins>
      <w:ins w:id="1906" w:author="Vanessa" w:date="2023-10-24T14:56:36Z">
        <w:r>
          <w:rPr>
            <w:rFonts w:hint="default" w:ascii="Times New Roman" w:hAnsi="Times New Roman" w:eastAsia="宋体" w:cs="Times New Roman"/>
            <w:sz w:val="15"/>
            <w:szCs w:val="15"/>
            <w:lang w:val="en-US" w:eastAsia="zh-CN"/>
          </w:rPr>
          <w:t>英文原文请见：</w:t>
        </w:r>
      </w:ins>
      <w:ins w:id="1907" w:author="Vanessa" w:date="2023-10-24T14:56:36Z">
        <w:r>
          <w:rPr>
            <w:rFonts w:hint="default" w:cs="Times New Roman"/>
            <w:sz w:val="15"/>
            <w:szCs w:val="15"/>
            <w:lang w:val="en-US"/>
          </w:rPr>
          <w:t>https://openforumeurope.org/publications/the-ospo-a-new-tool-for-digital-government/.</w:t>
        </w:r>
      </w:ins>
    </w:p>
    <w:p>
      <w:pPr>
        <w:ind w:leftChars="400"/>
        <w:jc w:val="both"/>
        <w:rPr>
          <w:ins w:id="1909" w:author="Vanessa" w:date="2023-10-24T14:56:36Z"/>
          <w:rFonts w:hint="default" w:ascii="Times New Roman" w:hAnsi="Times New Roman" w:eastAsia="宋体" w:cs="Times New Roman"/>
          <w:sz w:val="15"/>
          <w:szCs w:val="15"/>
          <w:lang w:val="en-US" w:eastAsia="zh-CN"/>
        </w:rPr>
        <w:pPrChange w:id="1908" w:author="Vanessa" w:date="2023-11-06T11:07:55Z">
          <w:pPr>
            <w:ind w:leftChars="200"/>
            <w:jc w:val="both"/>
          </w:pPr>
        </w:pPrChange>
      </w:pPr>
    </w:p>
    <w:p>
      <w:pPr>
        <w:ind w:leftChars="400"/>
        <w:jc w:val="both"/>
        <w:rPr>
          <w:ins w:id="1911" w:author="Vanessa" w:date="2023-10-24T14:56:36Z"/>
          <w:rFonts w:hint="default" w:ascii="Times New Roman" w:hAnsi="Times New Roman" w:eastAsia="宋体" w:cs="Times New Roman"/>
          <w:sz w:val="15"/>
          <w:szCs w:val="15"/>
          <w:lang w:val="en-US" w:eastAsia="zh-CN"/>
        </w:rPr>
        <w:pPrChange w:id="1910" w:author="Vanessa" w:date="2023-11-06T11:07:55Z">
          <w:pPr>
            <w:ind w:leftChars="200"/>
            <w:jc w:val="both"/>
          </w:pPr>
        </w:pPrChange>
      </w:pPr>
      <w:ins w:id="1912" w:author="Vanessa" w:date="2023-10-24T14:56:36Z">
        <w:r>
          <w:rPr>
            <w:rFonts w:hint="default" w:ascii="Times New Roman" w:hAnsi="Times New Roman" w:eastAsia="宋体" w:cs="Times New Roman"/>
            <w:b/>
            <w:bCs/>
            <w:sz w:val="15"/>
            <w:szCs w:val="15"/>
            <w:lang w:val="en-US" w:eastAsia="zh-CN"/>
          </w:rPr>
          <w:t>项目介绍：</w:t>
        </w:r>
      </w:ins>
      <w:ins w:id="1913" w:author="Vanessa" w:date="2023-10-24T14:56:36Z">
        <w:r>
          <w:rPr>
            <w:rFonts w:hint="default" w:ascii="Times New Roman" w:hAnsi="Times New Roman" w:eastAsia="宋体" w:cs="Times New Roman"/>
            <w:b w:val="0"/>
            <w:bCs w:val="0"/>
            <w:sz w:val="15"/>
            <w:szCs w:val="15"/>
            <w:lang w:val="en-US" w:eastAsia="zh-CN"/>
          </w:rPr>
          <w:t>“源译识”翻译项目是由开</w:t>
        </w:r>
      </w:ins>
      <w:ins w:id="1914" w:author="Vanessa" w:date="2023-10-24T14:56:36Z">
        <w:r>
          <w:rPr>
            <w:rFonts w:hint="default" w:ascii="Times New Roman" w:hAnsi="Times New Roman" w:eastAsia="宋体" w:cs="Times New Roman"/>
            <w:sz w:val="15"/>
            <w:szCs w:val="15"/>
            <w:lang w:val="en-US" w:eastAsia="zh-CN"/>
          </w:rPr>
          <w:t>放原子开源基金会发起的开源公益翻译项目，旨在通过共译</w:t>
        </w:r>
      </w:ins>
      <w:ins w:id="1915" w:author="Vanessa" w:date="2023-10-24T14:56:36Z">
        <w:r>
          <w:rPr>
            <w:rFonts w:hint="eastAsia" w:cs="Times New Roman"/>
            <w:sz w:val="15"/>
            <w:szCs w:val="15"/>
            <w:lang w:val="en-US" w:eastAsia="zh-CN"/>
          </w:rPr>
          <w:t>凝聚对</w:t>
        </w:r>
      </w:ins>
      <w:ins w:id="1916" w:author="Vanessa" w:date="2023-10-24T14:56:36Z">
        <w:r>
          <w:rPr>
            <w:rFonts w:hint="default" w:ascii="Times New Roman" w:hAnsi="Times New Roman" w:eastAsia="宋体" w:cs="Times New Roman"/>
            <w:sz w:val="15"/>
            <w:szCs w:val="15"/>
            <w:lang w:val="en-US" w:eastAsia="zh-CN"/>
          </w:rPr>
          <w:t>开源的共识。目前本项目主要涉及开源许可证翻译、开源案例翻译、开源书籍翻译及开源</w:t>
        </w:r>
      </w:ins>
      <w:ins w:id="1917" w:author="Vanessa" w:date="2023-10-24T14:56:36Z">
        <w:r>
          <w:rPr>
            <w:rFonts w:hint="eastAsia" w:cs="Times New Roman"/>
            <w:sz w:val="15"/>
            <w:szCs w:val="15"/>
            <w:lang w:val="en-US" w:eastAsia="zh-CN"/>
          </w:rPr>
          <w:t>报告</w:t>
        </w:r>
      </w:ins>
      <w:ins w:id="1918" w:author="Vanessa" w:date="2023-10-24T14:56:36Z">
        <w:r>
          <w:rPr>
            <w:rFonts w:hint="default" w:ascii="Times New Roman" w:hAnsi="Times New Roman" w:eastAsia="宋体" w:cs="Times New Roman"/>
            <w:sz w:val="15"/>
            <w:szCs w:val="15"/>
            <w:lang w:val="en-US" w:eastAsia="zh-CN"/>
          </w:rPr>
          <w:t>翻译等。详情请见：</w:t>
        </w:r>
      </w:ins>
      <w:ins w:id="1919" w:author="Vanessa" w:date="2023-10-24T14:56:36Z">
        <w:r>
          <w:rPr>
            <w:rFonts w:hint="default" w:ascii="Times New Roman" w:hAnsi="Times New Roman" w:eastAsia="宋体" w:cs="Times New Roman"/>
            <w:sz w:val="15"/>
            <w:szCs w:val="15"/>
            <w:lang w:val="en-US" w:eastAsia="zh-CN"/>
          </w:rPr>
          <w:fldChar w:fldCharType="begin"/>
        </w:r>
      </w:ins>
      <w:ins w:id="1920" w:author="Vanessa" w:date="2023-10-24T14:56:36Z">
        <w:r>
          <w:rPr>
            <w:rFonts w:hint="default" w:ascii="Times New Roman" w:hAnsi="Times New Roman" w:eastAsia="宋体" w:cs="Times New Roman"/>
            <w:sz w:val="15"/>
            <w:szCs w:val="15"/>
            <w:lang w:val="en-US" w:eastAsia="zh-CN"/>
          </w:rPr>
          <w:instrText xml:space="preserve"> HYPERLINK "https://atomgit.com/OpenAtomFoundation/translation" </w:instrText>
        </w:r>
      </w:ins>
      <w:ins w:id="1921" w:author="Vanessa" w:date="2023-10-24T14:56:36Z">
        <w:r>
          <w:rPr>
            <w:rFonts w:hint="default" w:ascii="Times New Roman" w:hAnsi="Times New Roman" w:eastAsia="宋体" w:cs="Times New Roman"/>
            <w:sz w:val="15"/>
            <w:szCs w:val="15"/>
            <w:lang w:val="en-US" w:eastAsia="zh-CN"/>
          </w:rPr>
          <w:fldChar w:fldCharType="separate"/>
        </w:r>
      </w:ins>
      <w:ins w:id="1922" w:author="Vanessa" w:date="2023-10-24T14:56:36Z">
        <w:r>
          <w:rPr>
            <w:rStyle w:val="13"/>
            <w:rFonts w:hint="default" w:ascii="Times New Roman" w:hAnsi="Times New Roman" w:eastAsia="宋体" w:cs="Times New Roman"/>
            <w:sz w:val="15"/>
            <w:szCs w:val="15"/>
            <w:lang w:val="en-US" w:eastAsia="zh-CN"/>
          </w:rPr>
          <w:t>https://atomgit.com/OpenAtomFoundation/translation</w:t>
        </w:r>
      </w:ins>
      <w:ins w:id="1923" w:author="Vanessa" w:date="2023-10-24T14:56:36Z">
        <w:r>
          <w:rPr>
            <w:rFonts w:hint="default" w:ascii="Times New Roman" w:hAnsi="Times New Roman" w:eastAsia="宋体" w:cs="Times New Roman"/>
            <w:sz w:val="15"/>
            <w:szCs w:val="15"/>
            <w:lang w:val="en-US" w:eastAsia="zh-CN"/>
          </w:rPr>
          <w:fldChar w:fldCharType="end"/>
        </w:r>
      </w:ins>
      <w:ins w:id="1924" w:author="Vanessa" w:date="2023-10-24T14:56:36Z">
        <w:r>
          <w:rPr>
            <w:rFonts w:hint="eastAsia" w:cs="Times New Roman"/>
            <w:sz w:val="15"/>
            <w:szCs w:val="15"/>
            <w:lang w:val="en-US" w:eastAsia="zh-CN"/>
          </w:rPr>
          <w:t xml:space="preserve"> </w:t>
        </w:r>
      </w:ins>
      <w:ins w:id="1925" w:author="Vanessa" w:date="2023-10-24T14:56:36Z">
        <w:r>
          <w:rPr>
            <w:rFonts w:hint="default" w:ascii="Times New Roman" w:hAnsi="Times New Roman" w:eastAsia="宋体" w:cs="Times New Roman"/>
            <w:sz w:val="15"/>
            <w:szCs w:val="15"/>
            <w:lang w:val="en-US" w:eastAsia="zh-CN"/>
          </w:rPr>
          <w:t>.</w:t>
        </w:r>
      </w:ins>
    </w:p>
    <w:p>
      <w:pPr>
        <w:keepNext w:val="0"/>
        <w:keepLines w:val="0"/>
        <w:pageBreakBefore w:val="0"/>
        <w:widowControl w:val="0"/>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firstLine="0" w:firstLineChars="0"/>
        <w:jc w:val="both"/>
        <w:textAlignment w:val="auto"/>
        <w:rPr>
          <w:rFonts w:hint="default" w:cstheme="minorBidi"/>
          <w:kern w:val="2"/>
          <w:sz w:val="18"/>
          <w:szCs w:val="18"/>
          <w:lang w:val="en-US" w:eastAsia="zh-CN" w:bidi="ar-SA"/>
        </w:rPr>
      </w:pPr>
    </w:p>
    <w:sectPr>
      <w:footerReference r:id="rId6" w:type="default"/>
      <w:type w:val="continuous"/>
      <w:pgSz w:w="11906" w:h="16838"/>
      <w:pgMar w:top="1440" w:right="1800" w:bottom="1440" w:left="1800" w:header="851" w:footer="992" w:gutter="0"/>
      <w:pgNumType w:fmt="decimal" w:start="1"/>
      <w:cols w:space="0" w:num="1"/>
      <w:rtlGutter w:val="0"/>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Vanessa" w:date="2023-11-06T09:43:08Z" w:initials="">
    <w:p w14:paraId="44DB4062">
      <w:pPr>
        <w:pStyle w:val="3"/>
        <w:rPr>
          <w:rFonts w:hint="default" w:eastAsia="宋体"/>
          <w:lang w:val="en-US" w:eastAsia="zh-CN"/>
        </w:rPr>
      </w:pPr>
      <w:r>
        <w:rPr>
          <w:rFonts w:hint="eastAsia"/>
          <w:highlight w:val="yellow"/>
          <w:lang w:val="en-US" w:eastAsia="zh-CN"/>
        </w:rPr>
        <w:t>待讨论，</w:t>
      </w:r>
      <w:r>
        <w:rPr>
          <w:rFonts w:hint="eastAsia"/>
          <w:lang w:val="en-US" w:eastAsia="zh-CN"/>
        </w:rPr>
        <w:t>全文中的public sector/private sector已统一翻译为了 “公立领域/私立领域”</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4DB406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rPr>
        <w:rFonts w:hint="eastAsia" w:eastAsia="宋体"/>
        <w:b/>
        <w:bCs/>
        <w:sz w:val="21"/>
        <w:szCs w:val="21"/>
        <w:lang w:val="en-US"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3177"/>
        <w:tab w:val="clear" w:pos="4153"/>
      </w:tabs>
      <w:jc w:val="center"/>
      <w:rPr>
        <w:rFonts w:hint="default" w:ascii="楷体" w:hAnsi="楷体" w:eastAsia="楷体" w:cs="楷体"/>
        <w:b/>
        <w:bCs/>
        <w:color w:val="auto"/>
        <w:sz w:val="24"/>
        <w:szCs w:val="24"/>
        <w:lang w:val="en-US" w:eastAsia="zh-CN"/>
      </w:rPr>
    </w:pPr>
  </w:p>
  <w:p>
    <w:pPr>
      <w:pStyle w:val="6"/>
      <w:tabs>
        <w:tab w:val="left" w:pos="3177"/>
        <w:tab w:val="clear" w:pos="4153"/>
      </w:tabs>
      <w:jc w:val="both"/>
      <w:rPr>
        <w:rFonts w:hint="default" w:ascii="楷体" w:hAnsi="楷体" w:eastAsia="楷体" w:cs="楷体"/>
        <w:b/>
        <w:bCs/>
        <w:color w:val="auto"/>
        <w:sz w:val="24"/>
        <w:szCs w:val="24"/>
        <w:lang w:val="en-US" w:eastAsia="zh-CN"/>
      </w:rPr>
    </w:pPr>
    <w:r>
      <w:rPr>
        <w:rFonts w:hint="eastAsia" w:ascii="楷体" w:hAnsi="楷体" w:eastAsia="楷体" w:cs="楷体"/>
        <w:b/>
        <w:bCs/>
        <w:color w:val="auto"/>
        <w:sz w:val="24"/>
        <w:szCs w:val="24"/>
        <w:lang w:val="en-US" w:eastAsia="zh-CN"/>
      </w:rPr>
      <w:drawing>
        <wp:anchor distT="0" distB="0" distL="114300" distR="114300" simplePos="0" relativeHeight="251659264" behindDoc="0" locked="0" layoutInCell="1" allowOverlap="1">
          <wp:simplePos x="0" y="0"/>
          <wp:positionH relativeFrom="column">
            <wp:posOffset>-102870</wp:posOffset>
          </wp:positionH>
          <wp:positionV relativeFrom="paragraph">
            <wp:posOffset>-70485</wp:posOffset>
          </wp:positionV>
          <wp:extent cx="857250" cy="399415"/>
          <wp:effectExtent l="0" t="0" r="0" b="635"/>
          <wp:wrapSquare wrapText="bothSides"/>
          <wp:docPr id="5" name="图片 5" descr="源译识-书法黑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源译识-书法黑体"/>
                  <pic:cNvPicPr>
                    <a:picLocks noChangeAspect="1"/>
                  </pic:cNvPicPr>
                </pic:nvPicPr>
                <pic:blipFill>
                  <a:blip r:embed="rId1"/>
                  <a:srcRect l="4003" t="13259" r="10449" b="28248"/>
                  <a:stretch>
                    <a:fillRect/>
                  </a:stretch>
                </pic:blipFill>
                <pic:spPr>
                  <a:xfrm>
                    <a:off x="0" y="0"/>
                    <a:ext cx="857250" cy="399415"/>
                  </a:xfrm>
                  <a:prstGeom prst="rect">
                    <a:avLst/>
                  </a:prstGeom>
                </pic:spPr>
              </pic:pic>
            </a:graphicData>
          </a:graphic>
        </wp:anchor>
      </w:drawing>
    </w:r>
  </w:p>
  <w:p>
    <w:pPr>
      <w:pStyle w:val="6"/>
      <w:tabs>
        <w:tab w:val="left" w:pos="3177"/>
        <w:tab w:val="clear" w:pos="4153"/>
      </w:tabs>
      <w:jc w:val="both"/>
      <w:rPr>
        <w:rFonts w:ascii="Arial" w:hAnsi="Arial" w:eastAsia="Arial" w:cs="Arial"/>
        <w:color w:val="0000FF"/>
        <w:position w:val="3"/>
        <w:sz w:val="21"/>
        <w:szCs w:val="21"/>
      </w:rPr>
    </w:pPr>
  </w:p>
  <w:p>
    <w:pPr>
      <w:pStyle w:val="6"/>
      <w:tabs>
        <w:tab w:val="left" w:pos="3177"/>
        <w:tab w:val="clear" w:pos="4153"/>
      </w:tabs>
      <w:jc w:val="both"/>
      <w:rPr>
        <w:rFonts w:ascii="Arial" w:hAnsi="Arial" w:eastAsia="Arial" w:cs="Arial"/>
        <w:color w:val="0000FF"/>
        <w:position w:val="3"/>
        <w:sz w:val="21"/>
        <w:szCs w:val="21"/>
      </w:rPr>
    </w:pPr>
    <w:r>
      <w:rPr>
        <w:rFonts w:ascii="Arial" w:hAnsi="Arial" w:eastAsia="Arial" w:cs="Arial"/>
        <w:color w:val="0000FF"/>
        <w:position w:val="3"/>
        <w:sz w:val="21"/>
        <w:szCs w:val="21"/>
      </w:rPr>
      <w:t xml:space="preserve"> </w:t>
    </w:r>
  </w:p>
  <w:p>
    <w:pPr>
      <w:pStyle w:val="6"/>
      <w:tabs>
        <w:tab w:val="left" w:pos="3177"/>
        <w:tab w:val="clear" w:pos="4153"/>
      </w:tabs>
      <w:jc w:val="center"/>
      <w:rPr>
        <w:rFonts w:hint="default" w:ascii="Arial" w:hAnsi="Arial" w:eastAsia="Arial" w:cs="Arial"/>
        <w:color w:val="0000FF"/>
        <w:position w:val="3"/>
        <w:sz w:val="24"/>
        <w:szCs w:val="24"/>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E31243"/>
    <w:multiLevelType w:val="singleLevel"/>
    <w:tmpl w:val="C1E31243"/>
    <w:lvl w:ilvl="0" w:tentative="0">
      <w:start w:val="1"/>
      <w:numFmt w:val="bullet"/>
      <w:lvlText w:val=""/>
      <w:lvlJc w:val="left"/>
      <w:pPr>
        <w:ind w:left="420" w:hanging="420"/>
      </w:pPr>
      <w:rPr>
        <w:rFonts w:hint="default" w:ascii="Wingdings" w:hAnsi="Wingdings"/>
      </w:rPr>
    </w:lvl>
  </w:abstractNum>
  <w:abstractNum w:abstractNumId="1">
    <w:nsid w:val="D386302E"/>
    <w:multiLevelType w:val="singleLevel"/>
    <w:tmpl w:val="D386302E"/>
    <w:lvl w:ilvl="0" w:tentative="0">
      <w:start w:val="1"/>
      <w:numFmt w:val="bullet"/>
      <w:lvlText w:val=""/>
      <w:lvlJc w:val="left"/>
      <w:pPr>
        <w:ind w:left="420" w:hanging="420"/>
      </w:pPr>
      <w:rPr>
        <w:rFonts w:hint="default" w:ascii="Wingdings" w:hAnsi="Wingdings"/>
      </w:rPr>
    </w:lvl>
  </w:abstractNum>
  <w:abstractNum w:abstractNumId="2">
    <w:nsid w:val="EBE4CE85"/>
    <w:multiLevelType w:val="multilevel"/>
    <w:tmpl w:val="EBE4CE8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4A29712F"/>
    <w:multiLevelType w:val="multilevel"/>
    <w:tmpl w:val="4A29712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Vanessa">
    <w15:presenceInfo w15:providerId="WPS Office" w15:userId="40994504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52"/>
  <w:doNotDisplayPageBoundaries w:val="1"/>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FkZTJlMjJmNmMzNjEyZjZlOTE4ODdjOWM0NjdhNDYifQ=="/>
  </w:docVars>
  <w:rsids>
    <w:rsidRoot w:val="D6DF1F77"/>
    <w:rsid w:val="00645991"/>
    <w:rsid w:val="00A1143A"/>
    <w:rsid w:val="00EB1C0E"/>
    <w:rsid w:val="0156352C"/>
    <w:rsid w:val="01AF0E8E"/>
    <w:rsid w:val="02F56D74"/>
    <w:rsid w:val="045D2E23"/>
    <w:rsid w:val="05EA6938"/>
    <w:rsid w:val="05FB28F4"/>
    <w:rsid w:val="06127C3D"/>
    <w:rsid w:val="073F0C91"/>
    <w:rsid w:val="074A1D85"/>
    <w:rsid w:val="075E1641"/>
    <w:rsid w:val="07833FB5"/>
    <w:rsid w:val="08DDF103"/>
    <w:rsid w:val="08E7715F"/>
    <w:rsid w:val="09B95083"/>
    <w:rsid w:val="09D23718"/>
    <w:rsid w:val="0A7E1D45"/>
    <w:rsid w:val="0A8E34C6"/>
    <w:rsid w:val="0B2B034B"/>
    <w:rsid w:val="0B835865"/>
    <w:rsid w:val="0BCE4606"/>
    <w:rsid w:val="0BD22349"/>
    <w:rsid w:val="0BD64717"/>
    <w:rsid w:val="0CE560AB"/>
    <w:rsid w:val="0D6BF8BC"/>
    <w:rsid w:val="0D7CD98E"/>
    <w:rsid w:val="0D7E1CF5"/>
    <w:rsid w:val="0E097B78"/>
    <w:rsid w:val="0E55133D"/>
    <w:rsid w:val="0EFF16B2"/>
    <w:rsid w:val="0F3F3D20"/>
    <w:rsid w:val="0F6EAFCE"/>
    <w:rsid w:val="0F7DE09B"/>
    <w:rsid w:val="0F9244B6"/>
    <w:rsid w:val="0FED7C81"/>
    <w:rsid w:val="0FF520C6"/>
    <w:rsid w:val="0FFEEC2B"/>
    <w:rsid w:val="10833C11"/>
    <w:rsid w:val="118F4C63"/>
    <w:rsid w:val="11F748B7"/>
    <w:rsid w:val="13F329BF"/>
    <w:rsid w:val="142C45C0"/>
    <w:rsid w:val="14BFACED"/>
    <w:rsid w:val="14CF38C9"/>
    <w:rsid w:val="156FAAF0"/>
    <w:rsid w:val="15B6BC5B"/>
    <w:rsid w:val="16113A6D"/>
    <w:rsid w:val="16227A29"/>
    <w:rsid w:val="16826719"/>
    <w:rsid w:val="16DB74FC"/>
    <w:rsid w:val="17397608"/>
    <w:rsid w:val="173B5246"/>
    <w:rsid w:val="179E7583"/>
    <w:rsid w:val="17A7F1C2"/>
    <w:rsid w:val="183C6E5E"/>
    <w:rsid w:val="18A61534"/>
    <w:rsid w:val="18ED2570"/>
    <w:rsid w:val="19E70E1F"/>
    <w:rsid w:val="19EA6AAF"/>
    <w:rsid w:val="1A341039"/>
    <w:rsid w:val="1A6E13D5"/>
    <w:rsid w:val="1B245579"/>
    <w:rsid w:val="1B495A57"/>
    <w:rsid w:val="1B5F677F"/>
    <w:rsid w:val="1BFD63E4"/>
    <w:rsid w:val="1DBF88EF"/>
    <w:rsid w:val="1DC90311"/>
    <w:rsid w:val="1DCD471E"/>
    <w:rsid w:val="1DFF2594"/>
    <w:rsid w:val="1E173248"/>
    <w:rsid w:val="1E5EB676"/>
    <w:rsid w:val="1E7B061E"/>
    <w:rsid w:val="1F1840BF"/>
    <w:rsid w:val="1F3FC8B2"/>
    <w:rsid w:val="1F6E371C"/>
    <w:rsid w:val="1F7DA710"/>
    <w:rsid w:val="1F7FDEBC"/>
    <w:rsid w:val="1FAF0C76"/>
    <w:rsid w:val="1FC57311"/>
    <w:rsid w:val="1FD5D27D"/>
    <w:rsid w:val="1FE21F7C"/>
    <w:rsid w:val="1FE60796"/>
    <w:rsid w:val="1FE85199"/>
    <w:rsid w:val="1FEF2D39"/>
    <w:rsid w:val="1FF40688"/>
    <w:rsid w:val="1FFB5F27"/>
    <w:rsid w:val="1FFF1234"/>
    <w:rsid w:val="1FFFB460"/>
    <w:rsid w:val="1FFFBF6B"/>
    <w:rsid w:val="1FFFFEB4"/>
    <w:rsid w:val="20EF3BF4"/>
    <w:rsid w:val="228D6B72"/>
    <w:rsid w:val="229473C8"/>
    <w:rsid w:val="22B91DFE"/>
    <w:rsid w:val="231FAB9E"/>
    <w:rsid w:val="232207D1"/>
    <w:rsid w:val="23B246D4"/>
    <w:rsid w:val="23FA3D93"/>
    <w:rsid w:val="243279D1"/>
    <w:rsid w:val="25CF1F1A"/>
    <w:rsid w:val="25F0544D"/>
    <w:rsid w:val="25F767DC"/>
    <w:rsid w:val="26997893"/>
    <w:rsid w:val="26EA27E4"/>
    <w:rsid w:val="27BDD2B0"/>
    <w:rsid w:val="27FD82A9"/>
    <w:rsid w:val="29424212"/>
    <w:rsid w:val="29934A6D"/>
    <w:rsid w:val="29F5A858"/>
    <w:rsid w:val="2A8B3997"/>
    <w:rsid w:val="2A8D770F"/>
    <w:rsid w:val="2AA34A80"/>
    <w:rsid w:val="2AFD605B"/>
    <w:rsid w:val="2B4E37FA"/>
    <w:rsid w:val="2B603075"/>
    <w:rsid w:val="2B69017C"/>
    <w:rsid w:val="2B9B5E5B"/>
    <w:rsid w:val="2BB46F1D"/>
    <w:rsid w:val="2BD5162E"/>
    <w:rsid w:val="2BFF97D9"/>
    <w:rsid w:val="2D6D1A79"/>
    <w:rsid w:val="2D7529E3"/>
    <w:rsid w:val="2DAF7CEB"/>
    <w:rsid w:val="2DFD5DA1"/>
    <w:rsid w:val="2E0221C2"/>
    <w:rsid w:val="2E1236D6"/>
    <w:rsid w:val="2E30627A"/>
    <w:rsid w:val="2EAF861A"/>
    <w:rsid w:val="2EB069F8"/>
    <w:rsid w:val="2EDBBDD2"/>
    <w:rsid w:val="2EEFEDF7"/>
    <w:rsid w:val="2F3F445C"/>
    <w:rsid w:val="2F5F34FE"/>
    <w:rsid w:val="2FA79D8F"/>
    <w:rsid w:val="2FA84FEB"/>
    <w:rsid w:val="2FE7CC10"/>
    <w:rsid w:val="2FE90F9D"/>
    <w:rsid w:val="2FFF10B6"/>
    <w:rsid w:val="2FFF1986"/>
    <w:rsid w:val="301B23E0"/>
    <w:rsid w:val="30234671"/>
    <w:rsid w:val="335B4A80"/>
    <w:rsid w:val="33FF4F44"/>
    <w:rsid w:val="34A4188C"/>
    <w:rsid w:val="34FEFFD2"/>
    <w:rsid w:val="355AAE2D"/>
    <w:rsid w:val="35620E88"/>
    <w:rsid w:val="35DD10B6"/>
    <w:rsid w:val="35FF7128"/>
    <w:rsid w:val="36CD89A2"/>
    <w:rsid w:val="36FF16F4"/>
    <w:rsid w:val="37328F43"/>
    <w:rsid w:val="37337890"/>
    <w:rsid w:val="37BB7675"/>
    <w:rsid w:val="37BFE8B1"/>
    <w:rsid w:val="37BFFD90"/>
    <w:rsid w:val="37CFB8A8"/>
    <w:rsid w:val="37DA7D0B"/>
    <w:rsid w:val="37DD9E3E"/>
    <w:rsid w:val="37F02804"/>
    <w:rsid w:val="37F1112B"/>
    <w:rsid w:val="37FF93EF"/>
    <w:rsid w:val="37FFA5E8"/>
    <w:rsid w:val="38607AEF"/>
    <w:rsid w:val="39373848"/>
    <w:rsid w:val="39404297"/>
    <w:rsid w:val="398FA645"/>
    <w:rsid w:val="39B5764E"/>
    <w:rsid w:val="39DF5AAD"/>
    <w:rsid w:val="39F74A26"/>
    <w:rsid w:val="39F96B6F"/>
    <w:rsid w:val="39FC62EA"/>
    <w:rsid w:val="3A37E77A"/>
    <w:rsid w:val="3A461688"/>
    <w:rsid w:val="3A4FEF72"/>
    <w:rsid w:val="3A537871"/>
    <w:rsid w:val="3B285F79"/>
    <w:rsid w:val="3B6EDB33"/>
    <w:rsid w:val="3B77139B"/>
    <w:rsid w:val="3B7E28E6"/>
    <w:rsid w:val="3B7E2F1A"/>
    <w:rsid w:val="3B7FFE44"/>
    <w:rsid w:val="3BAC19BF"/>
    <w:rsid w:val="3BB1EAC9"/>
    <w:rsid w:val="3BC5B464"/>
    <w:rsid w:val="3BC92571"/>
    <w:rsid w:val="3BCFA410"/>
    <w:rsid w:val="3BDD33D6"/>
    <w:rsid w:val="3BDF2DFC"/>
    <w:rsid w:val="3BFF4167"/>
    <w:rsid w:val="3BFF979E"/>
    <w:rsid w:val="3C5F489C"/>
    <w:rsid w:val="3CEF3405"/>
    <w:rsid w:val="3CF6D1C2"/>
    <w:rsid w:val="3CF774B9"/>
    <w:rsid w:val="3CFF2333"/>
    <w:rsid w:val="3D4601FA"/>
    <w:rsid w:val="3D5E4F3B"/>
    <w:rsid w:val="3D5FF488"/>
    <w:rsid w:val="3D798C6C"/>
    <w:rsid w:val="3DD75927"/>
    <w:rsid w:val="3DDFD8B0"/>
    <w:rsid w:val="3DEF7865"/>
    <w:rsid w:val="3DF719FC"/>
    <w:rsid w:val="3DFB9846"/>
    <w:rsid w:val="3DFE7610"/>
    <w:rsid w:val="3DFF0CD8"/>
    <w:rsid w:val="3DFF4D69"/>
    <w:rsid w:val="3E2FFADA"/>
    <w:rsid w:val="3E3E54E0"/>
    <w:rsid w:val="3E758651"/>
    <w:rsid w:val="3EBFC845"/>
    <w:rsid w:val="3EBFE8AA"/>
    <w:rsid w:val="3EC706C0"/>
    <w:rsid w:val="3ECE54CA"/>
    <w:rsid w:val="3EDFE3FD"/>
    <w:rsid w:val="3EE97D0F"/>
    <w:rsid w:val="3EED5E59"/>
    <w:rsid w:val="3EEED01D"/>
    <w:rsid w:val="3EEF4439"/>
    <w:rsid w:val="3EF98282"/>
    <w:rsid w:val="3F2BF57E"/>
    <w:rsid w:val="3F3F2897"/>
    <w:rsid w:val="3F5B35AD"/>
    <w:rsid w:val="3F73015F"/>
    <w:rsid w:val="3F77F5FA"/>
    <w:rsid w:val="3F79DD90"/>
    <w:rsid w:val="3F7B0026"/>
    <w:rsid w:val="3F7BF2C2"/>
    <w:rsid w:val="3F8DA795"/>
    <w:rsid w:val="3F938383"/>
    <w:rsid w:val="3FA74259"/>
    <w:rsid w:val="3FB7A9AF"/>
    <w:rsid w:val="3FB7D995"/>
    <w:rsid w:val="3FBB5ADC"/>
    <w:rsid w:val="3FBCE3E6"/>
    <w:rsid w:val="3FBE7A35"/>
    <w:rsid w:val="3FCE622B"/>
    <w:rsid w:val="3FD73B5C"/>
    <w:rsid w:val="3FDBA152"/>
    <w:rsid w:val="3FDF2E43"/>
    <w:rsid w:val="3FDF4F7E"/>
    <w:rsid w:val="3FDFD439"/>
    <w:rsid w:val="3FDFD759"/>
    <w:rsid w:val="3FDFD852"/>
    <w:rsid w:val="3FEB334D"/>
    <w:rsid w:val="3FF2645E"/>
    <w:rsid w:val="3FF2CA4F"/>
    <w:rsid w:val="3FF4820D"/>
    <w:rsid w:val="3FF635CD"/>
    <w:rsid w:val="3FFB1F3E"/>
    <w:rsid w:val="3FFDBCAB"/>
    <w:rsid w:val="3FFE3EF4"/>
    <w:rsid w:val="3FFE78FD"/>
    <w:rsid w:val="3FFFA57F"/>
    <w:rsid w:val="3FFFB3C8"/>
    <w:rsid w:val="3FFFF15D"/>
    <w:rsid w:val="405745EF"/>
    <w:rsid w:val="41BD0482"/>
    <w:rsid w:val="42263A08"/>
    <w:rsid w:val="434E1F1F"/>
    <w:rsid w:val="44657BF4"/>
    <w:rsid w:val="451A5BEB"/>
    <w:rsid w:val="452B0602"/>
    <w:rsid w:val="45CC5137"/>
    <w:rsid w:val="463775A6"/>
    <w:rsid w:val="46DA1AD6"/>
    <w:rsid w:val="46DF0E9A"/>
    <w:rsid w:val="46E7D6EF"/>
    <w:rsid w:val="46EF2C67"/>
    <w:rsid w:val="46F3B52F"/>
    <w:rsid w:val="473F4E99"/>
    <w:rsid w:val="479F512C"/>
    <w:rsid w:val="47BD2C70"/>
    <w:rsid w:val="47F24BFD"/>
    <w:rsid w:val="47FE1A30"/>
    <w:rsid w:val="47FE68EB"/>
    <w:rsid w:val="47FE6991"/>
    <w:rsid w:val="488A025D"/>
    <w:rsid w:val="48C447EC"/>
    <w:rsid w:val="496D6C31"/>
    <w:rsid w:val="499441BE"/>
    <w:rsid w:val="49BD07A6"/>
    <w:rsid w:val="49EF5898"/>
    <w:rsid w:val="49F7FE4A"/>
    <w:rsid w:val="4B5D7A09"/>
    <w:rsid w:val="4C6B773D"/>
    <w:rsid w:val="4CB37B20"/>
    <w:rsid w:val="4CDD6A93"/>
    <w:rsid w:val="4CDFB940"/>
    <w:rsid w:val="4DBFC111"/>
    <w:rsid w:val="4DDF5BB1"/>
    <w:rsid w:val="4DE7A13E"/>
    <w:rsid w:val="4E671A3F"/>
    <w:rsid w:val="4E6F8FA6"/>
    <w:rsid w:val="4E70205E"/>
    <w:rsid w:val="4E7D51A8"/>
    <w:rsid w:val="4E7F7C15"/>
    <w:rsid w:val="4E9F0028"/>
    <w:rsid w:val="4EDE7C89"/>
    <w:rsid w:val="4F207B1F"/>
    <w:rsid w:val="4F3BD1ED"/>
    <w:rsid w:val="4F5F00E7"/>
    <w:rsid w:val="4F5FA03E"/>
    <w:rsid w:val="4F5FA539"/>
    <w:rsid w:val="4F6E54B1"/>
    <w:rsid w:val="4FEB5167"/>
    <w:rsid w:val="4FF67472"/>
    <w:rsid w:val="4FFFBBB4"/>
    <w:rsid w:val="4FFFF45E"/>
    <w:rsid w:val="50125E3D"/>
    <w:rsid w:val="50EF7E22"/>
    <w:rsid w:val="51E5C8BD"/>
    <w:rsid w:val="51FFA41B"/>
    <w:rsid w:val="524FF3B5"/>
    <w:rsid w:val="52B72CCB"/>
    <w:rsid w:val="53BF6A3B"/>
    <w:rsid w:val="53EF7552"/>
    <w:rsid w:val="5439F8C9"/>
    <w:rsid w:val="5527B9E7"/>
    <w:rsid w:val="55B7EBA2"/>
    <w:rsid w:val="55F304BE"/>
    <w:rsid w:val="56DA70D3"/>
    <w:rsid w:val="56DD86CE"/>
    <w:rsid w:val="56DF863E"/>
    <w:rsid w:val="56E9A3BF"/>
    <w:rsid w:val="56F72BF1"/>
    <w:rsid w:val="56FE59ED"/>
    <w:rsid w:val="56FFD717"/>
    <w:rsid w:val="576BAB8B"/>
    <w:rsid w:val="57BFFD4F"/>
    <w:rsid w:val="57D2DAA8"/>
    <w:rsid w:val="57ED486E"/>
    <w:rsid w:val="57EDD020"/>
    <w:rsid w:val="57F0EE5C"/>
    <w:rsid w:val="57FD634D"/>
    <w:rsid w:val="57FE19A0"/>
    <w:rsid w:val="57FF6B29"/>
    <w:rsid w:val="58166B96"/>
    <w:rsid w:val="58210FC3"/>
    <w:rsid w:val="587A3A41"/>
    <w:rsid w:val="5955A968"/>
    <w:rsid w:val="59653481"/>
    <w:rsid w:val="596A0289"/>
    <w:rsid w:val="597731B4"/>
    <w:rsid w:val="59815DE1"/>
    <w:rsid w:val="59BF351C"/>
    <w:rsid w:val="59CCD645"/>
    <w:rsid w:val="59EB6631"/>
    <w:rsid w:val="59EE1B30"/>
    <w:rsid w:val="59EF67AF"/>
    <w:rsid w:val="5A6FE87F"/>
    <w:rsid w:val="5ABF440F"/>
    <w:rsid w:val="5AED1EEF"/>
    <w:rsid w:val="5B5D61DC"/>
    <w:rsid w:val="5B77DC1E"/>
    <w:rsid w:val="5B7FE280"/>
    <w:rsid w:val="5BB7CCFA"/>
    <w:rsid w:val="5BC07980"/>
    <w:rsid w:val="5BCFA597"/>
    <w:rsid w:val="5BDED468"/>
    <w:rsid w:val="5BDFE6EE"/>
    <w:rsid w:val="5BEE3198"/>
    <w:rsid w:val="5BF6A8EC"/>
    <w:rsid w:val="5BFD09A5"/>
    <w:rsid w:val="5C7FDA4E"/>
    <w:rsid w:val="5CBBB57A"/>
    <w:rsid w:val="5CFF1388"/>
    <w:rsid w:val="5D39F300"/>
    <w:rsid w:val="5D7EBC73"/>
    <w:rsid w:val="5D7FBA50"/>
    <w:rsid w:val="5DB25411"/>
    <w:rsid w:val="5DDDEEB6"/>
    <w:rsid w:val="5DDE574C"/>
    <w:rsid w:val="5DEFD7EE"/>
    <w:rsid w:val="5DFFA71B"/>
    <w:rsid w:val="5E7FD85F"/>
    <w:rsid w:val="5E8343A9"/>
    <w:rsid w:val="5EAF0091"/>
    <w:rsid w:val="5EAF80B9"/>
    <w:rsid w:val="5EB5BB4B"/>
    <w:rsid w:val="5EBFCAB5"/>
    <w:rsid w:val="5EFB5C3F"/>
    <w:rsid w:val="5EFE3381"/>
    <w:rsid w:val="5F1FEF47"/>
    <w:rsid w:val="5F3FA00A"/>
    <w:rsid w:val="5F4DDB38"/>
    <w:rsid w:val="5F5F15E8"/>
    <w:rsid w:val="5F63C725"/>
    <w:rsid w:val="5F6A2A49"/>
    <w:rsid w:val="5F6F4582"/>
    <w:rsid w:val="5F775CE1"/>
    <w:rsid w:val="5F7F5A8E"/>
    <w:rsid w:val="5F9E30FC"/>
    <w:rsid w:val="5F9FFA95"/>
    <w:rsid w:val="5FA510D6"/>
    <w:rsid w:val="5FB7679C"/>
    <w:rsid w:val="5FB930FD"/>
    <w:rsid w:val="5FC5B5CA"/>
    <w:rsid w:val="5FDBB76D"/>
    <w:rsid w:val="5FDFD183"/>
    <w:rsid w:val="5FEB8EA1"/>
    <w:rsid w:val="5FEE1799"/>
    <w:rsid w:val="5FEF8451"/>
    <w:rsid w:val="5FF3DD9B"/>
    <w:rsid w:val="5FF55437"/>
    <w:rsid w:val="5FF6DB10"/>
    <w:rsid w:val="5FFA7884"/>
    <w:rsid w:val="5FFAA3CE"/>
    <w:rsid w:val="5FFB55B6"/>
    <w:rsid w:val="5FFD5485"/>
    <w:rsid w:val="5FFD5F7E"/>
    <w:rsid w:val="5FFF0B81"/>
    <w:rsid w:val="5FFFC674"/>
    <w:rsid w:val="60213E7A"/>
    <w:rsid w:val="6048653F"/>
    <w:rsid w:val="611A6900"/>
    <w:rsid w:val="613B0BC3"/>
    <w:rsid w:val="622D1E74"/>
    <w:rsid w:val="62EA49F7"/>
    <w:rsid w:val="63224191"/>
    <w:rsid w:val="639F8342"/>
    <w:rsid w:val="63CC0A37"/>
    <w:rsid w:val="644C5292"/>
    <w:rsid w:val="64520AA6"/>
    <w:rsid w:val="64BE0D0F"/>
    <w:rsid w:val="64D563C4"/>
    <w:rsid w:val="65840562"/>
    <w:rsid w:val="664B7EA3"/>
    <w:rsid w:val="665F2170"/>
    <w:rsid w:val="668DE9B8"/>
    <w:rsid w:val="66EF2CD1"/>
    <w:rsid w:val="66FBDD3D"/>
    <w:rsid w:val="66FDFF84"/>
    <w:rsid w:val="673B0DC5"/>
    <w:rsid w:val="673C6408"/>
    <w:rsid w:val="678E9DB3"/>
    <w:rsid w:val="67A762FD"/>
    <w:rsid w:val="67BB1506"/>
    <w:rsid w:val="67BD0BF2"/>
    <w:rsid w:val="67DB6A2F"/>
    <w:rsid w:val="67DF6F78"/>
    <w:rsid w:val="67E1663D"/>
    <w:rsid w:val="67E4BD2A"/>
    <w:rsid w:val="67EA4B4E"/>
    <w:rsid w:val="67ED8DDF"/>
    <w:rsid w:val="67EEDC09"/>
    <w:rsid w:val="67F3D7D5"/>
    <w:rsid w:val="67FB1961"/>
    <w:rsid w:val="67FECEF0"/>
    <w:rsid w:val="67FFDB96"/>
    <w:rsid w:val="687838BA"/>
    <w:rsid w:val="68FB5985"/>
    <w:rsid w:val="69912070"/>
    <w:rsid w:val="6993E8BE"/>
    <w:rsid w:val="69DB51BF"/>
    <w:rsid w:val="69FD7588"/>
    <w:rsid w:val="6A3D3FA6"/>
    <w:rsid w:val="6A7EBBAC"/>
    <w:rsid w:val="6A9A6D03"/>
    <w:rsid w:val="6AB06526"/>
    <w:rsid w:val="6ABD76B8"/>
    <w:rsid w:val="6B3FCF7E"/>
    <w:rsid w:val="6B6BE7E5"/>
    <w:rsid w:val="6B746AB8"/>
    <w:rsid w:val="6BA240C1"/>
    <w:rsid w:val="6BCE3EBB"/>
    <w:rsid w:val="6BCF9FC1"/>
    <w:rsid w:val="6BDBE47E"/>
    <w:rsid w:val="6BE62C5C"/>
    <w:rsid w:val="6BE7B950"/>
    <w:rsid w:val="6BFB6B73"/>
    <w:rsid w:val="6BFDC725"/>
    <w:rsid w:val="6BFE1518"/>
    <w:rsid w:val="6BFF6F8C"/>
    <w:rsid w:val="6BFFBFD5"/>
    <w:rsid w:val="6C627CF4"/>
    <w:rsid w:val="6C9F766A"/>
    <w:rsid w:val="6CA43E69"/>
    <w:rsid w:val="6CEF3147"/>
    <w:rsid w:val="6CF546C4"/>
    <w:rsid w:val="6CF7E9EF"/>
    <w:rsid w:val="6D07DD04"/>
    <w:rsid w:val="6D136EB5"/>
    <w:rsid w:val="6D3F607C"/>
    <w:rsid w:val="6D4FFC21"/>
    <w:rsid w:val="6DBD26F3"/>
    <w:rsid w:val="6DC26C9C"/>
    <w:rsid w:val="6DD11329"/>
    <w:rsid w:val="6DEE00D0"/>
    <w:rsid w:val="6DF73610"/>
    <w:rsid w:val="6DFD0BAC"/>
    <w:rsid w:val="6DFDB827"/>
    <w:rsid w:val="6DFF859D"/>
    <w:rsid w:val="6E7FA5AA"/>
    <w:rsid w:val="6E910889"/>
    <w:rsid w:val="6EB5C06D"/>
    <w:rsid w:val="6EDB3101"/>
    <w:rsid w:val="6EE29DAA"/>
    <w:rsid w:val="6EF0E94F"/>
    <w:rsid w:val="6EF3855A"/>
    <w:rsid w:val="6EFF7252"/>
    <w:rsid w:val="6F094457"/>
    <w:rsid w:val="6F2F5CD8"/>
    <w:rsid w:val="6F3EC17E"/>
    <w:rsid w:val="6F3F45A8"/>
    <w:rsid w:val="6F5B9144"/>
    <w:rsid w:val="6F629C30"/>
    <w:rsid w:val="6F6FC03F"/>
    <w:rsid w:val="6F6FDAAA"/>
    <w:rsid w:val="6F7776D2"/>
    <w:rsid w:val="6F7DCED2"/>
    <w:rsid w:val="6F7F6F3A"/>
    <w:rsid w:val="6F980F27"/>
    <w:rsid w:val="6FA09A31"/>
    <w:rsid w:val="6FA8B87D"/>
    <w:rsid w:val="6FB73408"/>
    <w:rsid w:val="6FBC0B4D"/>
    <w:rsid w:val="6FBF0E5D"/>
    <w:rsid w:val="6FBF8658"/>
    <w:rsid w:val="6FCDD8DF"/>
    <w:rsid w:val="6FCF2ADE"/>
    <w:rsid w:val="6FCF5A57"/>
    <w:rsid w:val="6FCF9A5D"/>
    <w:rsid w:val="6FD9A723"/>
    <w:rsid w:val="6FDAF5C7"/>
    <w:rsid w:val="6FDB591C"/>
    <w:rsid w:val="6FE9CDAE"/>
    <w:rsid w:val="6FEA192D"/>
    <w:rsid w:val="6FEBA515"/>
    <w:rsid w:val="6FEF39A0"/>
    <w:rsid w:val="6FF76D17"/>
    <w:rsid w:val="6FF7F021"/>
    <w:rsid w:val="6FFAAEF9"/>
    <w:rsid w:val="6FFB55C6"/>
    <w:rsid w:val="6FFDB06A"/>
    <w:rsid w:val="6FFE267A"/>
    <w:rsid w:val="6FFE572F"/>
    <w:rsid w:val="6FFEDA05"/>
    <w:rsid w:val="6FFF667F"/>
    <w:rsid w:val="6FFFA042"/>
    <w:rsid w:val="6FFFC829"/>
    <w:rsid w:val="700C41FF"/>
    <w:rsid w:val="717E9DE2"/>
    <w:rsid w:val="71BBB33C"/>
    <w:rsid w:val="71DF0D16"/>
    <w:rsid w:val="71E9A14D"/>
    <w:rsid w:val="7251239D"/>
    <w:rsid w:val="727F3472"/>
    <w:rsid w:val="728E4AA1"/>
    <w:rsid w:val="72AFE9C6"/>
    <w:rsid w:val="72B5F021"/>
    <w:rsid w:val="72D7F6B3"/>
    <w:rsid w:val="72E3EEF6"/>
    <w:rsid w:val="72E43211"/>
    <w:rsid w:val="72EFC6F6"/>
    <w:rsid w:val="731E80FB"/>
    <w:rsid w:val="733B3EDD"/>
    <w:rsid w:val="73775420"/>
    <w:rsid w:val="737BA4AD"/>
    <w:rsid w:val="737E2480"/>
    <w:rsid w:val="737FD936"/>
    <w:rsid w:val="73836ECE"/>
    <w:rsid w:val="73C1C14E"/>
    <w:rsid w:val="73DE734E"/>
    <w:rsid w:val="73FB214D"/>
    <w:rsid w:val="73FB749B"/>
    <w:rsid w:val="73FDC09D"/>
    <w:rsid w:val="73FFB1ED"/>
    <w:rsid w:val="746E6A85"/>
    <w:rsid w:val="74D609B4"/>
    <w:rsid w:val="74F5E366"/>
    <w:rsid w:val="74FBA6A9"/>
    <w:rsid w:val="7557297F"/>
    <w:rsid w:val="756D3991"/>
    <w:rsid w:val="757D16FB"/>
    <w:rsid w:val="757F036A"/>
    <w:rsid w:val="757F35A9"/>
    <w:rsid w:val="75EB396C"/>
    <w:rsid w:val="75F29BB4"/>
    <w:rsid w:val="75F5422C"/>
    <w:rsid w:val="765D6364"/>
    <w:rsid w:val="76962A74"/>
    <w:rsid w:val="76A01B45"/>
    <w:rsid w:val="76BB9ED6"/>
    <w:rsid w:val="76BD7F37"/>
    <w:rsid w:val="76BED592"/>
    <w:rsid w:val="76DB5309"/>
    <w:rsid w:val="76DE9966"/>
    <w:rsid w:val="76E41A31"/>
    <w:rsid w:val="76EE97AF"/>
    <w:rsid w:val="76EF40CF"/>
    <w:rsid w:val="774EEC76"/>
    <w:rsid w:val="775BAEBD"/>
    <w:rsid w:val="7769601A"/>
    <w:rsid w:val="776F124C"/>
    <w:rsid w:val="7779541C"/>
    <w:rsid w:val="777BCDCF"/>
    <w:rsid w:val="777D0396"/>
    <w:rsid w:val="777DC56C"/>
    <w:rsid w:val="777F5C09"/>
    <w:rsid w:val="777F76B8"/>
    <w:rsid w:val="777F7E1E"/>
    <w:rsid w:val="77937F76"/>
    <w:rsid w:val="779ECE41"/>
    <w:rsid w:val="77B3FFAE"/>
    <w:rsid w:val="77B95B93"/>
    <w:rsid w:val="77BEFE50"/>
    <w:rsid w:val="77BF55D8"/>
    <w:rsid w:val="77CF1D6B"/>
    <w:rsid w:val="77DB7BCB"/>
    <w:rsid w:val="77DE3B51"/>
    <w:rsid w:val="77DE45EB"/>
    <w:rsid w:val="77DF80A3"/>
    <w:rsid w:val="77E72227"/>
    <w:rsid w:val="77EDA6B4"/>
    <w:rsid w:val="77F9053A"/>
    <w:rsid w:val="77FB156F"/>
    <w:rsid w:val="77FC86DA"/>
    <w:rsid w:val="77FD0EA1"/>
    <w:rsid w:val="77FD1EDB"/>
    <w:rsid w:val="77FD4227"/>
    <w:rsid w:val="77FD98FD"/>
    <w:rsid w:val="77FFAB84"/>
    <w:rsid w:val="781E7C82"/>
    <w:rsid w:val="789514D6"/>
    <w:rsid w:val="78BF9AD8"/>
    <w:rsid w:val="78EBF558"/>
    <w:rsid w:val="78EF03FB"/>
    <w:rsid w:val="78F9378E"/>
    <w:rsid w:val="795FBB09"/>
    <w:rsid w:val="795FD632"/>
    <w:rsid w:val="796A463B"/>
    <w:rsid w:val="797FDFF1"/>
    <w:rsid w:val="799040F2"/>
    <w:rsid w:val="79BFC339"/>
    <w:rsid w:val="79C85907"/>
    <w:rsid w:val="79ED32B3"/>
    <w:rsid w:val="79EE5E3B"/>
    <w:rsid w:val="79F9D66C"/>
    <w:rsid w:val="79FF8B39"/>
    <w:rsid w:val="79FF9AE1"/>
    <w:rsid w:val="7A0F86C5"/>
    <w:rsid w:val="7A39A692"/>
    <w:rsid w:val="7A3D2099"/>
    <w:rsid w:val="7A3F30F9"/>
    <w:rsid w:val="7A7F71D4"/>
    <w:rsid w:val="7AA9106C"/>
    <w:rsid w:val="7AAF5BBB"/>
    <w:rsid w:val="7ABAE4AA"/>
    <w:rsid w:val="7ADF197D"/>
    <w:rsid w:val="7AF70C17"/>
    <w:rsid w:val="7AFF70E5"/>
    <w:rsid w:val="7B0D52CF"/>
    <w:rsid w:val="7B3956A5"/>
    <w:rsid w:val="7B3F3245"/>
    <w:rsid w:val="7B5B4779"/>
    <w:rsid w:val="7B653EAB"/>
    <w:rsid w:val="7B707D9F"/>
    <w:rsid w:val="7B79823F"/>
    <w:rsid w:val="7B7F5F33"/>
    <w:rsid w:val="7B7F6D69"/>
    <w:rsid w:val="7B7FAEA2"/>
    <w:rsid w:val="7B9F1727"/>
    <w:rsid w:val="7BBE3213"/>
    <w:rsid w:val="7BBEF8D4"/>
    <w:rsid w:val="7BBF6AA3"/>
    <w:rsid w:val="7BBFC990"/>
    <w:rsid w:val="7BC5A82A"/>
    <w:rsid w:val="7BD7D655"/>
    <w:rsid w:val="7BDA9066"/>
    <w:rsid w:val="7BDBBBB7"/>
    <w:rsid w:val="7BDD935F"/>
    <w:rsid w:val="7BDF6395"/>
    <w:rsid w:val="7BE5AFDF"/>
    <w:rsid w:val="7BE8F446"/>
    <w:rsid w:val="7BEBDB66"/>
    <w:rsid w:val="7BED7FD7"/>
    <w:rsid w:val="7BF1F74B"/>
    <w:rsid w:val="7BF6D707"/>
    <w:rsid w:val="7BF7D6C5"/>
    <w:rsid w:val="7BFB8EA7"/>
    <w:rsid w:val="7BFBBFE5"/>
    <w:rsid w:val="7BFC667A"/>
    <w:rsid w:val="7BFF2E69"/>
    <w:rsid w:val="7C0C23CD"/>
    <w:rsid w:val="7C7F485A"/>
    <w:rsid w:val="7C8D4919"/>
    <w:rsid w:val="7CBE3D15"/>
    <w:rsid w:val="7CD7BDEA"/>
    <w:rsid w:val="7CDF2B22"/>
    <w:rsid w:val="7CF2142B"/>
    <w:rsid w:val="7CF436B3"/>
    <w:rsid w:val="7CFDA8C2"/>
    <w:rsid w:val="7D359823"/>
    <w:rsid w:val="7D3F83AA"/>
    <w:rsid w:val="7D7B3D5B"/>
    <w:rsid w:val="7D7D60D5"/>
    <w:rsid w:val="7D7FAFB4"/>
    <w:rsid w:val="7D9FAD58"/>
    <w:rsid w:val="7DB76215"/>
    <w:rsid w:val="7DBE5BA6"/>
    <w:rsid w:val="7DBF5158"/>
    <w:rsid w:val="7DCF7E66"/>
    <w:rsid w:val="7DD644A0"/>
    <w:rsid w:val="7DD986AB"/>
    <w:rsid w:val="7DDEAA85"/>
    <w:rsid w:val="7DDFA9BB"/>
    <w:rsid w:val="7DED452B"/>
    <w:rsid w:val="7DEE0542"/>
    <w:rsid w:val="7DEF1BBD"/>
    <w:rsid w:val="7DEF8535"/>
    <w:rsid w:val="7DFA2588"/>
    <w:rsid w:val="7DFA4EB4"/>
    <w:rsid w:val="7DFB9392"/>
    <w:rsid w:val="7DFC7E13"/>
    <w:rsid w:val="7DFC8BA2"/>
    <w:rsid w:val="7DFC9200"/>
    <w:rsid w:val="7DFE3E0B"/>
    <w:rsid w:val="7DFE573D"/>
    <w:rsid w:val="7DFF2914"/>
    <w:rsid w:val="7DFF66CE"/>
    <w:rsid w:val="7DFF6756"/>
    <w:rsid w:val="7DFF74A6"/>
    <w:rsid w:val="7DFF9445"/>
    <w:rsid w:val="7DFFC52E"/>
    <w:rsid w:val="7DFFF9C7"/>
    <w:rsid w:val="7E3D66E1"/>
    <w:rsid w:val="7E3D8D7A"/>
    <w:rsid w:val="7E633FB4"/>
    <w:rsid w:val="7E798FCC"/>
    <w:rsid w:val="7E7BF8AA"/>
    <w:rsid w:val="7E7F5A6F"/>
    <w:rsid w:val="7E8E21D5"/>
    <w:rsid w:val="7E976CF5"/>
    <w:rsid w:val="7E9FE67A"/>
    <w:rsid w:val="7EA4D727"/>
    <w:rsid w:val="7EADAE1B"/>
    <w:rsid w:val="7EBBF81E"/>
    <w:rsid w:val="7EBFAB26"/>
    <w:rsid w:val="7EC5A1FB"/>
    <w:rsid w:val="7ECD3F8C"/>
    <w:rsid w:val="7ED6CF4B"/>
    <w:rsid w:val="7ED72CBA"/>
    <w:rsid w:val="7EDE839B"/>
    <w:rsid w:val="7EECBB6A"/>
    <w:rsid w:val="7EEEE84A"/>
    <w:rsid w:val="7EEF7542"/>
    <w:rsid w:val="7EF66E39"/>
    <w:rsid w:val="7EFB1EB8"/>
    <w:rsid w:val="7EFB328B"/>
    <w:rsid w:val="7EFC9FF0"/>
    <w:rsid w:val="7EFED960"/>
    <w:rsid w:val="7EFEE5AB"/>
    <w:rsid w:val="7EFF2131"/>
    <w:rsid w:val="7EFF8B31"/>
    <w:rsid w:val="7F0B7D77"/>
    <w:rsid w:val="7F1DBE6D"/>
    <w:rsid w:val="7F3CD35F"/>
    <w:rsid w:val="7F3FDAAB"/>
    <w:rsid w:val="7F5106FD"/>
    <w:rsid w:val="7F539A65"/>
    <w:rsid w:val="7F5F5BC9"/>
    <w:rsid w:val="7F6E104D"/>
    <w:rsid w:val="7F6E4485"/>
    <w:rsid w:val="7F6F472D"/>
    <w:rsid w:val="7F7312A8"/>
    <w:rsid w:val="7F757DFB"/>
    <w:rsid w:val="7F762C5F"/>
    <w:rsid w:val="7F7741B7"/>
    <w:rsid w:val="7F7A7222"/>
    <w:rsid w:val="7F7C3A33"/>
    <w:rsid w:val="7F7CC078"/>
    <w:rsid w:val="7F7D9A2D"/>
    <w:rsid w:val="7F7DD035"/>
    <w:rsid w:val="7F7F0ECF"/>
    <w:rsid w:val="7F7F1CAC"/>
    <w:rsid w:val="7F85E957"/>
    <w:rsid w:val="7F87CA9C"/>
    <w:rsid w:val="7F8E11A9"/>
    <w:rsid w:val="7F951373"/>
    <w:rsid w:val="7F972360"/>
    <w:rsid w:val="7F9BD514"/>
    <w:rsid w:val="7F9E5F9E"/>
    <w:rsid w:val="7F9EE79F"/>
    <w:rsid w:val="7F9F89D1"/>
    <w:rsid w:val="7FAD2073"/>
    <w:rsid w:val="7FAD593C"/>
    <w:rsid w:val="7FAD8C2B"/>
    <w:rsid w:val="7FBF68B5"/>
    <w:rsid w:val="7FBFEFBD"/>
    <w:rsid w:val="7FBFF6FB"/>
    <w:rsid w:val="7FBFFDB7"/>
    <w:rsid w:val="7FC5570D"/>
    <w:rsid w:val="7FCC6213"/>
    <w:rsid w:val="7FD7813B"/>
    <w:rsid w:val="7FD7AF5D"/>
    <w:rsid w:val="7FD7CCA5"/>
    <w:rsid w:val="7FD967FB"/>
    <w:rsid w:val="7FDBE846"/>
    <w:rsid w:val="7FDFAAC7"/>
    <w:rsid w:val="7FDFD41E"/>
    <w:rsid w:val="7FE3BF22"/>
    <w:rsid w:val="7FE6BCE0"/>
    <w:rsid w:val="7FEA6716"/>
    <w:rsid w:val="7FECE551"/>
    <w:rsid w:val="7FEDF038"/>
    <w:rsid w:val="7FEE8EC1"/>
    <w:rsid w:val="7FEF21FC"/>
    <w:rsid w:val="7FEF2BC7"/>
    <w:rsid w:val="7FEF9D96"/>
    <w:rsid w:val="7FEFF320"/>
    <w:rsid w:val="7FF324A6"/>
    <w:rsid w:val="7FF42D5C"/>
    <w:rsid w:val="7FF6EF63"/>
    <w:rsid w:val="7FF71326"/>
    <w:rsid w:val="7FF8F9BD"/>
    <w:rsid w:val="7FFABE3F"/>
    <w:rsid w:val="7FFBB0F6"/>
    <w:rsid w:val="7FFBB21B"/>
    <w:rsid w:val="7FFBCC46"/>
    <w:rsid w:val="7FFD071E"/>
    <w:rsid w:val="7FFDA936"/>
    <w:rsid w:val="7FFDD0B3"/>
    <w:rsid w:val="7FFE716C"/>
    <w:rsid w:val="7FFF177F"/>
    <w:rsid w:val="7FFF178C"/>
    <w:rsid w:val="7FFF4BE6"/>
    <w:rsid w:val="7FFF5472"/>
    <w:rsid w:val="7FFF8116"/>
    <w:rsid w:val="7FFF8FFD"/>
    <w:rsid w:val="7FFF9D13"/>
    <w:rsid w:val="7FFFA448"/>
    <w:rsid w:val="7FFFA515"/>
    <w:rsid w:val="7FFFB0B8"/>
    <w:rsid w:val="7FFFC38B"/>
    <w:rsid w:val="7FFFCB1E"/>
    <w:rsid w:val="87BFFBED"/>
    <w:rsid w:val="8AFB4D57"/>
    <w:rsid w:val="8BFEED13"/>
    <w:rsid w:val="8E6AC4B2"/>
    <w:rsid w:val="8E93BA66"/>
    <w:rsid w:val="8EF75271"/>
    <w:rsid w:val="8EFB6394"/>
    <w:rsid w:val="8FF31559"/>
    <w:rsid w:val="8FF76168"/>
    <w:rsid w:val="8FFF29F1"/>
    <w:rsid w:val="8FFFB986"/>
    <w:rsid w:val="90F2A3B0"/>
    <w:rsid w:val="93FF6568"/>
    <w:rsid w:val="9556C78C"/>
    <w:rsid w:val="967E2F42"/>
    <w:rsid w:val="972AF93B"/>
    <w:rsid w:val="97F75925"/>
    <w:rsid w:val="97FFBCD2"/>
    <w:rsid w:val="98E98E5D"/>
    <w:rsid w:val="99792756"/>
    <w:rsid w:val="9ABCBA01"/>
    <w:rsid w:val="9B68AD93"/>
    <w:rsid w:val="9B7FB90B"/>
    <w:rsid w:val="9BBBAC70"/>
    <w:rsid w:val="9BBEC9AD"/>
    <w:rsid w:val="9BEB2A3B"/>
    <w:rsid w:val="9D9BC1C9"/>
    <w:rsid w:val="9DDB38BB"/>
    <w:rsid w:val="9DDF00BD"/>
    <w:rsid w:val="9DF34137"/>
    <w:rsid w:val="9E3638A4"/>
    <w:rsid w:val="9EADB5EC"/>
    <w:rsid w:val="9EDB4988"/>
    <w:rsid w:val="9EEE21E2"/>
    <w:rsid w:val="9EFDD64A"/>
    <w:rsid w:val="9F73F3EE"/>
    <w:rsid w:val="9FBBED88"/>
    <w:rsid w:val="9FC1A09D"/>
    <w:rsid w:val="9FCF8337"/>
    <w:rsid w:val="9FDAAC72"/>
    <w:rsid w:val="9FDE1725"/>
    <w:rsid w:val="A36F014A"/>
    <w:rsid w:val="A6C9FA25"/>
    <w:rsid w:val="A7FE8C10"/>
    <w:rsid w:val="AA7F1249"/>
    <w:rsid w:val="AACFBA76"/>
    <w:rsid w:val="AAEE414B"/>
    <w:rsid w:val="ABBEE178"/>
    <w:rsid w:val="ABD11C66"/>
    <w:rsid w:val="ABFD8DE8"/>
    <w:rsid w:val="ABFF381B"/>
    <w:rsid w:val="AC77D9FA"/>
    <w:rsid w:val="AD7CF6F2"/>
    <w:rsid w:val="ADD67103"/>
    <w:rsid w:val="ADDD49A0"/>
    <w:rsid w:val="ADE139C4"/>
    <w:rsid w:val="ADFB15F9"/>
    <w:rsid w:val="ADFC5F02"/>
    <w:rsid w:val="AEF52D5F"/>
    <w:rsid w:val="AEFB34C9"/>
    <w:rsid w:val="AEFDFBFD"/>
    <w:rsid w:val="AF568E84"/>
    <w:rsid w:val="AF73676B"/>
    <w:rsid w:val="AF757488"/>
    <w:rsid w:val="AF7B49F2"/>
    <w:rsid w:val="AFF92355"/>
    <w:rsid w:val="AFFE370A"/>
    <w:rsid w:val="AFFFCD65"/>
    <w:rsid w:val="B1D9D254"/>
    <w:rsid w:val="B1FD5C0F"/>
    <w:rsid w:val="B2DB0E03"/>
    <w:rsid w:val="B35DFDF4"/>
    <w:rsid w:val="B35F7533"/>
    <w:rsid w:val="B36F7469"/>
    <w:rsid w:val="B3E15B76"/>
    <w:rsid w:val="B3FAAA1E"/>
    <w:rsid w:val="B4BF5D61"/>
    <w:rsid w:val="B52AF725"/>
    <w:rsid w:val="B54BD5BA"/>
    <w:rsid w:val="B5D6BC87"/>
    <w:rsid w:val="B5DFCF5F"/>
    <w:rsid w:val="B5EFC955"/>
    <w:rsid w:val="B6EF86D3"/>
    <w:rsid w:val="B7354282"/>
    <w:rsid w:val="B7ACB669"/>
    <w:rsid w:val="B7BCAC0D"/>
    <w:rsid w:val="B7BF5C92"/>
    <w:rsid w:val="B7CF5FB6"/>
    <w:rsid w:val="B7E3C034"/>
    <w:rsid w:val="B7E64A7E"/>
    <w:rsid w:val="B7ED5417"/>
    <w:rsid w:val="B7EF8841"/>
    <w:rsid w:val="B7FB72C4"/>
    <w:rsid w:val="B98B864A"/>
    <w:rsid w:val="B98BDEF9"/>
    <w:rsid w:val="B9E7D42C"/>
    <w:rsid w:val="BA73A699"/>
    <w:rsid w:val="BADD5B5F"/>
    <w:rsid w:val="BAF6CD74"/>
    <w:rsid w:val="BAFD4FAC"/>
    <w:rsid w:val="BB3BBFEA"/>
    <w:rsid w:val="BB573E37"/>
    <w:rsid w:val="BB6E4502"/>
    <w:rsid w:val="BB721046"/>
    <w:rsid w:val="BBBB73C9"/>
    <w:rsid w:val="BBD7CE24"/>
    <w:rsid w:val="BBDEEA53"/>
    <w:rsid w:val="BBEF92D0"/>
    <w:rsid w:val="BBF73B52"/>
    <w:rsid w:val="BBFFD2A2"/>
    <w:rsid w:val="BC7938FE"/>
    <w:rsid w:val="BCCA8308"/>
    <w:rsid w:val="BCCEFF33"/>
    <w:rsid w:val="BD3B1E1B"/>
    <w:rsid w:val="BD5FCDF9"/>
    <w:rsid w:val="BD7D869D"/>
    <w:rsid w:val="BD7E2107"/>
    <w:rsid w:val="BD7FD99C"/>
    <w:rsid w:val="BDDBA3B4"/>
    <w:rsid w:val="BDDDCCD4"/>
    <w:rsid w:val="BDE37293"/>
    <w:rsid w:val="BDE7EB86"/>
    <w:rsid w:val="BDF92C32"/>
    <w:rsid w:val="BDFB140A"/>
    <w:rsid w:val="BDFF4C7D"/>
    <w:rsid w:val="BDFFC05F"/>
    <w:rsid w:val="BE65B7DF"/>
    <w:rsid w:val="BE6FB83D"/>
    <w:rsid w:val="BE7DCB72"/>
    <w:rsid w:val="BE7E2692"/>
    <w:rsid w:val="BEB12816"/>
    <w:rsid w:val="BEDFE0AD"/>
    <w:rsid w:val="BEED0790"/>
    <w:rsid w:val="BEEE992E"/>
    <w:rsid w:val="BEF4683D"/>
    <w:rsid w:val="BEFA33F7"/>
    <w:rsid w:val="BEFF664A"/>
    <w:rsid w:val="BEFFAB00"/>
    <w:rsid w:val="BF384603"/>
    <w:rsid w:val="BF3E6D1D"/>
    <w:rsid w:val="BF47671D"/>
    <w:rsid w:val="BF577D5A"/>
    <w:rsid w:val="BF6516F2"/>
    <w:rsid w:val="BF6A5FDD"/>
    <w:rsid w:val="BF777CD5"/>
    <w:rsid w:val="BF77ED89"/>
    <w:rsid w:val="BF8F19FB"/>
    <w:rsid w:val="BFB7353B"/>
    <w:rsid w:val="BFBD0272"/>
    <w:rsid w:val="BFBF7029"/>
    <w:rsid w:val="BFCC58CF"/>
    <w:rsid w:val="BFCE0ABF"/>
    <w:rsid w:val="BFD395A1"/>
    <w:rsid w:val="BFDA3314"/>
    <w:rsid w:val="BFDD6537"/>
    <w:rsid w:val="BFE80C3E"/>
    <w:rsid w:val="BFE8BF65"/>
    <w:rsid w:val="BFEB6D82"/>
    <w:rsid w:val="BFEF19A3"/>
    <w:rsid w:val="BFF14342"/>
    <w:rsid w:val="BFF6E7B7"/>
    <w:rsid w:val="BFFB799F"/>
    <w:rsid w:val="BFFB8B56"/>
    <w:rsid w:val="BFFD2540"/>
    <w:rsid w:val="BFFF0959"/>
    <w:rsid w:val="C3578792"/>
    <w:rsid w:val="C3F58CB5"/>
    <w:rsid w:val="C4E32137"/>
    <w:rsid w:val="C57D1A07"/>
    <w:rsid w:val="C7693920"/>
    <w:rsid w:val="C7AD2A98"/>
    <w:rsid w:val="C7EB2C42"/>
    <w:rsid w:val="C7FD97AF"/>
    <w:rsid w:val="C7FF80EB"/>
    <w:rsid w:val="C9FF0920"/>
    <w:rsid w:val="CAFB93E8"/>
    <w:rsid w:val="CBDD2965"/>
    <w:rsid w:val="CD7BF79E"/>
    <w:rsid w:val="CDD78A89"/>
    <w:rsid w:val="CE67DFCC"/>
    <w:rsid w:val="CE7BF2BE"/>
    <w:rsid w:val="CEDF0426"/>
    <w:rsid w:val="CF7E7544"/>
    <w:rsid w:val="CF9B91DB"/>
    <w:rsid w:val="CFAF2CB7"/>
    <w:rsid w:val="CFB7291A"/>
    <w:rsid w:val="CFBBCF34"/>
    <w:rsid w:val="CFBF121A"/>
    <w:rsid w:val="CFBFA793"/>
    <w:rsid w:val="CFE46435"/>
    <w:rsid w:val="CFF21A8F"/>
    <w:rsid w:val="CFFE6181"/>
    <w:rsid w:val="D2BF405D"/>
    <w:rsid w:val="D2D5667D"/>
    <w:rsid w:val="D2F95906"/>
    <w:rsid w:val="D3FD9DB7"/>
    <w:rsid w:val="D3FF1223"/>
    <w:rsid w:val="D4EF0A27"/>
    <w:rsid w:val="D4FACBEB"/>
    <w:rsid w:val="D5BF5BF2"/>
    <w:rsid w:val="D5E76D45"/>
    <w:rsid w:val="D6AE4CAB"/>
    <w:rsid w:val="D6DB3751"/>
    <w:rsid w:val="D6DF1F77"/>
    <w:rsid w:val="D6FF4C28"/>
    <w:rsid w:val="D6FF677B"/>
    <w:rsid w:val="D6FF920E"/>
    <w:rsid w:val="D76B58C3"/>
    <w:rsid w:val="D7773DB3"/>
    <w:rsid w:val="D79B1416"/>
    <w:rsid w:val="D7ED18B4"/>
    <w:rsid w:val="D7ED1C66"/>
    <w:rsid w:val="D7F73306"/>
    <w:rsid w:val="D8EF63B0"/>
    <w:rsid w:val="D8FF1210"/>
    <w:rsid w:val="D95E294E"/>
    <w:rsid w:val="D9CB20E8"/>
    <w:rsid w:val="D9DB5465"/>
    <w:rsid w:val="D9FD1671"/>
    <w:rsid w:val="DAEFF642"/>
    <w:rsid w:val="DAF77B20"/>
    <w:rsid w:val="DAF7EB30"/>
    <w:rsid w:val="DAFFA7BF"/>
    <w:rsid w:val="DAFFBE38"/>
    <w:rsid w:val="DAFFE955"/>
    <w:rsid w:val="DB5E0965"/>
    <w:rsid w:val="DB5E9092"/>
    <w:rsid w:val="DBABCFED"/>
    <w:rsid w:val="DBBCAF77"/>
    <w:rsid w:val="DBDF4EA2"/>
    <w:rsid w:val="DBED3488"/>
    <w:rsid w:val="DBED713B"/>
    <w:rsid w:val="DBEE3BCF"/>
    <w:rsid w:val="DBFFA8E3"/>
    <w:rsid w:val="DC7998C1"/>
    <w:rsid w:val="DC97C091"/>
    <w:rsid w:val="DCBB55BC"/>
    <w:rsid w:val="DCFE65E2"/>
    <w:rsid w:val="DDB9B6DB"/>
    <w:rsid w:val="DDBF8082"/>
    <w:rsid w:val="DDCB97F7"/>
    <w:rsid w:val="DDDC0166"/>
    <w:rsid w:val="DDF76375"/>
    <w:rsid w:val="DDFF966F"/>
    <w:rsid w:val="DDFFCF32"/>
    <w:rsid w:val="DE96B6C8"/>
    <w:rsid w:val="DEAC8F7B"/>
    <w:rsid w:val="DEB99CDA"/>
    <w:rsid w:val="DEBF7667"/>
    <w:rsid w:val="DEDF7171"/>
    <w:rsid w:val="DEDFFEEE"/>
    <w:rsid w:val="DEEE3F8F"/>
    <w:rsid w:val="DEF18556"/>
    <w:rsid w:val="DEF4441D"/>
    <w:rsid w:val="DEFAA774"/>
    <w:rsid w:val="DEFB6CE3"/>
    <w:rsid w:val="DEFD4C88"/>
    <w:rsid w:val="DEFE404A"/>
    <w:rsid w:val="DEFE7EF0"/>
    <w:rsid w:val="DEFEE882"/>
    <w:rsid w:val="DEFF37CA"/>
    <w:rsid w:val="DF0E7E6B"/>
    <w:rsid w:val="DF3F9199"/>
    <w:rsid w:val="DF57E7E2"/>
    <w:rsid w:val="DF6FB740"/>
    <w:rsid w:val="DF764C9D"/>
    <w:rsid w:val="DFB32452"/>
    <w:rsid w:val="DFC738FE"/>
    <w:rsid w:val="DFCC02EA"/>
    <w:rsid w:val="DFD98A12"/>
    <w:rsid w:val="DFDA915E"/>
    <w:rsid w:val="DFDD1DC6"/>
    <w:rsid w:val="DFDF11F3"/>
    <w:rsid w:val="DFDF2437"/>
    <w:rsid w:val="DFDFA319"/>
    <w:rsid w:val="DFDFEDA7"/>
    <w:rsid w:val="DFE563CF"/>
    <w:rsid w:val="DFEBC857"/>
    <w:rsid w:val="DFEE876C"/>
    <w:rsid w:val="DFF6A622"/>
    <w:rsid w:val="DFF9B3F5"/>
    <w:rsid w:val="DFFB9E49"/>
    <w:rsid w:val="DFFBB6EA"/>
    <w:rsid w:val="DFFF18E9"/>
    <w:rsid w:val="DFFF9FC2"/>
    <w:rsid w:val="DFFFA10E"/>
    <w:rsid w:val="DFFFABD7"/>
    <w:rsid w:val="DFFFB98C"/>
    <w:rsid w:val="DFFFD9F1"/>
    <w:rsid w:val="DFFFF164"/>
    <w:rsid w:val="E1DBE044"/>
    <w:rsid w:val="E3E7B433"/>
    <w:rsid w:val="E3FB7336"/>
    <w:rsid w:val="E3FF091F"/>
    <w:rsid w:val="E3FF3340"/>
    <w:rsid w:val="E3FF8902"/>
    <w:rsid w:val="E3FFD2CC"/>
    <w:rsid w:val="E59FBE26"/>
    <w:rsid w:val="E5BF44F3"/>
    <w:rsid w:val="E5EF8773"/>
    <w:rsid w:val="E5FEE396"/>
    <w:rsid w:val="E63F3E99"/>
    <w:rsid w:val="E6FBF82D"/>
    <w:rsid w:val="E76FB920"/>
    <w:rsid w:val="E77F5C7C"/>
    <w:rsid w:val="E77FA3BC"/>
    <w:rsid w:val="E77FA556"/>
    <w:rsid w:val="E7A974CF"/>
    <w:rsid w:val="E7AFEF98"/>
    <w:rsid w:val="E7BEFCC7"/>
    <w:rsid w:val="E7CF3CDD"/>
    <w:rsid w:val="E7CF8F90"/>
    <w:rsid w:val="E86EE5F2"/>
    <w:rsid w:val="E8A34655"/>
    <w:rsid w:val="E937AD6B"/>
    <w:rsid w:val="E93FBB3E"/>
    <w:rsid w:val="E9ED3020"/>
    <w:rsid w:val="EA7C4409"/>
    <w:rsid w:val="EA9531E1"/>
    <w:rsid w:val="EADB2350"/>
    <w:rsid w:val="EAFF91C0"/>
    <w:rsid w:val="EB1A7D8F"/>
    <w:rsid w:val="EBAFA537"/>
    <w:rsid w:val="EBD73DDD"/>
    <w:rsid w:val="EBDBA7D1"/>
    <w:rsid w:val="EBDFB9AB"/>
    <w:rsid w:val="EBE7A98C"/>
    <w:rsid w:val="EBEFC8E8"/>
    <w:rsid w:val="EBF7E1B7"/>
    <w:rsid w:val="EBF83F92"/>
    <w:rsid w:val="ECBF74A0"/>
    <w:rsid w:val="ED1F0E6E"/>
    <w:rsid w:val="ED7D581C"/>
    <w:rsid w:val="ED7F47AA"/>
    <w:rsid w:val="EDBA5968"/>
    <w:rsid w:val="EDDE0DBC"/>
    <w:rsid w:val="EDEE41F9"/>
    <w:rsid w:val="EDEE4C70"/>
    <w:rsid w:val="EDF8DC71"/>
    <w:rsid w:val="EDFF3906"/>
    <w:rsid w:val="EE4D7531"/>
    <w:rsid w:val="EE6358B9"/>
    <w:rsid w:val="EEFFDE7B"/>
    <w:rsid w:val="EF386413"/>
    <w:rsid w:val="EF3F4D72"/>
    <w:rsid w:val="EF5F7DB0"/>
    <w:rsid w:val="EF6D455D"/>
    <w:rsid w:val="EF757586"/>
    <w:rsid w:val="EF7C406B"/>
    <w:rsid w:val="EF7E3AAF"/>
    <w:rsid w:val="EF7EE498"/>
    <w:rsid w:val="EF7FC957"/>
    <w:rsid w:val="EFB2E818"/>
    <w:rsid w:val="EFB87455"/>
    <w:rsid w:val="EFCF4ACD"/>
    <w:rsid w:val="EFCFC096"/>
    <w:rsid w:val="EFD6A22B"/>
    <w:rsid w:val="EFDB3D7C"/>
    <w:rsid w:val="EFDC4A40"/>
    <w:rsid w:val="EFDD3015"/>
    <w:rsid w:val="EFDF4DFA"/>
    <w:rsid w:val="EFDFDAD9"/>
    <w:rsid w:val="EFEC9BD4"/>
    <w:rsid w:val="EFED3D65"/>
    <w:rsid w:val="EFF3B1E3"/>
    <w:rsid w:val="EFF98438"/>
    <w:rsid w:val="EFFB9841"/>
    <w:rsid w:val="EFFC0E38"/>
    <w:rsid w:val="EFFC8DFB"/>
    <w:rsid w:val="EFFCD69C"/>
    <w:rsid w:val="EFFF0513"/>
    <w:rsid w:val="EFFFB443"/>
    <w:rsid w:val="EFFFC18F"/>
    <w:rsid w:val="EFFFDA29"/>
    <w:rsid w:val="F0D5B3D1"/>
    <w:rsid w:val="F13F2FA3"/>
    <w:rsid w:val="F177AE20"/>
    <w:rsid w:val="F1A942F9"/>
    <w:rsid w:val="F1ADA1E8"/>
    <w:rsid w:val="F1B56508"/>
    <w:rsid w:val="F1DD7026"/>
    <w:rsid w:val="F25FAB10"/>
    <w:rsid w:val="F35BB94B"/>
    <w:rsid w:val="F3799036"/>
    <w:rsid w:val="F39F903D"/>
    <w:rsid w:val="F3AED1FB"/>
    <w:rsid w:val="F3DF81A6"/>
    <w:rsid w:val="F3EBB31F"/>
    <w:rsid w:val="F3FA00EC"/>
    <w:rsid w:val="F3FB2D4E"/>
    <w:rsid w:val="F44FAFB9"/>
    <w:rsid w:val="F45FF1EB"/>
    <w:rsid w:val="F4A7660E"/>
    <w:rsid w:val="F4BC3A3E"/>
    <w:rsid w:val="F4DEE21D"/>
    <w:rsid w:val="F4EB1D0F"/>
    <w:rsid w:val="F4F78C67"/>
    <w:rsid w:val="F51D29D9"/>
    <w:rsid w:val="F5B23A9F"/>
    <w:rsid w:val="F5DF5B2B"/>
    <w:rsid w:val="F5FDDF53"/>
    <w:rsid w:val="F5FF3871"/>
    <w:rsid w:val="F63E1177"/>
    <w:rsid w:val="F6A57FA8"/>
    <w:rsid w:val="F6B773E8"/>
    <w:rsid w:val="F6EBA0FE"/>
    <w:rsid w:val="F6F7823E"/>
    <w:rsid w:val="F6FB2B87"/>
    <w:rsid w:val="F6FFD22C"/>
    <w:rsid w:val="F6FFEB4A"/>
    <w:rsid w:val="F767B85F"/>
    <w:rsid w:val="F76AFAF1"/>
    <w:rsid w:val="F7717779"/>
    <w:rsid w:val="F77B5DFC"/>
    <w:rsid w:val="F77BB1C3"/>
    <w:rsid w:val="F77F5AEE"/>
    <w:rsid w:val="F7AF63DE"/>
    <w:rsid w:val="F7BAD2A3"/>
    <w:rsid w:val="F7C9CDF2"/>
    <w:rsid w:val="F7CDEB6B"/>
    <w:rsid w:val="F7CF761D"/>
    <w:rsid w:val="F7D8A0DF"/>
    <w:rsid w:val="F7DE35D2"/>
    <w:rsid w:val="F7DF70C9"/>
    <w:rsid w:val="F7DF7DA5"/>
    <w:rsid w:val="F7E33210"/>
    <w:rsid w:val="F7EF9D7E"/>
    <w:rsid w:val="F7F586DC"/>
    <w:rsid w:val="F7F71591"/>
    <w:rsid w:val="F7F7A3CB"/>
    <w:rsid w:val="F7F7FE2A"/>
    <w:rsid w:val="F7FE1E5F"/>
    <w:rsid w:val="F7FF4C23"/>
    <w:rsid w:val="F8B2A17B"/>
    <w:rsid w:val="F8F63F80"/>
    <w:rsid w:val="F8FBEAC2"/>
    <w:rsid w:val="F97F4172"/>
    <w:rsid w:val="F9F5971C"/>
    <w:rsid w:val="FA4F3948"/>
    <w:rsid w:val="FA734CC0"/>
    <w:rsid w:val="FA779737"/>
    <w:rsid w:val="FA7F0850"/>
    <w:rsid w:val="FAAFB56C"/>
    <w:rsid w:val="FAAFC37B"/>
    <w:rsid w:val="FAB31053"/>
    <w:rsid w:val="FAB42282"/>
    <w:rsid w:val="FABEB6F8"/>
    <w:rsid w:val="FACFE7FA"/>
    <w:rsid w:val="FADD76AF"/>
    <w:rsid w:val="FADF2593"/>
    <w:rsid w:val="FAE78B81"/>
    <w:rsid w:val="FAE83759"/>
    <w:rsid w:val="FAEA3435"/>
    <w:rsid w:val="FAFBD3F2"/>
    <w:rsid w:val="FAFDA73C"/>
    <w:rsid w:val="FAFEFD0E"/>
    <w:rsid w:val="FAFFA2AB"/>
    <w:rsid w:val="FB5BE781"/>
    <w:rsid w:val="FB5F05C0"/>
    <w:rsid w:val="FB5FD0F5"/>
    <w:rsid w:val="FB774D50"/>
    <w:rsid w:val="FB7F6A1D"/>
    <w:rsid w:val="FB9F30E0"/>
    <w:rsid w:val="FBA79058"/>
    <w:rsid w:val="FBAE6FA9"/>
    <w:rsid w:val="FBB57A79"/>
    <w:rsid w:val="FBBDF9B0"/>
    <w:rsid w:val="FBBF5D53"/>
    <w:rsid w:val="FBBF871D"/>
    <w:rsid w:val="FBD5F657"/>
    <w:rsid w:val="FBD7D777"/>
    <w:rsid w:val="FBD7F6B9"/>
    <w:rsid w:val="FBE71AA7"/>
    <w:rsid w:val="FBEC3974"/>
    <w:rsid w:val="FBF47982"/>
    <w:rsid w:val="FBF655EF"/>
    <w:rsid w:val="FBF76539"/>
    <w:rsid w:val="FBF7F8E9"/>
    <w:rsid w:val="FBF93294"/>
    <w:rsid w:val="FBFCCE27"/>
    <w:rsid w:val="FBFD3F06"/>
    <w:rsid w:val="FBFE4C9C"/>
    <w:rsid w:val="FBFEEDC4"/>
    <w:rsid w:val="FBFF4D96"/>
    <w:rsid w:val="FBFF6D8E"/>
    <w:rsid w:val="FBFF9172"/>
    <w:rsid w:val="FBFF9A99"/>
    <w:rsid w:val="FC0FC158"/>
    <w:rsid w:val="FC58A354"/>
    <w:rsid w:val="FC675713"/>
    <w:rsid w:val="FC77B7AA"/>
    <w:rsid w:val="FC7FC6AE"/>
    <w:rsid w:val="FC9E8F4C"/>
    <w:rsid w:val="FCAF8910"/>
    <w:rsid w:val="FCC6F682"/>
    <w:rsid w:val="FCFF6ACC"/>
    <w:rsid w:val="FD05F32C"/>
    <w:rsid w:val="FD2FA570"/>
    <w:rsid w:val="FD6D1B74"/>
    <w:rsid w:val="FD6EA935"/>
    <w:rsid w:val="FD763190"/>
    <w:rsid w:val="FD7B8A58"/>
    <w:rsid w:val="FD7BF342"/>
    <w:rsid w:val="FD7E9071"/>
    <w:rsid w:val="FD7FB27B"/>
    <w:rsid w:val="FD9744FE"/>
    <w:rsid w:val="FD9B92E4"/>
    <w:rsid w:val="FD9FE039"/>
    <w:rsid w:val="FDA740DE"/>
    <w:rsid w:val="FDA7C6B9"/>
    <w:rsid w:val="FDBA2091"/>
    <w:rsid w:val="FDBB6772"/>
    <w:rsid w:val="FDBBC2A8"/>
    <w:rsid w:val="FDBD487A"/>
    <w:rsid w:val="FDDA847C"/>
    <w:rsid w:val="FDDAF3B3"/>
    <w:rsid w:val="FDDDAC85"/>
    <w:rsid w:val="FDDF290B"/>
    <w:rsid w:val="FDDFA895"/>
    <w:rsid w:val="FDEDCFD1"/>
    <w:rsid w:val="FDEF8C99"/>
    <w:rsid w:val="FDF593F9"/>
    <w:rsid w:val="FDF633CD"/>
    <w:rsid w:val="FDF75370"/>
    <w:rsid w:val="FDF7FF0D"/>
    <w:rsid w:val="FDF9CFA7"/>
    <w:rsid w:val="FDFB67F3"/>
    <w:rsid w:val="FDFB7C1F"/>
    <w:rsid w:val="FDFB86EA"/>
    <w:rsid w:val="FDFE0FA2"/>
    <w:rsid w:val="FDFF8027"/>
    <w:rsid w:val="FDFFEF88"/>
    <w:rsid w:val="FE2B4B06"/>
    <w:rsid w:val="FE55FF5C"/>
    <w:rsid w:val="FE7724AA"/>
    <w:rsid w:val="FE82BE75"/>
    <w:rsid w:val="FE869A5E"/>
    <w:rsid w:val="FE9A6AF8"/>
    <w:rsid w:val="FE9BA8B8"/>
    <w:rsid w:val="FEAB1EDF"/>
    <w:rsid w:val="FEAF7D34"/>
    <w:rsid w:val="FEB2C530"/>
    <w:rsid w:val="FEB32C79"/>
    <w:rsid w:val="FEBBA5B8"/>
    <w:rsid w:val="FEBD0CDD"/>
    <w:rsid w:val="FEBEE800"/>
    <w:rsid w:val="FEBFF97A"/>
    <w:rsid w:val="FECB27EB"/>
    <w:rsid w:val="FED6A028"/>
    <w:rsid w:val="FEDBF1BD"/>
    <w:rsid w:val="FEDF4883"/>
    <w:rsid w:val="FEDFA6A6"/>
    <w:rsid w:val="FEEB260B"/>
    <w:rsid w:val="FEEF09A7"/>
    <w:rsid w:val="FEF5560F"/>
    <w:rsid w:val="FEF761FC"/>
    <w:rsid w:val="FEFA64F3"/>
    <w:rsid w:val="FEFBC7F9"/>
    <w:rsid w:val="FEFC1CF6"/>
    <w:rsid w:val="FEFDE0AB"/>
    <w:rsid w:val="FEFFF653"/>
    <w:rsid w:val="FF158CC8"/>
    <w:rsid w:val="FF1F2FAA"/>
    <w:rsid w:val="FF332B60"/>
    <w:rsid w:val="FF3710EC"/>
    <w:rsid w:val="FF3C6DD1"/>
    <w:rsid w:val="FF3F88D9"/>
    <w:rsid w:val="FF3FAC12"/>
    <w:rsid w:val="FF3FC47C"/>
    <w:rsid w:val="FF3FD105"/>
    <w:rsid w:val="FF3FD2E2"/>
    <w:rsid w:val="FF4FF385"/>
    <w:rsid w:val="FF576259"/>
    <w:rsid w:val="FF5A906D"/>
    <w:rsid w:val="FF5E90E8"/>
    <w:rsid w:val="FF5F01B0"/>
    <w:rsid w:val="FF662C17"/>
    <w:rsid w:val="FF68F0DF"/>
    <w:rsid w:val="FF6B5102"/>
    <w:rsid w:val="FF6B9851"/>
    <w:rsid w:val="FF73CB5A"/>
    <w:rsid w:val="FF7B54AC"/>
    <w:rsid w:val="FF7B69F7"/>
    <w:rsid w:val="FF7BF6FB"/>
    <w:rsid w:val="FF7CBAF3"/>
    <w:rsid w:val="FF7E4ED1"/>
    <w:rsid w:val="FF7F4EA4"/>
    <w:rsid w:val="FF7F6E9B"/>
    <w:rsid w:val="FF7FC97B"/>
    <w:rsid w:val="FF96C4DD"/>
    <w:rsid w:val="FF97CA69"/>
    <w:rsid w:val="FF9E602E"/>
    <w:rsid w:val="FFA7A695"/>
    <w:rsid w:val="FFB71FA6"/>
    <w:rsid w:val="FFBA4C1B"/>
    <w:rsid w:val="FFBD995D"/>
    <w:rsid w:val="FFBEF823"/>
    <w:rsid w:val="FFBF1BF3"/>
    <w:rsid w:val="FFBF4D70"/>
    <w:rsid w:val="FFBF97C3"/>
    <w:rsid w:val="FFC605FF"/>
    <w:rsid w:val="FFCDD605"/>
    <w:rsid w:val="FFCFA47F"/>
    <w:rsid w:val="FFD3DEBA"/>
    <w:rsid w:val="FFD7822F"/>
    <w:rsid w:val="FFD8BBCC"/>
    <w:rsid w:val="FFD98E86"/>
    <w:rsid w:val="FFDB6C09"/>
    <w:rsid w:val="FFDB9E78"/>
    <w:rsid w:val="FFDD398E"/>
    <w:rsid w:val="FFDEBEBF"/>
    <w:rsid w:val="FFDF0DF3"/>
    <w:rsid w:val="FFDFC4C7"/>
    <w:rsid w:val="FFE3E900"/>
    <w:rsid w:val="FFED2378"/>
    <w:rsid w:val="FFED425B"/>
    <w:rsid w:val="FFEF590E"/>
    <w:rsid w:val="FFEF7707"/>
    <w:rsid w:val="FFEF9557"/>
    <w:rsid w:val="FFEFC27A"/>
    <w:rsid w:val="FFF2054F"/>
    <w:rsid w:val="FFF2D797"/>
    <w:rsid w:val="FFF47FB2"/>
    <w:rsid w:val="FFF63ECF"/>
    <w:rsid w:val="FFF68308"/>
    <w:rsid w:val="FFF69230"/>
    <w:rsid w:val="FFF6BA44"/>
    <w:rsid w:val="FFF6F35B"/>
    <w:rsid w:val="FFF7254C"/>
    <w:rsid w:val="FFF762D9"/>
    <w:rsid w:val="FFF7B507"/>
    <w:rsid w:val="FFF9C9CD"/>
    <w:rsid w:val="FFFA3174"/>
    <w:rsid w:val="FFFB94A7"/>
    <w:rsid w:val="FFFBD185"/>
    <w:rsid w:val="FFFBFCD0"/>
    <w:rsid w:val="FFFC3CEB"/>
    <w:rsid w:val="FFFCDFF7"/>
    <w:rsid w:val="FFFD2EBB"/>
    <w:rsid w:val="FFFD5A4A"/>
    <w:rsid w:val="FFFD91BE"/>
    <w:rsid w:val="FFFDF800"/>
    <w:rsid w:val="FFFF40EA"/>
    <w:rsid w:val="FFFF426B"/>
    <w:rsid w:val="FFFF42EC"/>
    <w:rsid w:val="FFFF4378"/>
    <w:rsid w:val="FFFF7C4D"/>
    <w:rsid w:val="FFFF8682"/>
    <w:rsid w:val="FFFF9685"/>
    <w:rsid w:val="FFFFAC50"/>
    <w:rsid w:val="FFFFAF87"/>
    <w:rsid w:val="FFFFDC4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宋体" w:cs="宋体"/>
      <w:sz w:val="18"/>
      <w:szCs w:val="22"/>
      <w:lang w:val="zh-CN" w:eastAsia="zh-CN" w:bidi="zh-CN"/>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annotation text"/>
    <w:basedOn w:val="1"/>
    <w:uiPriority w:val="0"/>
    <w:pPr>
      <w:jc w:val="left"/>
    </w:pPr>
  </w:style>
  <w:style w:type="paragraph" w:styleId="4">
    <w:name w:val="Body Text"/>
    <w:basedOn w:val="1"/>
    <w:qFormat/>
    <w:uiPriority w:val="0"/>
    <w:pPr>
      <w:ind w:left="1405"/>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rPr>
      <w:sz w:val="24"/>
    </w:rPr>
  </w:style>
  <w:style w:type="character" w:styleId="10">
    <w:name w:val="endnote reference"/>
    <w:basedOn w:val="9"/>
    <w:qFormat/>
    <w:uiPriority w:val="0"/>
    <w:rPr>
      <w:vertAlign w:val="superscript"/>
    </w:rPr>
  </w:style>
  <w:style w:type="character" w:styleId="11">
    <w:name w:val="FollowedHyperlink"/>
    <w:basedOn w:val="9"/>
    <w:qFormat/>
    <w:uiPriority w:val="0"/>
    <w:rPr>
      <w:color w:val="800080"/>
      <w:u w:val="single"/>
    </w:rPr>
  </w:style>
  <w:style w:type="character" w:styleId="12">
    <w:name w:val="Emphasis"/>
    <w:basedOn w:val="9"/>
    <w:qFormat/>
    <w:uiPriority w:val="0"/>
    <w:rPr>
      <w:i/>
    </w:rPr>
  </w:style>
  <w:style w:type="character" w:styleId="13">
    <w:name w:val="Hyperlink"/>
    <w:basedOn w:val="9"/>
    <w:qFormat/>
    <w:uiPriority w:val="0"/>
    <w:rPr>
      <w:color w:val="0000FF"/>
      <w:u w:val="single"/>
    </w:rPr>
  </w:style>
  <w:style w:type="paragraph" w:customStyle="1" w:styleId="14">
    <w:name w:val="Table Paragraph"/>
    <w:basedOn w:val="1"/>
    <w:qFormat/>
    <w:uiPriority w:val="0"/>
    <w:pPr>
      <w:keepNext w:val="0"/>
      <w:keepLines w:val="0"/>
      <w:widowControl w:val="0"/>
      <w:suppressLineNumbers w:val="0"/>
      <w:autoSpaceDE w:val="0"/>
      <w:autoSpaceDN w:val="0"/>
      <w:spacing w:before="0" w:beforeAutospacing="0" w:after="0" w:afterAutospacing="0"/>
      <w:ind w:left="0" w:right="0"/>
      <w:jc w:val="left"/>
    </w:pPr>
    <w:rPr>
      <w:rFonts w:hint="eastAsia" w:ascii="宋体" w:hAnsi="宋体" w:eastAsia="宋体" w:cs="宋体"/>
      <w:kern w:val="0"/>
      <w:sz w:val="22"/>
      <w:szCs w:val="22"/>
      <w:lang w:val="en-US" w:eastAsia="zh-CN" w:bidi="ar"/>
    </w:rPr>
  </w:style>
  <w:style w:type="table" w:customStyle="1" w:styleId="15">
    <w:name w:val="Table Normal1"/>
    <w:basedOn w:val="8"/>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0" w:type="dxa"/>
        <w:bottom w:w="0" w:type="dxa"/>
        <w:right w:w="0" w:type="dxa"/>
      </w:tblCellMar>
    </w:tblPr>
  </w:style>
  <w:style w:type="paragraph" w:customStyle="1" w:styleId="16">
    <w:name w:val="List Paragraph"/>
    <w:basedOn w:val="1"/>
    <w:qFormat/>
    <w:uiPriority w:val="1"/>
    <w:pPr>
      <w:spacing w:before="2"/>
      <w:ind w:left="1585" w:firstLine="194"/>
      <w:jc w:val="both"/>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29</Pages>
  <Words>20938</Words>
  <Characters>54098</Characters>
  <Lines>1</Lines>
  <Paragraphs>1</Paragraphs>
  <TotalTime>31</TotalTime>
  <ScaleCrop>false</ScaleCrop>
  <LinksUpToDate>false</LinksUpToDate>
  <CharactersWithSpaces>61156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2021-04-18T21:52:00Z</dcterms:created>
  <dc:creator>guoxuewen</dc:creator>
  <cp:lastModifiedBy>Vanessa</cp:lastModifiedBy>
  <dcterms:modified xsi:type="dcterms:W3CDTF">2023-11-06T05:51:16Z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3DE218477061439282116525229A9C38_13</vt:lpwstr>
  </property>
</Properties>
</file>